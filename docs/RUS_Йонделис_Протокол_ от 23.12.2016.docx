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1AD" w:rsidRPr="006813D9" w:rsidRDefault="00D271AD" w:rsidP="00A97DC8">
      <w:pPr>
        <w:rPr>
          <w:szCs w:val="24"/>
        </w:rPr>
      </w:pPr>
    </w:p>
    <w:p w:rsidR="00D271AD" w:rsidRPr="006813D9" w:rsidRDefault="00D271AD" w:rsidP="00A97DC8">
      <w:pPr>
        <w:rPr>
          <w:szCs w:val="24"/>
        </w:rPr>
      </w:pPr>
    </w:p>
    <w:p w:rsidR="00EC4592" w:rsidRPr="001941DC" w:rsidRDefault="00B26E5B" w:rsidP="00A97DC8">
      <w:pPr>
        <w:rPr>
          <w:b/>
          <w:szCs w:val="24"/>
          <w:lang w:val="ru-RU"/>
        </w:rPr>
      </w:pPr>
      <w:r w:rsidRPr="001941DC">
        <w:rPr>
          <w:b/>
          <w:szCs w:val="24"/>
          <w:lang w:val="ru-RU"/>
        </w:rPr>
        <w:t xml:space="preserve">ПРОТОКОЛ КЛИНИЧЕСКОГО ИССЛЕДОВАНИЯ </w:t>
      </w:r>
    </w:p>
    <w:p w:rsidR="00EC4592" w:rsidRPr="006D550D" w:rsidRDefault="00EC4592" w:rsidP="00A97DC8">
      <w:pPr>
        <w:rPr>
          <w:szCs w:val="24"/>
          <w:lang w:val="ru-RU"/>
        </w:rPr>
      </w:pPr>
    </w:p>
    <w:p w:rsidR="00D271AD" w:rsidRPr="00A57F07" w:rsidRDefault="00B26E5B" w:rsidP="00A97DC8">
      <w:pPr>
        <w:rPr>
          <w:szCs w:val="24"/>
          <w:lang w:val="ru-RU"/>
        </w:rPr>
      </w:pPr>
      <w:r w:rsidRPr="006D550D">
        <w:rPr>
          <w:szCs w:val="24"/>
          <w:lang w:val="ru-RU"/>
        </w:rPr>
        <w:t xml:space="preserve">Препарат: </w:t>
      </w:r>
      <w:proofErr w:type="spellStart"/>
      <w:r w:rsidRPr="006D550D">
        <w:rPr>
          <w:szCs w:val="24"/>
          <w:lang w:val="ru-RU"/>
        </w:rPr>
        <w:t>Йонделис</w:t>
      </w:r>
      <w:proofErr w:type="spellEnd"/>
      <w:r w:rsidRPr="006D550D">
        <w:rPr>
          <w:szCs w:val="24"/>
          <w:lang w:val="ru-RU"/>
        </w:rPr>
        <w:t>®</w:t>
      </w:r>
      <w:r w:rsidR="00A57F07" w:rsidRPr="00A57F07">
        <w:rPr>
          <w:szCs w:val="24"/>
          <w:lang w:val="ru-RU"/>
        </w:rPr>
        <w:t xml:space="preserve"> (</w:t>
      </w:r>
      <w:proofErr w:type="spellStart"/>
      <w:r w:rsidR="00A57F07">
        <w:rPr>
          <w:szCs w:val="24"/>
          <w:lang w:val="ru-RU"/>
        </w:rPr>
        <w:t>Трабектедин</w:t>
      </w:r>
      <w:proofErr w:type="spellEnd"/>
      <w:r w:rsidR="00A57F07">
        <w:rPr>
          <w:szCs w:val="24"/>
          <w:lang w:val="ru-RU"/>
        </w:rPr>
        <w:t>)</w:t>
      </w:r>
    </w:p>
    <w:p w:rsidR="00D271AD" w:rsidRPr="006D550D" w:rsidRDefault="00D271AD" w:rsidP="00A97DC8">
      <w:pPr>
        <w:rPr>
          <w:szCs w:val="24"/>
          <w:lang w:val="ru-RU"/>
        </w:rPr>
      </w:pPr>
    </w:p>
    <w:p w:rsidR="004D4004" w:rsidRPr="00C576B9" w:rsidRDefault="00B26E5B" w:rsidP="00A97DC8">
      <w:pPr>
        <w:rPr>
          <w:szCs w:val="40"/>
        </w:rPr>
      </w:pPr>
      <w:r w:rsidRPr="006D550D">
        <w:rPr>
          <w:szCs w:val="24"/>
          <w:lang w:val="ru-RU"/>
        </w:rPr>
        <w:t>Название</w:t>
      </w:r>
      <w:r w:rsidRPr="00C576B9">
        <w:rPr>
          <w:szCs w:val="24"/>
        </w:rPr>
        <w:t xml:space="preserve"> </w:t>
      </w:r>
      <w:r w:rsidRPr="006D550D">
        <w:rPr>
          <w:szCs w:val="24"/>
          <w:lang w:val="ru-RU"/>
        </w:rPr>
        <w:t>исследования</w:t>
      </w:r>
      <w:r w:rsidRPr="00C576B9">
        <w:rPr>
          <w:szCs w:val="24"/>
        </w:rPr>
        <w:t xml:space="preserve">: </w:t>
      </w:r>
      <w:r w:rsidR="00A57F07" w:rsidRPr="0089637D">
        <w:rPr>
          <w:szCs w:val="40"/>
        </w:rPr>
        <w:t>RENAISSANCE</w:t>
      </w:r>
      <w:r w:rsidR="00A57F07" w:rsidRPr="00C576B9">
        <w:rPr>
          <w:szCs w:val="40"/>
        </w:rPr>
        <w:t xml:space="preserve"> </w:t>
      </w:r>
    </w:p>
    <w:p w:rsidR="004D4004" w:rsidRPr="00C576B9" w:rsidRDefault="00A57F07" w:rsidP="00A97DC8">
      <w:pPr>
        <w:rPr>
          <w:szCs w:val="24"/>
        </w:rPr>
      </w:pPr>
      <w:r w:rsidRPr="00C576B9">
        <w:rPr>
          <w:szCs w:val="24"/>
        </w:rPr>
        <w:t xml:space="preserve">A Non-interventional, Multicenter Study of the combination of </w:t>
      </w:r>
      <w:proofErr w:type="spellStart"/>
      <w:r w:rsidRPr="00C576B9">
        <w:rPr>
          <w:szCs w:val="24"/>
        </w:rPr>
        <w:t>pegylated</w:t>
      </w:r>
      <w:proofErr w:type="spellEnd"/>
      <w:r w:rsidRPr="00C576B9">
        <w:rPr>
          <w:szCs w:val="24"/>
        </w:rPr>
        <w:t xml:space="preserve"> liposomal </w:t>
      </w:r>
      <w:proofErr w:type="gramStart"/>
      <w:r w:rsidRPr="00C576B9">
        <w:rPr>
          <w:szCs w:val="24"/>
        </w:rPr>
        <w:t>doxorubicin  and</w:t>
      </w:r>
      <w:proofErr w:type="gramEnd"/>
      <w:r w:rsidRPr="00C576B9">
        <w:rPr>
          <w:szCs w:val="24"/>
        </w:rPr>
        <w:t xml:space="preserve"> </w:t>
      </w:r>
      <w:proofErr w:type="spellStart"/>
      <w:r w:rsidRPr="00C576B9">
        <w:rPr>
          <w:szCs w:val="24"/>
        </w:rPr>
        <w:t>trabectedin</w:t>
      </w:r>
      <w:proofErr w:type="spellEnd"/>
      <w:r w:rsidRPr="00C576B9">
        <w:rPr>
          <w:szCs w:val="24"/>
        </w:rPr>
        <w:t xml:space="preserve"> in routine practice in patients with recurrent partial-platinum sensitive ovarian cancer </w:t>
      </w:r>
    </w:p>
    <w:p w:rsidR="004D4004" w:rsidRPr="004D4004" w:rsidRDefault="004D4004" w:rsidP="00A97DC8">
      <w:pPr>
        <w:rPr>
          <w:szCs w:val="24"/>
        </w:rPr>
      </w:pPr>
    </w:p>
    <w:p w:rsidR="00D271AD" w:rsidRPr="00A57F07" w:rsidRDefault="00B26E5B" w:rsidP="00A97DC8">
      <w:pPr>
        <w:rPr>
          <w:szCs w:val="24"/>
          <w:highlight w:val="yellow"/>
          <w:lang w:val="ru-RU"/>
        </w:rPr>
      </w:pPr>
      <w:proofErr w:type="spellStart"/>
      <w:r w:rsidRPr="006D550D">
        <w:rPr>
          <w:szCs w:val="24"/>
          <w:lang w:val="ru-RU"/>
        </w:rPr>
        <w:t>Неинтервенционное</w:t>
      </w:r>
      <w:proofErr w:type="spellEnd"/>
      <w:r w:rsidRPr="006D550D">
        <w:rPr>
          <w:szCs w:val="24"/>
          <w:lang w:val="ru-RU"/>
        </w:rPr>
        <w:t xml:space="preserve">, наблюдательное, многоцентровое исследование по использованию препарата </w:t>
      </w:r>
      <w:proofErr w:type="spellStart"/>
      <w:r w:rsidRPr="006D550D">
        <w:rPr>
          <w:szCs w:val="24"/>
          <w:lang w:val="ru-RU"/>
        </w:rPr>
        <w:t>трабектедин</w:t>
      </w:r>
      <w:proofErr w:type="spellEnd"/>
      <w:r w:rsidRPr="006D550D">
        <w:rPr>
          <w:szCs w:val="24"/>
          <w:lang w:val="ru-RU"/>
        </w:rPr>
        <w:t xml:space="preserve"> (</w:t>
      </w:r>
      <w:proofErr w:type="spellStart"/>
      <w:r w:rsidRPr="006D550D">
        <w:rPr>
          <w:szCs w:val="24"/>
          <w:lang w:val="ru-RU"/>
        </w:rPr>
        <w:t>Йонделис</w:t>
      </w:r>
      <w:proofErr w:type="spellEnd"/>
      <w:r w:rsidRPr="006D550D">
        <w:rPr>
          <w:szCs w:val="24"/>
          <w:lang w:val="ru-RU"/>
        </w:rPr>
        <w:t xml:space="preserve">®) в комбинации с </w:t>
      </w:r>
      <w:proofErr w:type="spellStart"/>
      <w:r w:rsidRPr="006D550D">
        <w:rPr>
          <w:szCs w:val="24"/>
          <w:lang w:val="ru-RU"/>
        </w:rPr>
        <w:t>пегилированным</w:t>
      </w:r>
      <w:proofErr w:type="spellEnd"/>
      <w:r w:rsidRPr="006D550D">
        <w:rPr>
          <w:szCs w:val="24"/>
          <w:lang w:val="ru-RU"/>
        </w:rPr>
        <w:t xml:space="preserve"> </w:t>
      </w:r>
      <w:proofErr w:type="spellStart"/>
      <w:r w:rsidRPr="006D550D">
        <w:rPr>
          <w:szCs w:val="24"/>
          <w:lang w:val="ru-RU"/>
        </w:rPr>
        <w:t>липосомальным</w:t>
      </w:r>
      <w:proofErr w:type="spellEnd"/>
      <w:r w:rsidRPr="006D550D">
        <w:rPr>
          <w:szCs w:val="24"/>
          <w:lang w:val="ru-RU"/>
        </w:rPr>
        <w:t xml:space="preserve"> </w:t>
      </w:r>
      <w:proofErr w:type="spellStart"/>
      <w:r w:rsidRPr="006D550D">
        <w:rPr>
          <w:szCs w:val="24"/>
          <w:lang w:val="ru-RU"/>
        </w:rPr>
        <w:t>доксорубицином</w:t>
      </w:r>
      <w:proofErr w:type="spellEnd"/>
      <w:r w:rsidRPr="006D550D">
        <w:rPr>
          <w:szCs w:val="24"/>
          <w:lang w:val="ru-RU"/>
        </w:rPr>
        <w:t xml:space="preserve"> при лечении пациентов с частично-</w:t>
      </w:r>
      <w:proofErr w:type="spellStart"/>
      <w:r w:rsidRPr="006D550D">
        <w:rPr>
          <w:szCs w:val="24"/>
          <w:lang w:val="ru-RU"/>
        </w:rPr>
        <w:t>платиночувствительным</w:t>
      </w:r>
      <w:proofErr w:type="spellEnd"/>
      <w:r w:rsidRPr="006D550D">
        <w:rPr>
          <w:szCs w:val="24"/>
          <w:lang w:val="ru-RU"/>
        </w:rPr>
        <w:t xml:space="preserve"> </w:t>
      </w:r>
      <w:r w:rsidR="0050627D">
        <w:rPr>
          <w:szCs w:val="24"/>
          <w:lang w:val="ru-RU"/>
        </w:rPr>
        <w:t xml:space="preserve">рецидивирующим </w:t>
      </w:r>
      <w:r w:rsidRPr="006D550D">
        <w:rPr>
          <w:szCs w:val="24"/>
          <w:lang w:val="ru-RU"/>
        </w:rPr>
        <w:t>раком яичника в рутинной практике врача</w:t>
      </w:r>
    </w:p>
    <w:p w:rsidR="00D271AD" w:rsidRPr="006D550D" w:rsidRDefault="00D271AD" w:rsidP="00A97DC8">
      <w:pPr>
        <w:rPr>
          <w:szCs w:val="24"/>
          <w:lang w:val="ru-RU"/>
        </w:rPr>
      </w:pPr>
    </w:p>
    <w:p w:rsidR="00EC4592" w:rsidRPr="006D550D" w:rsidRDefault="00EC4592" w:rsidP="00A97DC8">
      <w:pPr>
        <w:rPr>
          <w:szCs w:val="24"/>
          <w:lang w:val="ru-RU"/>
        </w:rPr>
      </w:pPr>
    </w:p>
    <w:p w:rsidR="00EC4592" w:rsidRPr="006D550D" w:rsidRDefault="00EC4592" w:rsidP="00A97DC8">
      <w:pPr>
        <w:rPr>
          <w:szCs w:val="24"/>
          <w:lang w:val="ru-RU"/>
        </w:rPr>
      </w:pPr>
    </w:p>
    <w:p w:rsidR="00EC4592" w:rsidRPr="006D550D" w:rsidRDefault="00EC4592" w:rsidP="00A97DC8">
      <w:pPr>
        <w:rPr>
          <w:szCs w:val="24"/>
          <w:lang w:val="ru-RU"/>
        </w:rPr>
      </w:pPr>
    </w:p>
    <w:p w:rsidR="00EC4592" w:rsidRPr="006D550D" w:rsidRDefault="004D4004" w:rsidP="00A97DC8">
      <w:pPr>
        <w:rPr>
          <w:szCs w:val="24"/>
          <w:lang w:val="ru-RU"/>
        </w:rPr>
      </w:pPr>
      <w:r>
        <w:rPr>
          <w:szCs w:val="24"/>
          <w:lang w:val="ru-RU"/>
        </w:rPr>
        <w:t>НОМЕР ВЕРСИИ: 4</w:t>
      </w:r>
      <w:r w:rsidR="00B26E5B" w:rsidRPr="006D550D">
        <w:rPr>
          <w:szCs w:val="24"/>
          <w:lang w:val="ru-RU"/>
        </w:rPr>
        <w:t>.</w:t>
      </w:r>
      <w:r w:rsidR="0019065F" w:rsidRPr="0019065F">
        <w:rPr>
          <w:szCs w:val="24"/>
          <w:lang w:val="ru-RU"/>
        </w:rPr>
        <w:t>2</w:t>
      </w:r>
      <w:r w:rsidR="00B26E5B" w:rsidRPr="006D550D">
        <w:rPr>
          <w:szCs w:val="24"/>
          <w:lang w:val="ru-RU"/>
        </w:rPr>
        <w:t xml:space="preserve"> на русском языке для Республики Казахстан</w:t>
      </w:r>
    </w:p>
    <w:p w:rsidR="00CE5D3A" w:rsidRPr="006D550D" w:rsidRDefault="00CE5D3A" w:rsidP="00A97DC8">
      <w:pPr>
        <w:rPr>
          <w:szCs w:val="24"/>
          <w:lang w:val="ru-RU"/>
        </w:rPr>
      </w:pPr>
    </w:p>
    <w:p w:rsidR="00EC4592" w:rsidRPr="006D550D" w:rsidRDefault="00EC4592" w:rsidP="00A97DC8">
      <w:pPr>
        <w:rPr>
          <w:szCs w:val="24"/>
          <w:lang w:val="ru-RU"/>
        </w:rPr>
      </w:pPr>
    </w:p>
    <w:p w:rsidR="007F1892" w:rsidRPr="006D550D" w:rsidRDefault="00B26E5B" w:rsidP="00A97DC8">
      <w:pPr>
        <w:rPr>
          <w:szCs w:val="24"/>
          <w:lang w:val="ru-RU"/>
        </w:rPr>
      </w:pPr>
      <w:r w:rsidRPr="006D550D">
        <w:rPr>
          <w:szCs w:val="24"/>
          <w:lang w:val="ru-RU"/>
        </w:rPr>
        <w:t xml:space="preserve">Дата редакции: </w:t>
      </w:r>
      <w:r w:rsidR="0019065F">
        <w:rPr>
          <w:szCs w:val="24"/>
          <w:lang w:val="ru-RU"/>
        </w:rPr>
        <w:t>2</w:t>
      </w:r>
      <w:r w:rsidR="0019065F" w:rsidRPr="00CA09D2">
        <w:rPr>
          <w:szCs w:val="24"/>
          <w:lang w:val="ru-RU"/>
        </w:rPr>
        <w:t>3</w:t>
      </w:r>
      <w:r w:rsidR="008D11A1" w:rsidRPr="002602FC">
        <w:rPr>
          <w:szCs w:val="24"/>
          <w:lang w:val="ru-RU"/>
        </w:rPr>
        <w:t xml:space="preserve"> </w:t>
      </w:r>
      <w:r w:rsidR="003E0D36">
        <w:rPr>
          <w:szCs w:val="24"/>
          <w:lang w:val="ru-RU"/>
        </w:rPr>
        <w:t xml:space="preserve"> </w:t>
      </w:r>
      <w:r w:rsidR="004D4004">
        <w:rPr>
          <w:szCs w:val="24"/>
          <w:lang w:val="ru-RU"/>
        </w:rPr>
        <w:t>декабря</w:t>
      </w:r>
      <w:r w:rsidRPr="006D550D">
        <w:rPr>
          <w:szCs w:val="24"/>
          <w:lang w:val="ru-RU"/>
        </w:rPr>
        <w:t xml:space="preserve"> 2016 г.</w:t>
      </w:r>
    </w:p>
    <w:p w:rsidR="00765108" w:rsidRPr="00CB49F9" w:rsidRDefault="00070212" w:rsidP="00A97DC8">
      <w:pPr>
        <w:rPr>
          <w:szCs w:val="24"/>
          <w:lang w:val="ru-RU"/>
        </w:rPr>
      </w:pPr>
      <w:r>
        <w:rPr>
          <w:szCs w:val="24"/>
          <w:lang w:val="ru-RU"/>
        </w:rPr>
        <w:t>Подготовлено</w:t>
      </w:r>
      <w:r w:rsidR="00B26E5B" w:rsidRPr="006D550D">
        <w:rPr>
          <w:szCs w:val="24"/>
          <w:lang w:val="ru-RU"/>
        </w:rPr>
        <w:t xml:space="preserve">: </w:t>
      </w:r>
      <w:r w:rsidR="00CB49F9">
        <w:rPr>
          <w:szCs w:val="24"/>
          <w:lang w:val="ru-RU"/>
        </w:rPr>
        <w:t>ОО «НМО»</w:t>
      </w:r>
    </w:p>
    <w:p w:rsidR="00D271AD" w:rsidRPr="006D550D" w:rsidRDefault="00D271AD" w:rsidP="00A97DC8">
      <w:pPr>
        <w:rPr>
          <w:szCs w:val="24"/>
          <w:lang w:val="ru-RU"/>
        </w:rPr>
      </w:pPr>
    </w:p>
    <w:p w:rsidR="00D271AD" w:rsidRPr="006D550D" w:rsidRDefault="00D271AD" w:rsidP="00A97DC8">
      <w:pPr>
        <w:rPr>
          <w:szCs w:val="24"/>
          <w:lang w:val="ru-RU"/>
        </w:rPr>
      </w:pPr>
    </w:p>
    <w:p w:rsidR="00D271AD" w:rsidRPr="006D550D" w:rsidRDefault="00D271AD" w:rsidP="00A97DC8">
      <w:pPr>
        <w:rPr>
          <w:szCs w:val="24"/>
          <w:highlight w:val="yellow"/>
          <w:lang w:val="ru-RU"/>
        </w:rPr>
      </w:pPr>
    </w:p>
    <w:p w:rsidR="00D271AD" w:rsidRPr="006D550D" w:rsidRDefault="00EC4592" w:rsidP="00A97DC8">
      <w:pPr>
        <w:rPr>
          <w:szCs w:val="24"/>
          <w:lang w:val="ru-RU"/>
        </w:rPr>
      </w:pPr>
      <w:r w:rsidRPr="006D550D">
        <w:rPr>
          <w:szCs w:val="24"/>
          <w:lang w:val="ru-RU"/>
        </w:rPr>
        <w:t xml:space="preserve">«Вся информация, представленная в настоящем документе, или любая ее часть является конфиденциальной и остается исключительной собственностью </w:t>
      </w:r>
      <w:r w:rsidR="00CB49F9">
        <w:rPr>
          <w:szCs w:val="24"/>
          <w:lang w:val="ru-RU"/>
        </w:rPr>
        <w:t xml:space="preserve">ОО «НМО». </w:t>
      </w:r>
      <w:r w:rsidRPr="006D550D">
        <w:rPr>
          <w:szCs w:val="24"/>
          <w:lang w:val="ru-RU"/>
        </w:rPr>
        <w:t>Данная конфиденциальная информация должна использоваться только получателем, для согласованной цели, и не должна быть разглашена, опубликована или иным образом сообщена никаким посторонним лицам, ни по какой причине, ни в какой форме, без предварительно</w:t>
      </w:r>
      <w:r w:rsidR="00CB49F9">
        <w:rPr>
          <w:szCs w:val="24"/>
          <w:lang w:val="ru-RU"/>
        </w:rPr>
        <w:t>го письменного согласия ОО «НМО»</w:t>
      </w:r>
    </w:p>
    <w:p w:rsidR="004E0A9C" w:rsidRPr="006D550D" w:rsidRDefault="00B26E5B" w:rsidP="00A97DC8">
      <w:pPr>
        <w:rPr>
          <w:szCs w:val="24"/>
          <w:lang w:val="ru-RU"/>
        </w:rPr>
        <w:sectPr w:rsidR="004E0A9C" w:rsidRPr="006D550D" w:rsidSect="00EC7136">
          <w:headerReference w:type="default" r:id="rId9"/>
          <w:footerReference w:type="default" r:id="rId10"/>
          <w:headerReference w:type="first" r:id="rId11"/>
          <w:footerReference w:type="first" r:id="rId12"/>
          <w:endnotePr>
            <w:numFmt w:val="decimal"/>
          </w:endnotePr>
          <w:pgSz w:w="11907" w:h="16840" w:code="9"/>
          <w:pgMar w:top="1871" w:right="992" w:bottom="2268" w:left="1985" w:header="709" w:footer="526" w:gutter="0"/>
          <w:cols w:space="720"/>
          <w:noEndnote/>
        </w:sectPr>
      </w:pPr>
      <w:r w:rsidRPr="006D550D">
        <w:rPr>
          <w:szCs w:val="24"/>
          <w:lang w:val="ru-RU"/>
        </w:rPr>
        <w:t>Соблюдение нормативных требований: это исследование будет проводиться в соответствии с протоколом и применимыми нормативными требованиями РК</w:t>
      </w:r>
    </w:p>
    <w:sdt>
      <w:sdtPr>
        <w:rPr>
          <w:rFonts w:ascii="Times New Roman" w:eastAsia="Times New Roman" w:hAnsi="Times New Roman" w:cs="Times New Roman"/>
          <w:b w:val="0"/>
          <w:bCs w:val="0"/>
          <w:color w:val="auto"/>
          <w:sz w:val="24"/>
          <w:szCs w:val="20"/>
          <w:lang w:val="en-US" w:eastAsia="fr-FR"/>
        </w:rPr>
        <w:id w:val="18675917"/>
        <w:docPartObj>
          <w:docPartGallery w:val="Table of Contents"/>
          <w:docPartUnique/>
        </w:docPartObj>
      </w:sdtPr>
      <w:sdtContent>
        <w:p w:rsidR="006D550D" w:rsidRDefault="006D550D">
          <w:pPr>
            <w:pStyle w:val="TOCHeading"/>
          </w:pPr>
          <w:r>
            <w:t>Оглавление</w:t>
          </w:r>
        </w:p>
        <w:p w:rsidR="006D550D" w:rsidRDefault="00851503">
          <w:pPr>
            <w:pStyle w:val="TOC1"/>
            <w:rPr>
              <w:rFonts w:asciiTheme="minorHAnsi" w:eastAsiaTheme="minorEastAsia" w:hAnsiTheme="minorHAnsi" w:cstheme="minorBidi"/>
              <w:b w:val="0"/>
              <w:caps w:val="0"/>
              <w:noProof/>
              <w:sz w:val="22"/>
              <w:szCs w:val="22"/>
              <w:lang w:val="ru-RU" w:eastAsia="ru-RU"/>
            </w:rPr>
          </w:pPr>
          <w:r>
            <w:rPr>
              <w:lang w:val="ru-RU"/>
            </w:rPr>
            <w:fldChar w:fldCharType="begin"/>
          </w:r>
          <w:r w:rsidR="006D550D">
            <w:rPr>
              <w:lang w:val="ru-RU"/>
            </w:rPr>
            <w:instrText xml:space="preserve"> TOC \o "1-3" \h \z \u </w:instrText>
          </w:r>
          <w:r>
            <w:rPr>
              <w:lang w:val="ru-RU"/>
            </w:rPr>
            <w:fldChar w:fldCharType="separate"/>
          </w:r>
          <w:hyperlink w:anchor="_Toc462155536" w:history="1">
            <w:r w:rsidR="006D550D" w:rsidRPr="000F409A">
              <w:rPr>
                <w:rStyle w:val="Hyperlink"/>
                <w:noProof/>
              </w:rPr>
              <w:t>КРаткое содержание</w:t>
            </w:r>
            <w:r w:rsidR="006D550D">
              <w:rPr>
                <w:noProof/>
                <w:webHidden/>
              </w:rPr>
              <w:tab/>
            </w:r>
            <w:r>
              <w:rPr>
                <w:noProof/>
                <w:webHidden/>
              </w:rPr>
              <w:fldChar w:fldCharType="begin"/>
            </w:r>
            <w:r w:rsidR="006D550D">
              <w:rPr>
                <w:noProof/>
                <w:webHidden/>
              </w:rPr>
              <w:instrText xml:space="preserve"> PAGEREF _Toc462155536 \h </w:instrText>
            </w:r>
            <w:r>
              <w:rPr>
                <w:noProof/>
                <w:webHidden/>
              </w:rPr>
            </w:r>
            <w:r>
              <w:rPr>
                <w:noProof/>
                <w:webHidden/>
              </w:rPr>
              <w:fldChar w:fldCharType="separate"/>
            </w:r>
            <w:r w:rsidR="00D147BC">
              <w:rPr>
                <w:noProof/>
                <w:webHidden/>
              </w:rPr>
              <w:t>6</w:t>
            </w:r>
            <w:r>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37" w:history="1">
            <w:r w:rsidR="006D550D" w:rsidRPr="000F409A">
              <w:rPr>
                <w:rStyle w:val="Hyperlink"/>
                <w:noProof/>
              </w:rPr>
              <w:t>График сбора данных</w:t>
            </w:r>
            <w:r w:rsidR="006D550D">
              <w:rPr>
                <w:noProof/>
                <w:webHidden/>
              </w:rPr>
              <w:tab/>
            </w:r>
            <w:r w:rsidR="00851503">
              <w:rPr>
                <w:noProof/>
                <w:webHidden/>
              </w:rPr>
              <w:fldChar w:fldCharType="begin"/>
            </w:r>
            <w:r w:rsidR="006D550D">
              <w:rPr>
                <w:noProof/>
                <w:webHidden/>
              </w:rPr>
              <w:instrText xml:space="preserve"> PAGEREF _Toc462155537 \h </w:instrText>
            </w:r>
            <w:r w:rsidR="00851503">
              <w:rPr>
                <w:noProof/>
                <w:webHidden/>
              </w:rPr>
            </w:r>
            <w:r w:rsidR="00851503">
              <w:rPr>
                <w:noProof/>
                <w:webHidden/>
              </w:rPr>
              <w:fldChar w:fldCharType="separate"/>
            </w:r>
            <w:r w:rsidR="00D147BC">
              <w:rPr>
                <w:noProof/>
                <w:webHidden/>
              </w:rPr>
              <w:t>10</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38" w:history="1">
            <w:r w:rsidR="006D550D" w:rsidRPr="000F409A">
              <w:rPr>
                <w:rStyle w:val="Hyperlink"/>
                <w:noProof/>
              </w:rPr>
              <w:t>ПОДПИСНАЯ СТРАНИЦА ПРОТОКОЛА</w:t>
            </w:r>
            <w:r w:rsidR="006D550D">
              <w:rPr>
                <w:noProof/>
                <w:webHidden/>
              </w:rPr>
              <w:tab/>
            </w:r>
            <w:r w:rsidR="00851503">
              <w:rPr>
                <w:noProof/>
                <w:webHidden/>
              </w:rPr>
              <w:fldChar w:fldCharType="begin"/>
            </w:r>
            <w:r w:rsidR="006D550D">
              <w:rPr>
                <w:noProof/>
                <w:webHidden/>
              </w:rPr>
              <w:instrText xml:space="preserve"> PAGEREF _Toc462155538 \h </w:instrText>
            </w:r>
            <w:r w:rsidR="00851503">
              <w:rPr>
                <w:noProof/>
                <w:webHidden/>
              </w:rPr>
            </w:r>
            <w:r w:rsidR="00851503">
              <w:rPr>
                <w:noProof/>
                <w:webHidden/>
              </w:rPr>
              <w:fldChar w:fldCharType="separate"/>
            </w:r>
            <w:r w:rsidR="00D147BC">
              <w:rPr>
                <w:noProof/>
                <w:webHidden/>
              </w:rPr>
              <w:t>11</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39" w:history="1">
            <w:r w:rsidR="006D550D" w:rsidRPr="000F409A">
              <w:rPr>
                <w:rStyle w:val="Hyperlink"/>
                <w:noProof/>
                <w:lang w:val="ru-RU"/>
              </w:rPr>
              <w:t>Введение и обоснование</w:t>
            </w:r>
            <w:r w:rsidR="006D550D">
              <w:rPr>
                <w:noProof/>
                <w:webHidden/>
              </w:rPr>
              <w:tab/>
            </w:r>
            <w:r w:rsidR="00851503">
              <w:rPr>
                <w:noProof/>
                <w:webHidden/>
              </w:rPr>
              <w:fldChar w:fldCharType="begin"/>
            </w:r>
            <w:r w:rsidR="006D550D">
              <w:rPr>
                <w:noProof/>
                <w:webHidden/>
              </w:rPr>
              <w:instrText xml:space="preserve"> PAGEREF _Toc462155539 \h </w:instrText>
            </w:r>
            <w:r w:rsidR="00851503">
              <w:rPr>
                <w:noProof/>
                <w:webHidden/>
              </w:rPr>
            </w:r>
            <w:r w:rsidR="00851503">
              <w:rPr>
                <w:noProof/>
                <w:webHidden/>
              </w:rPr>
              <w:fldChar w:fldCharType="separate"/>
            </w:r>
            <w:r w:rsidR="00D147BC">
              <w:rPr>
                <w:noProof/>
                <w:webHidden/>
              </w:rPr>
              <w:t>12</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40" w:history="1">
            <w:r w:rsidR="006D550D" w:rsidRPr="000F409A">
              <w:rPr>
                <w:rStyle w:val="Hyperlink"/>
                <w:noProof/>
              </w:rPr>
              <w:t>Глоссарий</w:t>
            </w:r>
            <w:r w:rsidR="006D550D">
              <w:rPr>
                <w:noProof/>
                <w:webHidden/>
              </w:rPr>
              <w:tab/>
            </w:r>
            <w:r w:rsidR="00851503">
              <w:rPr>
                <w:noProof/>
                <w:webHidden/>
              </w:rPr>
              <w:fldChar w:fldCharType="begin"/>
            </w:r>
            <w:r w:rsidR="006D550D">
              <w:rPr>
                <w:noProof/>
                <w:webHidden/>
              </w:rPr>
              <w:instrText xml:space="preserve"> PAGEREF _Toc462155540 \h </w:instrText>
            </w:r>
            <w:r w:rsidR="00851503">
              <w:rPr>
                <w:noProof/>
                <w:webHidden/>
              </w:rPr>
            </w:r>
            <w:r w:rsidR="00851503">
              <w:rPr>
                <w:noProof/>
                <w:webHidden/>
              </w:rPr>
              <w:fldChar w:fldCharType="separate"/>
            </w:r>
            <w:r w:rsidR="00D147BC">
              <w:rPr>
                <w:noProof/>
                <w:webHidden/>
              </w:rPr>
              <w:t>13</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41" w:history="1">
            <w:r w:rsidR="006D550D" w:rsidRPr="000F409A">
              <w:rPr>
                <w:rStyle w:val="Hyperlink"/>
                <w:noProof/>
              </w:rPr>
              <w:t>Цели исследования</w:t>
            </w:r>
            <w:r w:rsidR="006D550D">
              <w:rPr>
                <w:noProof/>
                <w:webHidden/>
              </w:rPr>
              <w:tab/>
            </w:r>
            <w:r w:rsidR="00851503">
              <w:rPr>
                <w:noProof/>
                <w:webHidden/>
              </w:rPr>
              <w:fldChar w:fldCharType="begin"/>
            </w:r>
            <w:r w:rsidR="006D550D">
              <w:rPr>
                <w:noProof/>
                <w:webHidden/>
              </w:rPr>
              <w:instrText xml:space="preserve"> PAGEREF _Toc462155541 \h </w:instrText>
            </w:r>
            <w:r w:rsidR="00851503">
              <w:rPr>
                <w:noProof/>
                <w:webHidden/>
              </w:rPr>
            </w:r>
            <w:r w:rsidR="00851503">
              <w:rPr>
                <w:noProof/>
                <w:webHidden/>
              </w:rPr>
              <w:fldChar w:fldCharType="separate"/>
            </w:r>
            <w:r w:rsidR="00D147BC">
              <w:rPr>
                <w:noProof/>
                <w:webHidden/>
              </w:rPr>
              <w:t>14</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42" w:history="1">
            <w:r w:rsidR="006D550D" w:rsidRPr="000F409A">
              <w:rPr>
                <w:rStyle w:val="Hyperlink"/>
              </w:rPr>
              <w:t>6.1</w:t>
            </w:r>
            <w:r w:rsidR="006D550D">
              <w:rPr>
                <w:rFonts w:asciiTheme="minorHAnsi" w:eastAsiaTheme="minorEastAsia" w:hAnsiTheme="minorHAnsi" w:cstheme="minorBidi"/>
                <w:sz w:val="22"/>
                <w:szCs w:val="22"/>
                <w:lang w:val="ru-RU" w:eastAsia="ru-RU"/>
              </w:rPr>
              <w:tab/>
            </w:r>
            <w:r w:rsidR="006D550D" w:rsidRPr="000F409A">
              <w:rPr>
                <w:rStyle w:val="Hyperlink"/>
              </w:rPr>
              <w:t>Основная цель</w:t>
            </w:r>
            <w:r w:rsidR="006D550D">
              <w:rPr>
                <w:webHidden/>
              </w:rPr>
              <w:tab/>
            </w:r>
            <w:r w:rsidR="00851503">
              <w:rPr>
                <w:webHidden/>
              </w:rPr>
              <w:fldChar w:fldCharType="begin"/>
            </w:r>
            <w:r w:rsidR="006D550D">
              <w:rPr>
                <w:webHidden/>
              </w:rPr>
              <w:instrText xml:space="preserve"> PAGEREF _Toc462155542 \h </w:instrText>
            </w:r>
            <w:r w:rsidR="00851503">
              <w:rPr>
                <w:webHidden/>
              </w:rPr>
            </w:r>
            <w:r w:rsidR="00851503">
              <w:rPr>
                <w:webHidden/>
              </w:rPr>
              <w:fldChar w:fldCharType="separate"/>
            </w:r>
            <w:r w:rsidR="00D147BC">
              <w:rPr>
                <w:webHidden/>
              </w:rPr>
              <w:t>14</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43" w:history="1">
            <w:r w:rsidR="006D550D" w:rsidRPr="000F409A">
              <w:rPr>
                <w:rStyle w:val="Hyperlink"/>
              </w:rPr>
              <w:t>6.2</w:t>
            </w:r>
            <w:r w:rsidR="006D550D">
              <w:rPr>
                <w:rFonts w:asciiTheme="minorHAnsi" w:eastAsiaTheme="minorEastAsia" w:hAnsiTheme="minorHAnsi" w:cstheme="minorBidi"/>
                <w:sz w:val="22"/>
                <w:szCs w:val="22"/>
                <w:lang w:val="ru-RU" w:eastAsia="ru-RU"/>
              </w:rPr>
              <w:tab/>
            </w:r>
            <w:r w:rsidR="006D550D" w:rsidRPr="000F409A">
              <w:rPr>
                <w:rStyle w:val="Hyperlink"/>
              </w:rPr>
              <w:t>Второстепенные цели</w:t>
            </w:r>
            <w:r w:rsidR="006D550D">
              <w:rPr>
                <w:webHidden/>
              </w:rPr>
              <w:tab/>
            </w:r>
            <w:r w:rsidR="00851503">
              <w:rPr>
                <w:webHidden/>
              </w:rPr>
              <w:fldChar w:fldCharType="begin"/>
            </w:r>
            <w:r w:rsidR="006D550D">
              <w:rPr>
                <w:webHidden/>
              </w:rPr>
              <w:instrText xml:space="preserve"> PAGEREF _Toc462155543 \h </w:instrText>
            </w:r>
            <w:r w:rsidR="00851503">
              <w:rPr>
                <w:webHidden/>
              </w:rPr>
            </w:r>
            <w:r w:rsidR="00851503">
              <w:rPr>
                <w:webHidden/>
              </w:rPr>
              <w:fldChar w:fldCharType="separate"/>
            </w:r>
            <w:r w:rsidR="00D147BC">
              <w:rPr>
                <w:webHidden/>
              </w:rPr>
              <w:t>14</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44" w:history="1">
            <w:r w:rsidR="006D550D" w:rsidRPr="000F409A">
              <w:rPr>
                <w:rStyle w:val="Hyperlink"/>
                <w:noProof/>
              </w:rPr>
              <w:t>ДИЗАЙН  ИССЛЕДОВАНИЯ</w:t>
            </w:r>
            <w:r w:rsidR="006D550D">
              <w:rPr>
                <w:noProof/>
                <w:webHidden/>
              </w:rPr>
              <w:tab/>
            </w:r>
            <w:r w:rsidR="00851503">
              <w:rPr>
                <w:noProof/>
                <w:webHidden/>
              </w:rPr>
              <w:fldChar w:fldCharType="begin"/>
            </w:r>
            <w:r w:rsidR="006D550D">
              <w:rPr>
                <w:noProof/>
                <w:webHidden/>
              </w:rPr>
              <w:instrText xml:space="preserve"> PAGEREF _Toc462155544 \h </w:instrText>
            </w:r>
            <w:r w:rsidR="00851503">
              <w:rPr>
                <w:noProof/>
                <w:webHidden/>
              </w:rPr>
            </w:r>
            <w:r w:rsidR="00851503">
              <w:rPr>
                <w:noProof/>
                <w:webHidden/>
              </w:rPr>
              <w:fldChar w:fldCharType="separate"/>
            </w:r>
            <w:r w:rsidR="00D147BC">
              <w:rPr>
                <w:noProof/>
                <w:webHidden/>
              </w:rPr>
              <w:t>14</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45" w:history="1">
            <w:r w:rsidR="006D550D" w:rsidRPr="000F409A">
              <w:rPr>
                <w:rStyle w:val="Hyperlink"/>
                <w:noProof/>
              </w:rPr>
              <w:t>Отбор пациентов</w:t>
            </w:r>
            <w:r w:rsidR="006D550D">
              <w:rPr>
                <w:noProof/>
                <w:webHidden/>
              </w:rPr>
              <w:tab/>
            </w:r>
            <w:r w:rsidR="00851503">
              <w:rPr>
                <w:noProof/>
                <w:webHidden/>
              </w:rPr>
              <w:fldChar w:fldCharType="begin"/>
            </w:r>
            <w:r w:rsidR="006D550D">
              <w:rPr>
                <w:noProof/>
                <w:webHidden/>
              </w:rPr>
              <w:instrText xml:space="preserve"> PAGEREF _Toc462155545 \h </w:instrText>
            </w:r>
            <w:r w:rsidR="00851503">
              <w:rPr>
                <w:noProof/>
                <w:webHidden/>
              </w:rPr>
            </w:r>
            <w:r w:rsidR="00851503">
              <w:rPr>
                <w:noProof/>
                <w:webHidden/>
              </w:rPr>
              <w:fldChar w:fldCharType="separate"/>
            </w:r>
            <w:r w:rsidR="00D147BC">
              <w:rPr>
                <w:noProof/>
                <w:webHidden/>
              </w:rPr>
              <w:t>15</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46" w:history="1">
            <w:r w:rsidR="006D550D" w:rsidRPr="000F409A">
              <w:rPr>
                <w:rStyle w:val="Hyperlink"/>
              </w:rPr>
              <w:t>8.1</w:t>
            </w:r>
            <w:r w:rsidR="006D550D">
              <w:rPr>
                <w:rFonts w:asciiTheme="minorHAnsi" w:eastAsiaTheme="minorEastAsia" w:hAnsiTheme="minorHAnsi" w:cstheme="minorBidi"/>
                <w:sz w:val="22"/>
                <w:szCs w:val="22"/>
                <w:lang w:val="ru-RU" w:eastAsia="ru-RU"/>
              </w:rPr>
              <w:tab/>
            </w:r>
            <w:r w:rsidR="006D550D" w:rsidRPr="000F409A">
              <w:rPr>
                <w:rStyle w:val="Hyperlink"/>
              </w:rPr>
              <w:t>Запланированное число пациентов</w:t>
            </w:r>
            <w:r w:rsidR="006D550D">
              <w:rPr>
                <w:webHidden/>
              </w:rPr>
              <w:tab/>
            </w:r>
            <w:r w:rsidR="00851503">
              <w:rPr>
                <w:webHidden/>
              </w:rPr>
              <w:fldChar w:fldCharType="begin"/>
            </w:r>
            <w:r w:rsidR="006D550D">
              <w:rPr>
                <w:webHidden/>
              </w:rPr>
              <w:instrText xml:space="preserve"> PAGEREF _Toc462155546 \h </w:instrText>
            </w:r>
            <w:r w:rsidR="00851503">
              <w:rPr>
                <w:webHidden/>
              </w:rPr>
            </w:r>
            <w:r w:rsidR="00851503">
              <w:rPr>
                <w:webHidden/>
              </w:rPr>
              <w:fldChar w:fldCharType="separate"/>
            </w:r>
            <w:r w:rsidR="00D147BC">
              <w:rPr>
                <w:webHidden/>
              </w:rPr>
              <w:t>15</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47" w:history="1">
            <w:r w:rsidR="006D550D" w:rsidRPr="000F409A">
              <w:rPr>
                <w:rStyle w:val="Hyperlink"/>
              </w:rPr>
              <w:t>8.2</w:t>
            </w:r>
            <w:r w:rsidR="006D550D">
              <w:rPr>
                <w:rFonts w:asciiTheme="minorHAnsi" w:eastAsiaTheme="minorEastAsia" w:hAnsiTheme="minorHAnsi" w:cstheme="minorBidi"/>
                <w:sz w:val="22"/>
                <w:szCs w:val="22"/>
                <w:lang w:val="ru-RU" w:eastAsia="ru-RU"/>
              </w:rPr>
              <w:tab/>
            </w:r>
            <w:r w:rsidR="006D550D" w:rsidRPr="000F409A">
              <w:rPr>
                <w:rStyle w:val="Hyperlink"/>
              </w:rPr>
              <w:t>Критерии включения</w:t>
            </w:r>
            <w:r w:rsidR="006D550D">
              <w:rPr>
                <w:webHidden/>
              </w:rPr>
              <w:tab/>
            </w:r>
            <w:r w:rsidR="00851503">
              <w:rPr>
                <w:webHidden/>
              </w:rPr>
              <w:fldChar w:fldCharType="begin"/>
            </w:r>
            <w:r w:rsidR="006D550D">
              <w:rPr>
                <w:webHidden/>
              </w:rPr>
              <w:instrText xml:space="preserve"> PAGEREF _Toc462155547 \h </w:instrText>
            </w:r>
            <w:r w:rsidR="00851503">
              <w:rPr>
                <w:webHidden/>
              </w:rPr>
            </w:r>
            <w:r w:rsidR="00851503">
              <w:rPr>
                <w:webHidden/>
              </w:rPr>
              <w:fldChar w:fldCharType="separate"/>
            </w:r>
            <w:r w:rsidR="00D147BC">
              <w:rPr>
                <w:webHidden/>
              </w:rPr>
              <w:t>15</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48" w:history="1">
            <w:r w:rsidR="006D550D" w:rsidRPr="000F409A">
              <w:rPr>
                <w:rStyle w:val="Hyperlink"/>
              </w:rPr>
              <w:t>8.3</w:t>
            </w:r>
            <w:r w:rsidR="006D550D">
              <w:rPr>
                <w:rFonts w:asciiTheme="minorHAnsi" w:eastAsiaTheme="minorEastAsia" w:hAnsiTheme="minorHAnsi" w:cstheme="minorBidi"/>
                <w:sz w:val="22"/>
                <w:szCs w:val="22"/>
                <w:lang w:val="ru-RU" w:eastAsia="ru-RU"/>
              </w:rPr>
              <w:tab/>
            </w:r>
            <w:r w:rsidR="006D550D" w:rsidRPr="000F409A">
              <w:rPr>
                <w:rStyle w:val="Hyperlink"/>
              </w:rPr>
              <w:t>Критерии исключения</w:t>
            </w:r>
            <w:r w:rsidR="006D550D">
              <w:rPr>
                <w:webHidden/>
              </w:rPr>
              <w:tab/>
            </w:r>
            <w:r w:rsidR="00851503">
              <w:rPr>
                <w:webHidden/>
              </w:rPr>
              <w:fldChar w:fldCharType="begin"/>
            </w:r>
            <w:r w:rsidR="006D550D">
              <w:rPr>
                <w:webHidden/>
              </w:rPr>
              <w:instrText xml:space="preserve"> PAGEREF _Toc462155548 \h </w:instrText>
            </w:r>
            <w:r w:rsidR="00851503">
              <w:rPr>
                <w:webHidden/>
              </w:rPr>
            </w:r>
            <w:r w:rsidR="00851503">
              <w:rPr>
                <w:webHidden/>
              </w:rPr>
              <w:fldChar w:fldCharType="separate"/>
            </w:r>
            <w:r w:rsidR="00D147BC">
              <w:rPr>
                <w:webHidden/>
              </w:rPr>
              <w:t>15</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49" w:history="1">
            <w:r w:rsidR="00B22E06">
              <w:rPr>
                <w:rStyle w:val="Hyperlink"/>
                <w:noProof/>
              </w:rPr>
              <w:t xml:space="preserve">ИНформация о </w:t>
            </w:r>
            <w:r w:rsidR="006D550D" w:rsidRPr="000F409A">
              <w:rPr>
                <w:rStyle w:val="Hyperlink"/>
                <w:noProof/>
              </w:rPr>
              <w:t>трабектедин (Йонделис®)</w:t>
            </w:r>
            <w:r w:rsidR="006D550D">
              <w:rPr>
                <w:noProof/>
                <w:webHidden/>
              </w:rPr>
              <w:tab/>
            </w:r>
            <w:r w:rsidR="00851503">
              <w:rPr>
                <w:noProof/>
                <w:webHidden/>
              </w:rPr>
              <w:fldChar w:fldCharType="begin"/>
            </w:r>
            <w:r w:rsidR="006D550D">
              <w:rPr>
                <w:noProof/>
                <w:webHidden/>
              </w:rPr>
              <w:instrText xml:space="preserve"> PAGEREF _Toc462155549 \h </w:instrText>
            </w:r>
            <w:r w:rsidR="00851503">
              <w:rPr>
                <w:noProof/>
                <w:webHidden/>
              </w:rPr>
            </w:r>
            <w:r w:rsidR="00851503">
              <w:rPr>
                <w:noProof/>
                <w:webHidden/>
              </w:rPr>
              <w:fldChar w:fldCharType="separate"/>
            </w:r>
            <w:r w:rsidR="00D147BC">
              <w:rPr>
                <w:noProof/>
                <w:webHidden/>
              </w:rPr>
              <w:t>16</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0" w:history="1">
            <w:r w:rsidR="006D550D" w:rsidRPr="000F409A">
              <w:rPr>
                <w:rStyle w:val="Hyperlink"/>
              </w:rPr>
              <w:t>9.1</w:t>
            </w:r>
            <w:r w:rsidR="006D550D">
              <w:rPr>
                <w:rFonts w:asciiTheme="minorHAnsi" w:eastAsiaTheme="minorEastAsia" w:hAnsiTheme="minorHAnsi" w:cstheme="minorBidi"/>
                <w:sz w:val="22"/>
                <w:szCs w:val="22"/>
                <w:lang w:val="ru-RU" w:eastAsia="ru-RU"/>
              </w:rPr>
              <w:tab/>
            </w:r>
            <w:r w:rsidR="006D550D" w:rsidRPr="000F409A">
              <w:rPr>
                <w:rStyle w:val="Hyperlink"/>
              </w:rPr>
              <w:t>Показания для применения трабектедин (Йонделис®)</w:t>
            </w:r>
            <w:r w:rsidR="006D550D">
              <w:rPr>
                <w:webHidden/>
              </w:rPr>
              <w:tab/>
            </w:r>
            <w:r w:rsidR="00851503">
              <w:rPr>
                <w:webHidden/>
              </w:rPr>
              <w:fldChar w:fldCharType="begin"/>
            </w:r>
            <w:r w:rsidR="006D550D">
              <w:rPr>
                <w:webHidden/>
              </w:rPr>
              <w:instrText xml:space="preserve"> PAGEREF _Toc462155550 \h </w:instrText>
            </w:r>
            <w:r w:rsidR="00851503">
              <w:rPr>
                <w:webHidden/>
              </w:rPr>
            </w:r>
            <w:r w:rsidR="00851503">
              <w:rPr>
                <w:webHidden/>
              </w:rPr>
              <w:fldChar w:fldCharType="separate"/>
            </w:r>
            <w:r w:rsidR="00D147BC">
              <w:rPr>
                <w:webHidden/>
              </w:rPr>
              <w:t>16</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1" w:history="1">
            <w:r w:rsidR="006D550D" w:rsidRPr="000F409A">
              <w:rPr>
                <w:rStyle w:val="Hyperlink"/>
                <w:lang w:val="ru-RU"/>
              </w:rPr>
              <w:t>9.2</w:t>
            </w:r>
            <w:r w:rsidR="006D550D">
              <w:rPr>
                <w:rFonts w:asciiTheme="minorHAnsi" w:eastAsiaTheme="minorEastAsia" w:hAnsiTheme="minorHAnsi" w:cstheme="minorBidi"/>
                <w:sz w:val="22"/>
                <w:szCs w:val="22"/>
                <w:lang w:val="ru-RU" w:eastAsia="ru-RU"/>
              </w:rPr>
              <w:tab/>
            </w:r>
            <w:r w:rsidR="006D550D" w:rsidRPr="000F409A">
              <w:rPr>
                <w:rStyle w:val="Hyperlink"/>
                <w:lang w:val="ru-RU"/>
              </w:rPr>
              <w:t>Коррекция дозы в ходе лечения</w:t>
            </w:r>
            <w:r w:rsidR="006D550D">
              <w:rPr>
                <w:webHidden/>
              </w:rPr>
              <w:tab/>
            </w:r>
            <w:r w:rsidR="00851503">
              <w:rPr>
                <w:webHidden/>
              </w:rPr>
              <w:fldChar w:fldCharType="begin"/>
            </w:r>
            <w:r w:rsidR="006D550D">
              <w:rPr>
                <w:webHidden/>
              </w:rPr>
              <w:instrText xml:space="preserve"> PAGEREF _Toc462155551 \h </w:instrText>
            </w:r>
            <w:r w:rsidR="00851503">
              <w:rPr>
                <w:webHidden/>
              </w:rPr>
            </w:r>
            <w:r w:rsidR="00851503">
              <w:rPr>
                <w:webHidden/>
              </w:rPr>
              <w:fldChar w:fldCharType="separate"/>
            </w:r>
            <w:r w:rsidR="00D147BC">
              <w:rPr>
                <w:webHidden/>
              </w:rPr>
              <w:t>17</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2" w:history="1">
            <w:r w:rsidR="006D550D" w:rsidRPr="000F409A">
              <w:rPr>
                <w:rStyle w:val="Hyperlink"/>
              </w:rPr>
              <w:t>9.3</w:t>
            </w:r>
            <w:r w:rsidR="006D550D">
              <w:rPr>
                <w:rFonts w:asciiTheme="minorHAnsi" w:eastAsiaTheme="minorEastAsia" w:hAnsiTheme="minorHAnsi" w:cstheme="minorBidi"/>
                <w:sz w:val="22"/>
                <w:szCs w:val="22"/>
                <w:lang w:val="ru-RU" w:eastAsia="ru-RU"/>
              </w:rPr>
              <w:tab/>
            </w:r>
            <w:r w:rsidR="006D550D" w:rsidRPr="000F409A">
              <w:rPr>
                <w:rStyle w:val="Hyperlink"/>
              </w:rPr>
              <w:t>Сопутствующее лечение</w:t>
            </w:r>
            <w:r w:rsidR="006D550D">
              <w:rPr>
                <w:webHidden/>
              </w:rPr>
              <w:tab/>
            </w:r>
            <w:r w:rsidR="00851503">
              <w:rPr>
                <w:webHidden/>
              </w:rPr>
              <w:fldChar w:fldCharType="begin"/>
            </w:r>
            <w:r w:rsidR="006D550D">
              <w:rPr>
                <w:webHidden/>
              </w:rPr>
              <w:instrText xml:space="preserve"> PAGEREF _Toc462155552 \h </w:instrText>
            </w:r>
            <w:r w:rsidR="00851503">
              <w:rPr>
                <w:webHidden/>
              </w:rPr>
            </w:r>
            <w:r w:rsidR="00851503">
              <w:rPr>
                <w:webHidden/>
              </w:rPr>
              <w:fldChar w:fldCharType="separate"/>
            </w:r>
            <w:r w:rsidR="00D147BC">
              <w:rPr>
                <w:webHidden/>
              </w:rPr>
              <w:t>17</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3" w:history="1">
            <w:r w:rsidR="006D550D" w:rsidRPr="000F409A">
              <w:rPr>
                <w:rStyle w:val="Hyperlink"/>
              </w:rPr>
              <w:t>9.4</w:t>
            </w:r>
            <w:r w:rsidR="006D550D">
              <w:rPr>
                <w:rFonts w:asciiTheme="minorHAnsi" w:eastAsiaTheme="minorEastAsia" w:hAnsiTheme="minorHAnsi" w:cstheme="minorBidi"/>
                <w:sz w:val="22"/>
                <w:szCs w:val="22"/>
                <w:lang w:val="ru-RU" w:eastAsia="ru-RU"/>
              </w:rPr>
              <w:tab/>
            </w:r>
            <w:r w:rsidR="006D550D" w:rsidRPr="000F409A">
              <w:rPr>
                <w:rStyle w:val="Hyperlink"/>
              </w:rPr>
              <w:t>Лечение после исследования</w:t>
            </w:r>
            <w:r w:rsidR="006D550D">
              <w:rPr>
                <w:webHidden/>
              </w:rPr>
              <w:tab/>
            </w:r>
            <w:r w:rsidR="00851503">
              <w:rPr>
                <w:webHidden/>
              </w:rPr>
              <w:fldChar w:fldCharType="begin"/>
            </w:r>
            <w:r w:rsidR="006D550D">
              <w:rPr>
                <w:webHidden/>
              </w:rPr>
              <w:instrText xml:space="preserve"> PAGEREF _Toc462155553 \h </w:instrText>
            </w:r>
            <w:r w:rsidR="00851503">
              <w:rPr>
                <w:webHidden/>
              </w:rPr>
            </w:r>
            <w:r w:rsidR="00851503">
              <w:rPr>
                <w:webHidden/>
              </w:rPr>
              <w:fldChar w:fldCharType="separate"/>
            </w:r>
            <w:r w:rsidR="00D147BC">
              <w:rPr>
                <w:webHidden/>
              </w:rPr>
              <w:t>17</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4" w:history="1">
            <w:r w:rsidR="006D550D" w:rsidRPr="000F409A">
              <w:rPr>
                <w:rStyle w:val="Hyperlink"/>
                <w:lang w:val="ru-RU"/>
              </w:rPr>
              <w:t>9.5</w:t>
            </w:r>
            <w:r w:rsidR="006D550D">
              <w:rPr>
                <w:rFonts w:asciiTheme="minorHAnsi" w:eastAsiaTheme="minorEastAsia" w:hAnsiTheme="minorHAnsi" w:cstheme="minorBidi"/>
                <w:sz w:val="22"/>
                <w:szCs w:val="22"/>
                <w:lang w:val="ru-RU" w:eastAsia="ru-RU"/>
              </w:rPr>
              <w:tab/>
            </w:r>
            <w:r w:rsidR="006D550D" w:rsidRPr="000F409A">
              <w:rPr>
                <w:rStyle w:val="Hyperlink"/>
                <w:lang w:val="ru-RU"/>
              </w:rPr>
              <w:t>Применение трабектедин (Йонделис®) у особых популяций пациентов</w:t>
            </w:r>
            <w:r w:rsidR="006D550D">
              <w:rPr>
                <w:webHidden/>
              </w:rPr>
              <w:tab/>
            </w:r>
            <w:r w:rsidR="00851503">
              <w:rPr>
                <w:webHidden/>
              </w:rPr>
              <w:fldChar w:fldCharType="begin"/>
            </w:r>
            <w:r w:rsidR="006D550D">
              <w:rPr>
                <w:webHidden/>
              </w:rPr>
              <w:instrText xml:space="preserve"> PAGEREF _Toc462155554 \h </w:instrText>
            </w:r>
            <w:r w:rsidR="00851503">
              <w:rPr>
                <w:webHidden/>
              </w:rPr>
            </w:r>
            <w:r w:rsidR="00851503">
              <w:rPr>
                <w:webHidden/>
              </w:rPr>
              <w:fldChar w:fldCharType="separate"/>
            </w:r>
            <w:r w:rsidR="00D147BC">
              <w:rPr>
                <w:webHidden/>
              </w:rPr>
              <w:t>18</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5" w:history="1">
            <w:r w:rsidR="006D550D" w:rsidRPr="000F409A">
              <w:rPr>
                <w:rStyle w:val="Hyperlink"/>
              </w:rPr>
              <w:t>9.6</w:t>
            </w:r>
            <w:r w:rsidR="006D550D">
              <w:rPr>
                <w:rFonts w:asciiTheme="minorHAnsi" w:eastAsiaTheme="minorEastAsia" w:hAnsiTheme="minorHAnsi" w:cstheme="minorBidi"/>
                <w:sz w:val="22"/>
                <w:szCs w:val="22"/>
                <w:lang w:val="ru-RU" w:eastAsia="ru-RU"/>
              </w:rPr>
              <w:tab/>
            </w:r>
            <w:r w:rsidR="006D550D" w:rsidRPr="000F409A">
              <w:rPr>
                <w:rStyle w:val="Hyperlink"/>
              </w:rPr>
              <w:t>Рекомендации по приготовлению раствора</w:t>
            </w:r>
            <w:r w:rsidR="006D550D">
              <w:rPr>
                <w:webHidden/>
              </w:rPr>
              <w:tab/>
            </w:r>
            <w:r w:rsidR="00851503">
              <w:rPr>
                <w:webHidden/>
              </w:rPr>
              <w:fldChar w:fldCharType="begin"/>
            </w:r>
            <w:r w:rsidR="006D550D">
              <w:rPr>
                <w:webHidden/>
              </w:rPr>
              <w:instrText xml:space="preserve"> PAGEREF _Toc462155555 \h </w:instrText>
            </w:r>
            <w:r w:rsidR="00851503">
              <w:rPr>
                <w:webHidden/>
              </w:rPr>
            </w:r>
            <w:r w:rsidR="00851503">
              <w:rPr>
                <w:webHidden/>
              </w:rPr>
              <w:fldChar w:fldCharType="separate"/>
            </w:r>
            <w:r w:rsidR="00D147BC">
              <w:rPr>
                <w:webHidden/>
              </w:rPr>
              <w:t>18</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6" w:history="1">
            <w:r w:rsidR="006D550D" w:rsidRPr="000F409A">
              <w:rPr>
                <w:rStyle w:val="Hyperlink"/>
              </w:rPr>
              <w:t>9.7</w:t>
            </w:r>
            <w:r w:rsidR="006D550D">
              <w:rPr>
                <w:rFonts w:asciiTheme="minorHAnsi" w:eastAsiaTheme="minorEastAsia" w:hAnsiTheme="minorHAnsi" w:cstheme="minorBidi"/>
                <w:sz w:val="22"/>
                <w:szCs w:val="22"/>
                <w:lang w:val="ru-RU" w:eastAsia="ru-RU"/>
              </w:rPr>
              <w:tab/>
            </w:r>
            <w:r w:rsidR="006D550D" w:rsidRPr="000F409A">
              <w:rPr>
                <w:rStyle w:val="Hyperlink"/>
              </w:rPr>
              <w:t>Побочные действия</w:t>
            </w:r>
            <w:r w:rsidR="006D550D">
              <w:rPr>
                <w:webHidden/>
              </w:rPr>
              <w:tab/>
            </w:r>
            <w:r w:rsidR="00851503">
              <w:rPr>
                <w:webHidden/>
              </w:rPr>
              <w:fldChar w:fldCharType="begin"/>
            </w:r>
            <w:r w:rsidR="006D550D">
              <w:rPr>
                <w:webHidden/>
              </w:rPr>
              <w:instrText xml:space="preserve"> PAGEREF _Toc462155556 \h </w:instrText>
            </w:r>
            <w:r w:rsidR="00851503">
              <w:rPr>
                <w:webHidden/>
              </w:rPr>
            </w:r>
            <w:r w:rsidR="00851503">
              <w:rPr>
                <w:webHidden/>
              </w:rPr>
              <w:fldChar w:fldCharType="separate"/>
            </w:r>
            <w:r w:rsidR="00D147BC">
              <w:rPr>
                <w:webHidden/>
              </w:rPr>
              <w:t>19</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7" w:history="1">
            <w:r w:rsidR="006D550D" w:rsidRPr="000F409A">
              <w:rPr>
                <w:rStyle w:val="Hyperlink"/>
              </w:rPr>
              <w:t>9.8</w:t>
            </w:r>
            <w:r w:rsidR="006D550D">
              <w:rPr>
                <w:rFonts w:asciiTheme="minorHAnsi" w:eastAsiaTheme="minorEastAsia" w:hAnsiTheme="minorHAnsi" w:cstheme="minorBidi"/>
                <w:sz w:val="22"/>
                <w:szCs w:val="22"/>
                <w:lang w:val="ru-RU" w:eastAsia="ru-RU"/>
              </w:rPr>
              <w:tab/>
            </w:r>
            <w:r w:rsidR="006D550D" w:rsidRPr="000F409A">
              <w:rPr>
                <w:rStyle w:val="Hyperlink"/>
              </w:rPr>
              <w:t>Противопоказания</w:t>
            </w:r>
            <w:r w:rsidR="006D550D">
              <w:rPr>
                <w:webHidden/>
              </w:rPr>
              <w:tab/>
            </w:r>
            <w:r w:rsidR="00851503">
              <w:rPr>
                <w:webHidden/>
              </w:rPr>
              <w:fldChar w:fldCharType="begin"/>
            </w:r>
            <w:r w:rsidR="006D550D">
              <w:rPr>
                <w:webHidden/>
              </w:rPr>
              <w:instrText xml:space="preserve"> PAGEREF _Toc462155557 \h </w:instrText>
            </w:r>
            <w:r w:rsidR="00851503">
              <w:rPr>
                <w:webHidden/>
              </w:rPr>
            </w:r>
            <w:r w:rsidR="00851503">
              <w:rPr>
                <w:webHidden/>
              </w:rPr>
              <w:fldChar w:fldCharType="separate"/>
            </w:r>
            <w:r w:rsidR="00D147BC">
              <w:rPr>
                <w:webHidden/>
              </w:rPr>
              <w:t>21</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8" w:history="1">
            <w:r w:rsidR="006D550D" w:rsidRPr="000F409A">
              <w:rPr>
                <w:rStyle w:val="Hyperlink"/>
              </w:rPr>
              <w:t>9.9</w:t>
            </w:r>
            <w:r w:rsidR="006D550D">
              <w:rPr>
                <w:rFonts w:asciiTheme="minorHAnsi" w:eastAsiaTheme="minorEastAsia" w:hAnsiTheme="minorHAnsi" w:cstheme="minorBidi"/>
                <w:sz w:val="22"/>
                <w:szCs w:val="22"/>
                <w:lang w:val="ru-RU" w:eastAsia="ru-RU"/>
              </w:rPr>
              <w:tab/>
            </w:r>
            <w:r w:rsidR="006D550D" w:rsidRPr="000F409A">
              <w:rPr>
                <w:rStyle w:val="Hyperlink"/>
              </w:rPr>
              <w:t>Лекарственное взаимодействия</w:t>
            </w:r>
            <w:r w:rsidR="006D550D">
              <w:rPr>
                <w:webHidden/>
              </w:rPr>
              <w:tab/>
            </w:r>
            <w:r w:rsidR="00851503">
              <w:rPr>
                <w:webHidden/>
              </w:rPr>
              <w:fldChar w:fldCharType="begin"/>
            </w:r>
            <w:r w:rsidR="006D550D">
              <w:rPr>
                <w:webHidden/>
              </w:rPr>
              <w:instrText xml:space="preserve"> PAGEREF _Toc462155558 \h </w:instrText>
            </w:r>
            <w:r w:rsidR="00851503">
              <w:rPr>
                <w:webHidden/>
              </w:rPr>
            </w:r>
            <w:r w:rsidR="00851503">
              <w:rPr>
                <w:webHidden/>
              </w:rPr>
              <w:fldChar w:fldCharType="separate"/>
            </w:r>
            <w:r w:rsidR="00D147BC">
              <w:rPr>
                <w:webHidden/>
              </w:rPr>
              <w:t>21</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59" w:history="1">
            <w:r w:rsidR="006D550D" w:rsidRPr="000F409A">
              <w:rPr>
                <w:rStyle w:val="Hyperlink"/>
              </w:rPr>
              <w:t>9.10</w:t>
            </w:r>
            <w:r w:rsidR="006D550D">
              <w:rPr>
                <w:rFonts w:asciiTheme="minorHAnsi" w:eastAsiaTheme="minorEastAsia" w:hAnsiTheme="minorHAnsi" w:cstheme="minorBidi"/>
                <w:sz w:val="22"/>
                <w:szCs w:val="22"/>
                <w:lang w:val="ru-RU" w:eastAsia="ru-RU"/>
              </w:rPr>
              <w:tab/>
            </w:r>
            <w:r w:rsidR="006D550D" w:rsidRPr="000F409A">
              <w:rPr>
                <w:rStyle w:val="Hyperlink"/>
              </w:rPr>
              <w:t>Особые указания</w:t>
            </w:r>
            <w:r w:rsidR="006D550D">
              <w:rPr>
                <w:webHidden/>
              </w:rPr>
              <w:tab/>
            </w:r>
            <w:r w:rsidR="00851503">
              <w:rPr>
                <w:webHidden/>
              </w:rPr>
              <w:fldChar w:fldCharType="begin"/>
            </w:r>
            <w:r w:rsidR="006D550D">
              <w:rPr>
                <w:webHidden/>
              </w:rPr>
              <w:instrText xml:space="preserve"> PAGEREF _Toc462155559 \h </w:instrText>
            </w:r>
            <w:r w:rsidR="00851503">
              <w:rPr>
                <w:webHidden/>
              </w:rPr>
            </w:r>
            <w:r w:rsidR="00851503">
              <w:rPr>
                <w:webHidden/>
              </w:rPr>
              <w:fldChar w:fldCharType="separate"/>
            </w:r>
            <w:r w:rsidR="00D147BC">
              <w:rPr>
                <w:webHidden/>
              </w:rPr>
              <w:t>21</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60" w:history="1">
            <w:r w:rsidR="006D550D" w:rsidRPr="000F409A">
              <w:rPr>
                <w:rStyle w:val="Hyperlink"/>
                <w:noProof/>
              </w:rPr>
              <w:t>ИНФОРМАЦИЯ О ПЕГИЛИРОВАННОМ ЛИПОСОМАЛЬНОМ ДОКСОРУБИЦИНЕ (КЕЛИКС®)</w:t>
            </w:r>
            <w:r w:rsidR="006D550D">
              <w:rPr>
                <w:noProof/>
                <w:webHidden/>
              </w:rPr>
              <w:tab/>
            </w:r>
            <w:r w:rsidR="00851503">
              <w:rPr>
                <w:noProof/>
                <w:webHidden/>
              </w:rPr>
              <w:fldChar w:fldCharType="begin"/>
            </w:r>
            <w:r w:rsidR="006D550D">
              <w:rPr>
                <w:noProof/>
                <w:webHidden/>
              </w:rPr>
              <w:instrText xml:space="preserve"> PAGEREF _Toc462155560 \h </w:instrText>
            </w:r>
            <w:r w:rsidR="00851503">
              <w:rPr>
                <w:noProof/>
                <w:webHidden/>
              </w:rPr>
            </w:r>
            <w:r w:rsidR="00851503">
              <w:rPr>
                <w:noProof/>
                <w:webHidden/>
              </w:rPr>
              <w:fldChar w:fldCharType="separate"/>
            </w:r>
            <w:r w:rsidR="00D147BC">
              <w:rPr>
                <w:noProof/>
                <w:webHidden/>
              </w:rPr>
              <w:t>24</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1" w:history="1">
            <w:r w:rsidR="006D550D" w:rsidRPr="000F409A">
              <w:rPr>
                <w:rStyle w:val="Hyperlink"/>
                <w:lang w:val="ru-RU"/>
              </w:rPr>
              <w:t>10.1</w:t>
            </w:r>
            <w:r w:rsidR="006D550D">
              <w:rPr>
                <w:rFonts w:asciiTheme="minorHAnsi" w:eastAsiaTheme="minorEastAsia" w:hAnsiTheme="minorHAnsi" w:cstheme="minorBidi"/>
                <w:sz w:val="22"/>
                <w:szCs w:val="22"/>
                <w:lang w:val="ru-RU" w:eastAsia="ru-RU"/>
              </w:rPr>
              <w:tab/>
            </w:r>
            <w:r w:rsidR="006D550D" w:rsidRPr="000F409A">
              <w:rPr>
                <w:rStyle w:val="Hyperlink"/>
                <w:lang w:val="ru-RU"/>
              </w:rPr>
              <w:t>Показания для применения пегилированного липосомального доксорубицина (Келикс®)</w:t>
            </w:r>
            <w:r w:rsidR="006D550D">
              <w:rPr>
                <w:webHidden/>
              </w:rPr>
              <w:tab/>
            </w:r>
            <w:r w:rsidR="00851503">
              <w:rPr>
                <w:webHidden/>
              </w:rPr>
              <w:fldChar w:fldCharType="begin"/>
            </w:r>
            <w:r w:rsidR="006D550D">
              <w:rPr>
                <w:webHidden/>
              </w:rPr>
              <w:instrText xml:space="preserve"> PAGEREF _Toc462155561 \h </w:instrText>
            </w:r>
            <w:r w:rsidR="00851503">
              <w:rPr>
                <w:webHidden/>
              </w:rPr>
            </w:r>
            <w:r w:rsidR="00851503">
              <w:rPr>
                <w:webHidden/>
              </w:rPr>
              <w:fldChar w:fldCharType="separate"/>
            </w:r>
            <w:r w:rsidR="00D147BC">
              <w:rPr>
                <w:webHidden/>
              </w:rPr>
              <w:t>24</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2" w:history="1">
            <w:r w:rsidR="006D550D" w:rsidRPr="000F409A">
              <w:rPr>
                <w:rStyle w:val="Hyperlink"/>
              </w:rPr>
              <w:t>10.2</w:t>
            </w:r>
            <w:r w:rsidR="006D550D">
              <w:rPr>
                <w:rFonts w:asciiTheme="minorHAnsi" w:eastAsiaTheme="minorEastAsia" w:hAnsiTheme="minorHAnsi" w:cstheme="minorBidi"/>
                <w:sz w:val="22"/>
                <w:szCs w:val="22"/>
                <w:lang w:val="ru-RU" w:eastAsia="ru-RU"/>
              </w:rPr>
              <w:tab/>
            </w:r>
            <w:r w:rsidR="006D550D" w:rsidRPr="000F409A">
              <w:rPr>
                <w:rStyle w:val="Hyperlink"/>
              </w:rPr>
              <w:t>Способы применения и дозы</w:t>
            </w:r>
            <w:r w:rsidR="006D550D">
              <w:rPr>
                <w:webHidden/>
              </w:rPr>
              <w:tab/>
            </w:r>
            <w:r w:rsidR="00851503">
              <w:rPr>
                <w:webHidden/>
              </w:rPr>
              <w:fldChar w:fldCharType="begin"/>
            </w:r>
            <w:r w:rsidR="006D550D">
              <w:rPr>
                <w:webHidden/>
              </w:rPr>
              <w:instrText xml:space="preserve"> PAGEREF _Toc462155562 \h </w:instrText>
            </w:r>
            <w:r w:rsidR="00851503">
              <w:rPr>
                <w:webHidden/>
              </w:rPr>
            </w:r>
            <w:r w:rsidR="00851503">
              <w:rPr>
                <w:webHidden/>
              </w:rPr>
              <w:fldChar w:fldCharType="separate"/>
            </w:r>
            <w:r w:rsidR="00D147BC">
              <w:rPr>
                <w:webHidden/>
              </w:rPr>
              <w:t>24</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3" w:history="1">
            <w:r w:rsidR="006D550D" w:rsidRPr="000F409A">
              <w:rPr>
                <w:rStyle w:val="Hyperlink"/>
              </w:rPr>
              <w:t>10.3</w:t>
            </w:r>
            <w:r w:rsidR="006D550D">
              <w:rPr>
                <w:rFonts w:asciiTheme="minorHAnsi" w:eastAsiaTheme="minorEastAsia" w:hAnsiTheme="minorHAnsi" w:cstheme="minorBidi"/>
                <w:sz w:val="22"/>
                <w:szCs w:val="22"/>
                <w:lang w:val="ru-RU" w:eastAsia="ru-RU"/>
              </w:rPr>
              <w:tab/>
            </w:r>
            <w:r w:rsidR="006D550D" w:rsidRPr="000F409A">
              <w:rPr>
                <w:rStyle w:val="Hyperlink"/>
              </w:rPr>
              <w:t>Модификация режима дозирования</w:t>
            </w:r>
            <w:r w:rsidR="006D550D">
              <w:rPr>
                <w:webHidden/>
              </w:rPr>
              <w:tab/>
            </w:r>
            <w:r w:rsidR="00851503">
              <w:rPr>
                <w:webHidden/>
              </w:rPr>
              <w:fldChar w:fldCharType="begin"/>
            </w:r>
            <w:r w:rsidR="006D550D">
              <w:rPr>
                <w:webHidden/>
              </w:rPr>
              <w:instrText xml:space="preserve"> PAGEREF _Toc462155563 \h </w:instrText>
            </w:r>
            <w:r w:rsidR="00851503">
              <w:rPr>
                <w:webHidden/>
              </w:rPr>
            </w:r>
            <w:r w:rsidR="00851503">
              <w:rPr>
                <w:webHidden/>
              </w:rPr>
              <w:fldChar w:fldCharType="separate"/>
            </w:r>
            <w:r w:rsidR="00D147BC">
              <w:rPr>
                <w:webHidden/>
              </w:rPr>
              <w:t>24</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4" w:history="1">
            <w:r w:rsidR="006D550D" w:rsidRPr="000F409A">
              <w:rPr>
                <w:rStyle w:val="Hyperlink"/>
                <w:lang w:val="ru-RU"/>
              </w:rPr>
              <w:t>10.4</w:t>
            </w:r>
            <w:r w:rsidR="006D550D">
              <w:rPr>
                <w:rFonts w:asciiTheme="minorHAnsi" w:eastAsiaTheme="minorEastAsia" w:hAnsiTheme="minorHAnsi" w:cstheme="minorBidi"/>
                <w:sz w:val="22"/>
                <w:szCs w:val="22"/>
                <w:lang w:val="ru-RU" w:eastAsia="ru-RU"/>
              </w:rPr>
              <w:tab/>
            </w:r>
            <w:r w:rsidR="006D550D" w:rsidRPr="000F409A">
              <w:rPr>
                <w:rStyle w:val="Hyperlink"/>
                <w:lang w:val="ru-RU"/>
              </w:rPr>
              <w:t>Правила приготовления, введения и хранения раствора для инфузий</w:t>
            </w:r>
            <w:r w:rsidR="006D550D">
              <w:rPr>
                <w:webHidden/>
              </w:rPr>
              <w:tab/>
            </w:r>
            <w:r w:rsidR="00851503">
              <w:rPr>
                <w:webHidden/>
              </w:rPr>
              <w:fldChar w:fldCharType="begin"/>
            </w:r>
            <w:r w:rsidR="006D550D">
              <w:rPr>
                <w:webHidden/>
              </w:rPr>
              <w:instrText xml:space="preserve"> PAGEREF _Toc462155564 \h </w:instrText>
            </w:r>
            <w:r w:rsidR="00851503">
              <w:rPr>
                <w:webHidden/>
              </w:rPr>
            </w:r>
            <w:r w:rsidR="00851503">
              <w:rPr>
                <w:webHidden/>
              </w:rPr>
              <w:fldChar w:fldCharType="separate"/>
            </w:r>
            <w:r w:rsidR="00D147BC">
              <w:rPr>
                <w:webHidden/>
              </w:rPr>
              <w:t>27</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5" w:history="1">
            <w:r w:rsidR="006D550D" w:rsidRPr="000F409A">
              <w:rPr>
                <w:rStyle w:val="Hyperlink"/>
              </w:rPr>
              <w:t>10.5</w:t>
            </w:r>
            <w:r w:rsidR="006D550D">
              <w:rPr>
                <w:rFonts w:asciiTheme="minorHAnsi" w:eastAsiaTheme="minorEastAsia" w:hAnsiTheme="minorHAnsi" w:cstheme="minorBidi"/>
                <w:sz w:val="22"/>
                <w:szCs w:val="22"/>
                <w:lang w:val="ru-RU" w:eastAsia="ru-RU"/>
              </w:rPr>
              <w:tab/>
            </w:r>
            <w:r w:rsidR="006D550D" w:rsidRPr="000F409A">
              <w:rPr>
                <w:rStyle w:val="Hyperlink"/>
              </w:rPr>
              <w:t>Побочные действия</w:t>
            </w:r>
            <w:r w:rsidR="006D550D">
              <w:rPr>
                <w:webHidden/>
              </w:rPr>
              <w:tab/>
            </w:r>
            <w:r w:rsidR="00851503">
              <w:rPr>
                <w:webHidden/>
              </w:rPr>
              <w:fldChar w:fldCharType="begin"/>
            </w:r>
            <w:r w:rsidR="006D550D">
              <w:rPr>
                <w:webHidden/>
              </w:rPr>
              <w:instrText xml:space="preserve"> PAGEREF _Toc462155565 \h </w:instrText>
            </w:r>
            <w:r w:rsidR="00851503">
              <w:rPr>
                <w:webHidden/>
              </w:rPr>
            </w:r>
            <w:r w:rsidR="00851503">
              <w:rPr>
                <w:webHidden/>
              </w:rPr>
              <w:fldChar w:fldCharType="separate"/>
            </w:r>
            <w:r w:rsidR="00D147BC">
              <w:rPr>
                <w:webHidden/>
              </w:rPr>
              <w:t>28</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6" w:history="1">
            <w:r w:rsidR="006D550D" w:rsidRPr="000F409A">
              <w:rPr>
                <w:rStyle w:val="Hyperlink"/>
              </w:rPr>
              <w:t>10.6</w:t>
            </w:r>
            <w:r w:rsidR="006D550D">
              <w:rPr>
                <w:rFonts w:asciiTheme="minorHAnsi" w:eastAsiaTheme="minorEastAsia" w:hAnsiTheme="minorHAnsi" w:cstheme="minorBidi"/>
                <w:sz w:val="22"/>
                <w:szCs w:val="22"/>
                <w:lang w:val="ru-RU" w:eastAsia="ru-RU"/>
              </w:rPr>
              <w:tab/>
            </w:r>
            <w:r w:rsidR="006D550D" w:rsidRPr="000F409A">
              <w:rPr>
                <w:rStyle w:val="Hyperlink"/>
              </w:rPr>
              <w:t>Противопоказания</w:t>
            </w:r>
            <w:r w:rsidR="006D550D">
              <w:rPr>
                <w:webHidden/>
              </w:rPr>
              <w:tab/>
            </w:r>
            <w:r w:rsidR="00851503">
              <w:rPr>
                <w:webHidden/>
              </w:rPr>
              <w:fldChar w:fldCharType="begin"/>
            </w:r>
            <w:r w:rsidR="006D550D">
              <w:rPr>
                <w:webHidden/>
              </w:rPr>
              <w:instrText xml:space="preserve"> PAGEREF _Toc462155566 \h </w:instrText>
            </w:r>
            <w:r w:rsidR="00851503">
              <w:rPr>
                <w:webHidden/>
              </w:rPr>
            </w:r>
            <w:r w:rsidR="00851503">
              <w:rPr>
                <w:webHidden/>
              </w:rPr>
              <w:fldChar w:fldCharType="separate"/>
            </w:r>
            <w:r w:rsidR="00D147BC">
              <w:rPr>
                <w:webHidden/>
              </w:rPr>
              <w:t>29</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7" w:history="1">
            <w:r w:rsidR="006D550D" w:rsidRPr="000F409A">
              <w:rPr>
                <w:rStyle w:val="Hyperlink"/>
              </w:rPr>
              <w:t>10.7</w:t>
            </w:r>
            <w:r w:rsidR="006D550D">
              <w:rPr>
                <w:rFonts w:asciiTheme="minorHAnsi" w:eastAsiaTheme="minorEastAsia" w:hAnsiTheme="minorHAnsi" w:cstheme="minorBidi"/>
                <w:sz w:val="22"/>
                <w:szCs w:val="22"/>
                <w:lang w:val="ru-RU" w:eastAsia="ru-RU"/>
              </w:rPr>
              <w:tab/>
            </w:r>
            <w:r w:rsidR="006D550D" w:rsidRPr="000F409A">
              <w:rPr>
                <w:rStyle w:val="Hyperlink"/>
              </w:rPr>
              <w:t>Лекарственные взаимодействия</w:t>
            </w:r>
            <w:r w:rsidR="006D550D">
              <w:rPr>
                <w:webHidden/>
              </w:rPr>
              <w:tab/>
            </w:r>
            <w:r w:rsidR="00851503">
              <w:rPr>
                <w:webHidden/>
              </w:rPr>
              <w:fldChar w:fldCharType="begin"/>
            </w:r>
            <w:r w:rsidR="006D550D">
              <w:rPr>
                <w:webHidden/>
              </w:rPr>
              <w:instrText xml:space="preserve"> PAGEREF _Toc462155567 \h </w:instrText>
            </w:r>
            <w:r w:rsidR="00851503">
              <w:rPr>
                <w:webHidden/>
              </w:rPr>
            </w:r>
            <w:r w:rsidR="00851503">
              <w:rPr>
                <w:webHidden/>
              </w:rPr>
              <w:fldChar w:fldCharType="separate"/>
            </w:r>
            <w:r w:rsidR="00D147BC">
              <w:rPr>
                <w:webHidden/>
              </w:rPr>
              <w:t>29</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68" w:history="1">
            <w:r w:rsidR="006D550D" w:rsidRPr="000F409A">
              <w:rPr>
                <w:rStyle w:val="Hyperlink"/>
              </w:rPr>
              <w:t>10.8</w:t>
            </w:r>
            <w:r w:rsidR="006D550D">
              <w:rPr>
                <w:rFonts w:asciiTheme="minorHAnsi" w:eastAsiaTheme="minorEastAsia" w:hAnsiTheme="minorHAnsi" w:cstheme="minorBidi"/>
                <w:sz w:val="22"/>
                <w:szCs w:val="22"/>
                <w:lang w:val="ru-RU" w:eastAsia="ru-RU"/>
              </w:rPr>
              <w:tab/>
            </w:r>
            <w:r w:rsidR="006D550D" w:rsidRPr="000F409A">
              <w:rPr>
                <w:rStyle w:val="Hyperlink"/>
              </w:rPr>
              <w:t>Особые указания</w:t>
            </w:r>
            <w:r w:rsidR="006D550D">
              <w:rPr>
                <w:webHidden/>
              </w:rPr>
              <w:tab/>
            </w:r>
            <w:r w:rsidR="00851503">
              <w:rPr>
                <w:webHidden/>
              </w:rPr>
              <w:fldChar w:fldCharType="begin"/>
            </w:r>
            <w:r w:rsidR="006D550D">
              <w:rPr>
                <w:webHidden/>
              </w:rPr>
              <w:instrText xml:space="preserve"> PAGEREF _Toc462155568 \h </w:instrText>
            </w:r>
            <w:r w:rsidR="00851503">
              <w:rPr>
                <w:webHidden/>
              </w:rPr>
            </w:r>
            <w:r w:rsidR="00851503">
              <w:rPr>
                <w:webHidden/>
              </w:rPr>
              <w:fldChar w:fldCharType="separate"/>
            </w:r>
            <w:r w:rsidR="00D147BC">
              <w:rPr>
                <w:webHidden/>
              </w:rPr>
              <w:t>29</w:t>
            </w:r>
            <w:r w:rsidR="00851503">
              <w:rPr>
                <w:webHidden/>
              </w:rPr>
              <w:fldChar w:fldCharType="end"/>
            </w:r>
          </w:hyperlink>
        </w:p>
        <w:p w:rsidR="006D550D" w:rsidRPr="006D550D" w:rsidRDefault="007803AB">
          <w:pPr>
            <w:pStyle w:val="TOC1"/>
            <w:rPr>
              <w:rFonts w:asciiTheme="minorHAnsi" w:eastAsiaTheme="minorEastAsia" w:hAnsiTheme="minorHAnsi" w:cstheme="minorBidi"/>
              <w:b w:val="0"/>
              <w:caps w:val="0"/>
              <w:noProof/>
              <w:sz w:val="22"/>
              <w:szCs w:val="22"/>
              <w:lang w:val="ru-RU" w:eastAsia="ru-RU"/>
            </w:rPr>
          </w:pPr>
          <w:hyperlink w:anchor="_Toc462155569" w:history="1">
            <w:r w:rsidR="006D550D" w:rsidRPr="006D550D">
              <w:rPr>
                <w:rFonts w:asciiTheme="minorHAnsi" w:eastAsiaTheme="minorEastAsia" w:hAnsiTheme="minorHAnsi" w:cstheme="minorBidi"/>
                <w:b w:val="0"/>
                <w:caps w:val="0"/>
                <w:noProof/>
                <w:sz w:val="22"/>
                <w:szCs w:val="22"/>
                <w:lang w:val="ru-RU" w:eastAsia="ru-RU"/>
              </w:rPr>
              <w:tab/>
            </w:r>
            <w:r w:rsidR="006D550D" w:rsidRPr="006D550D">
              <w:rPr>
                <w:rStyle w:val="Hyperlink"/>
                <w:noProof/>
                <w:sz w:val="22"/>
                <w:szCs w:val="22"/>
                <w:lang w:val="ru-RU"/>
              </w:rPr>
              <w:t>Комбинированное применение трабектедина (Йонделис ®) с пегилированным липосомальным доксорубицином (Келикс®)</w:t>
            </w:r>
            <w:r w:rsidR="006D550D" w:rsidRPr="006D550D">
              <w:rPr>
                <w:noProof/>
                <w:webHidden/>
                <w:sz w:val="22"/>
                <w:szCs w:val="22"/>
              </w:rPr>
              <w:tab/>
            </w:r>
            <w:r w:rsidR="00851503" w:rsidRPr="006D550D">
              <w:rPr>
                <w:noProof/>
                <w:webHidden/>
                <w:sz w:val="22"/>
                <w:szCs w:val="22"/>
              </w:rPr>
              <w:fldChar w:fldCharType="begin"/>
            </w:r>
            <w:r w:rsidR="006D550D" w:rsidRPr="006D550D">
              <w:rPr>
                <w:noProof/>
                <w:webHidden/>
                <w:sz w:val="22"/>
                <w:szCs w:val="22"/>
              </w:rPr>
              <w:instrText xml:space="preserve"> PAGEREF _Toc462155569 \h </w:instrText>
            </w:r>
            <w:r w:rsidR="00851503" w:rsidRPr="006D550D">
              <w:rPr>
                <w:noProof/>
                <w:webHidden/>
                <w:sz w:val="22"/>
                <w:szCs w:val="22"/>
              </w:rPr>
            </w:r>
            <w:r w:rsidR="00851503" w:rsidRPr="006D550D">
              <w:rPr>
                <w:noProof/>
                <w:webHidden/>
                <w:sz w:val="22"/>
                <w:szCs w:val="22"/>
              </w:rPr>
              <w:fldChar w:fldCharType="separate"/>
            </w:r>
            <w:r w:rsidR="00D147BC">
              <w:rPr>
                <w:noProof/>
                <w:webHidden/>
                <w:sz w:val="22"/>
                <w:szCs w:val="22"/>
              </w:rPr>
              <w:t>31</w:t>
            </w:r>
            <w:r w:rsidR="00851503" w:rsidRPr="006D550D">
              <w:rPr>
                <w:noProof/>
                <w:webHidden/>
                <w:sz w:val="22"/>
                <w:szCs w:val="22"/>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70" w:history="1">
            <w:r w:rsidR="006D550D" w:rsidRPr="000F409A">
              <w:rPr>
                <w:rStyle w:val="Hyperlink"/>
                <w:noProof/>
              </w:rPr>
              <w:t>ОЦенка БЕЗОПАСНОСТи ПАЦИЕНТов</w:t>
            </w:r>
            <w:r w:rsidR="006D550D">
              <w:rPr>
                <w:noProof/>
                <w:webHidden/>
              </w:rPr>
              <w:tab/>
            </w:r>
            <w:r w:rsidR="00851503">
              <w:rPr>
                <w:noProof/>
                <w:webHidden/>
              </w:rPr>
              <w:fldChar w:fldCharType="begin"/>
            </w:r>
            <w:r w:rsidR="006D550D">
              <w:rPr>
                <w:noProof/>
                <w:webHidden/>
              </w:rPr>
              <w:instrText xml:space="preserve"> PAGEREF _Toc462155570 \h </w:instrText>
            </w:r>
            <w:r w:rsidR="00851503">
              <w:rPr>
                <w:noProof/>
                <w:webHidden/>
              </w:rPr>
            </w:r>
            <w:r w:rsidR="00851503">
              <w:rPr>
                <w:noProof/>
                <w:webHidden/>
              </w:rPr>
              <w:fldChar w:fldCharType="separate"/>
            </w:r>
            <w:r w:rsidR="00D147BC">
              <w:rPr>
                <w:noProof/>
                <w:webHidden/>
              </w:rPr>
              <w:t>35</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71" w:history="1">
            <w:r w:rsidR="006D550D" w:rsidRPr="000F409A">
              <w:rPr>
                <w:rStyle w:val="Hyperlink"/>
              </w:rPr>
              <w:t>12.1</w:t>
            </w:r>
            <w:r w:rsidR="006D550D">
              <w:rPr>
                <w:rFonts w:asciiTheme="minorHAnsi" w:eastAsiaTheme="minorEastAsia" w:hAnsiTheme="minorHAnsi" w:cstheme="minorBidi"/>
                <w:sz w:val="22"/>
                <w:szCs w:val="22"/>
                <w:lang w:val="ru-RU" w:eastAsia="ru-RU"/>
              </w:rPr>
              <w:tab/>
            </w:r>
            <w:r w:rsidR="006D550D" w:rsidRPr="000F409A">
              <w:rPr>
                <w:rStyle w:val="Hyperlink"/>
              </w:rPr>
              <w:t>Отчетность о нежелательных явлениях</w:t>
            </w:r>
            <w:r w:rsidR="006D550D">
              <w:rPr>
                <w:webHidden/>
              </w:rPr>
              <w:tab/>
            </w:r>
            <w:r w:rsidR="00851503">
              <w:rPr>
                <w:webHidden/>
              </w:rPr>
              <w:fldChar w:fldCharType="begin"/>
            </w:r>
            <w:r w:rsidR="006D550D">
              <w:rPr>
                <w:webHidden/>
              </w:rPr>
              <w:instrText xml:space="preserve"> PAGEREF _Toc462155571 \h </w:instrText>
            </w:r>
            <w:r w:rsidR="00851503">
              <w:rPr>
                <w:webHidden/>
              </w:rPr>
            </w:r>
            <w:r w:rsidR="00851503">
              <w:rPr>
                <w:webHidden/>
              </w:rPr>
              <w:fldChar w:fldCharType="separate"/>
            </w:r>
            <w:r w:rsidR="00D147BC">
              <w:rPr>
                <w:webHidden/>
              </w:rPr>
              <w:t>35</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72" w:history="1">
            <w:r w:rsidR="006D550D" w:rsidRPr="000F409A">
              <w:rPr>
                <w:rStyle w:val="Hyperlink"/>
              </w:rPr>
              <w:t>12.2</w:t>
            </w:r>
            <w:r w:rsidR="006D550D">
              <w:rPr>
                <w:rFonts w:asciiTheme="minorHAnsi" w:eastAsiaTheme="minorEastAsia" w:hAnsiTheme="minorHAnsi" w:cstheme="minorBidi"/>
                <w:sz w:val="22"/>
                <w:szCs w:val="22"/>
                <w:lang w:val="ru-RU" w:eastAsia="ru-RU"/>
              </w:rPr>
              <w:tab/>
            </w:r>
            <w:r w:rsidR="006D550D" w:rsidRPr="000F409A">
              <w:rPr>
                <w:rStyle w:val="Hyperlink"/>
              </w:rPr>
              <w:t>Беременность</w:t>
            </w:r>
            <w:r w:rsidR="006D550D">
              <w:rPr>
                <w:webHidden/>
              </w:rPr>
              <w:tab/>
            </w:r>
            <w:r w:rsidR="00851503">
              <w:rPr>
                <w:webHidden/>
              </w:rPr>
              <w:fldChar w:fldCharType="begin"/>
            </w:r>
            <w:r w:rsidR="006D550D">
              <w:rPr>
                <w:webHidden/>
              </w:rPr>
              <w:instrText xml:space="preserve"> PAGEREF _Toc462155572 \h </w:instrText>
            </w:r>
            <w:r w:rsidR="00851503">
              <w:rPr>
                <w:webHidden/>
              </w:rPr>
            </w:r>
            <w:r w:rsidR="00851503">
              <w:rPr>
                <w:webHidden/>
              </w:rPr>
              <w:fldChar w:fldCharType="separate"/>
            </w:r>
            <w:r w:rsidR="00D147BC">
              <w:rPr>
                <w:webHidden/>
              </w:rPr>
              <w:t>37</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73" w:history="1">
            <w:r w:rsidR="006D550D" w:rsidRPr="000F409A">
              <w:rPr>
                <w:rStyle w:val="Hyperlink"/>
                <w:noProof/>
              </w:rPr>
              <w:t>Фармаконадзор и процедуры отчетности</w:t>
            </w:r>
            <w:r w:rsidR="006D550D">
              <w:rPr>
                <w:noProof/>
                <w:webHidden/>
              </w:rPr>
              <w:tab/>
            </w:r>
            <w:r w:rsidR="00851503">
              <w:rPr>
                <w:noProof/>
                <w:webHidden/>
              </w:rPr>
              <w:fldChar w:fldCharType="begin"/>
            </w:r>
            <w:r w:rsidR="006D550D">
              <w:rPr>
                <w:noProof/>
                <w:webHidden/>
              </w:rPr>
              <w:instrText xml:space="preserve"> PAGEREF _Toc462155573 \h </w:instrText>
            </w:r>
            <w:r w:rsidR="00851503">
              <w:rPr>
                <w:noProof/>
                <w:webHidden/>
              </w:rPr>
            </w:r>
            <w:r w:rsidR="00851503">
              <w:rPr>
                <w:noProof/>
                <w:webHidden/>
              </w:rPr>
              <w:fldChar w:fldCharType="separate"/>
            </w:r>
            <w:r w:rsidR="00D147BC">
              <w:rPr>
                <w:noProof/>
                <w:webHidden/>
              </w:rPr>
              <w:t>37</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74" w:history="1">
            <w:r w:rsidR="006D550D" w:rsidRPr="000F409A">
              <w:rPr>
                <w:rStyle w:val="Hyperlink"/>
                <w:lang w:val="ru-RU"/>
              </w:rPr>
              <w:t>13.1</w:t>
            </w:r>
            <w:r w:rsidR="006D550D">
              <w:rPr>
                <w:rFonts w:asciiTheme="minorHAnsi" w:eastAsiaTheme="minorEastAsia" w:hAnsiTheme="minorHAnsi" w:cstheme="minorBidi"/>
                <w:sz w:val="22"/>
                <w:szCs w:val="22"/>
                <w:lang w:val="ru-RU" w:eastAsia="ru-RU"/>
              </w:rPr>
              <w:tab/>
            </w:r>
            <w:r w:rsidR="006D550D" w:rsidRPr="000F409A">
              <w:rPr>
                <w:rStyle w:val="Hyperlink"/>
                <w:lang w:val="ru-RU"/>
              </w:rPr>
              <w:t>Обращение к спонсору по поводу безопасности и/или качества препарата</w:t>
            </w:r>
            <w:r w:rsidR="006D550D">
              <w:rPr>
                <w:webHidden/>
              </w:rPr>
              <w:tab/>
            </w:r>
            <w:r w:rsidR="00851503">
              <w:rPr>
                <w:webHidden/>
              </w:rPr>
              <w:fldChar w:fldCharType="begin"/>
            </w:r>
            <w:r w:rsidR="006D550D">
              <w:rPr>
                <w:webHidden/>
              </w:rPr>
              <w:instrText xml:space="preserve"> PAGEREF _Toc462155574 \h </w:instrText>
            </w:r>
            <w:r w:rsidR="00851503">
              <w:rPr>
                <w:webHidden/>
              </w:rPr>
            </w:r>
            <w:r w:rsidR="00851503">
              <w:rPr>
                <w:webHidden/>
              </w:rPr>
              <w:fldChar w:fldCharType="separate"/>
            </w:r>
            <w:r w:rsidR="00D147BC">
              <w:rPr>
                <w:webHidden/>
              </w:rPr>
              <w:t>38</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75" w:history="1">
            <w:r w:rsidR="006D550D" w:rsidRPr="000F409A">
              <w:rPr>
                <w:rStyle w:val="Hyperlink"/>
              </w:rPr>
              <w:t>13.2</w:t>
            </w:r>
            <w:r w:rsidR="006D550D">
              <w:rPr>
                <w:rFonts w:asciiTheme="minorHAnsi" w:eastAsiaTheme="minorEastAsia" w:hAnsiTheme="minorHAnsi" w:cstheme="minorBidi"/>
                <w:sz w:val="22"/>
                <w:szCs w:val="22"/>
                <w:lang w:val="ru-RU" w:eastAsia="ru-RU"/>
              </w:rPr>
              <w:tab/>
            </w:r>
            <w:r w:rsidR="006D550D" w:rsidRPr="000F409A">
              <w:rPr>
                <w:rStyle w:val="Hyperlink"/>
              </w:rPr>
              <w:t>Серьезные нежелательные явления</w:t>
            </w:r>
            <w:r w:rsidR="006D550D">
              <w:rPr>
                <w:webHidden/>
              </w:rPr>
              <w:tab/>
            </w:r>
            <w:r w:rsidR="00851503">
              <w:rPr>
                <w:webHidden/>
              </w:rPr>
              <w:fldChar w:fldCharType="begin"/>
            </w:r>
            <w:r w:rsidR="006D550D">
              <w:rPr>
                <w:webHidden/>
              </w:rPr>
              <w:instrText xml:space="preserve"> PAGEREF _Toc462155575 \h </w:instrText>
            </w:r>
            <w:r w:rsidR="00851503">
              <w:rPr>
                <w:webHidden/>
              </w:rPr>
            </w:r>
            <w:r w:rsidR="00851503">
              <w:rPr>
                <w:webHidden/>
              </w:rPr>
              <w:fldChar w:fldCharType="separate"/>
            </w:r>
            <w:r w:rsidR="00D147BC">
              <w:rPr>
                <w:webHidden/>
              </w:rPr>
              <w:t>38</w:t>
            </w:r>
            <w:r w:rsidR="00851503">
              <w:rPr>
                <w:webHidden/>
              </w:rPr>
              <w:fldChar w:fldCharType="end"/>
            </w:r>
          </w:hyperlink>
        </w:p>
        <w:p w:rsidR="006D550D" w:rsidRDefault="007803AB">
          <w:pPr>
            <w:pStyle w:val="TOC2"/>
            <w:tabs>
              <w:tab w:val="left" w:pos="960"/>
            </w:tabs>
            <w:rPr>
              <w:lang w:val="ru-RU"/>
            </w:rPr>
          </w:pPr>
          <w:hyperlink w:anchor="_Toc462155576" w:history="1">
            <w:r w:rsidR="006D550D" w:rsidRPr="000F409A">
              <w:rPr>
                <w:rStyle w:val="Hyperlink"/>
              </w:rPr>
              <w:t>13.3</w:t>
            </w:r>
            <w:r w:rsidR="006D550D">
              <w:rPr>
                <w:rFonts w:asciiTheme="minorHAnsi" w:eastAsiaTheme="minorEastAsia" w:hAnsiTheme="minorHAnsi" w:cstheme="minorBidi"/>
                <w:sz w:val="22"/>
                <w:szCs w:val="22"/>
                <w:lang w:val="ru-RU" w:eastAsia="ru-RU"/>
              </w:rPr>
              <w:tab/>
            </w:r>
            <w:r w:rsidR="00CA09D2">
              <w:rPr>
                <w:rStyle w:val="Hyperlink"/>
                <w:lang w:val="ru-RU"/>
              </w:rPr>
              <w:t>Медицинские важные события</w:t>
            </w:r>
            <w:r w:rsidR="006D550D">
              <w:rPr>
                <w:webHidden/>
              </w:rPr>
              <w:tab/>
            </w:r>
            <w:r w:rsidR="00851503">
              <w:rPr>
                <w:webHidden/>
              </w:rPr>
              <w:fldChar w:fldCharType="begin"/>
            </w:r>
            <w:r w:rsidR="006D550D">
              <w:rPr>
                <w:webHidden/>
              </w:rPr>
              <w:instrText xml:space="preserve"> PAGEREF _Toc462155576 \h </w:instrText>
            </w:r>
            <w:r w:rsidR="00851503">
              <w:rPr>
                <w:webHidden/>
              </w:rPr>
            </w:r>
            <w:r w:rsidR="00851503">
              <w:rPr>
                <w:webHidden/>
              </w:rPr>
              <w:fldChar w:fldCharType="separate"/>
            </w:r>
            <w:r w:rsidR="00D147BC">
              <w:rPr>
                <w:webHidden/>
              </w:rPr>
              <w:t>39</w:t>
            </w:r>
            <w:r w:rsidR="00851503">
              <w:rPr>
                <w:webHidden/>
              </w:rPr>
              <w:fldChar w:fldCharType="end"/>
            </w:r>
          </w:hyperlink>
        </w:p>
        <w:p w:rsidR="00CA09D2" w:rsidRDefault="00CA09D2" w:rsidP="00CA09D2">
          <w:pPr>
            <w:pStyle w:val="Corpsdetextemarge"/>
            <w:rPr>
              <w:rFonts w:eastAsiaTheme="minorEastAsia"/>
              <w:noProof/>
            </w:rPr>
          </w:pPr>
          <w:r>
            <w:rPr>
              <w:rFonts w:eastAsiaTheme="minorEastAsia"/>
              <w:noProof/>
            </w:rPr>
            <w:t>13.4         Жалобы по качеству продукта…………………………………………………   39</w:t>
          </w:r>
        </w:p>
        <w:p w:rsidR="00CA09D2" w:rsidRPr="00CA09D2" w:rsidRDefault="00CA09D2" w:rsidP="00CA09D2">
          <w:pPr>
            <w:pStyle w:val="Corpsdetextemarge"/>
            <w:rPr>
              <w:rFonts w:eastAsiaTheme="minorEastAsia"/>
              <w:noProof/>
            </w:rPr>
          </w:pPr>
          <w:r>
            <w:rPr>
              <w:rFonts w:eastAsiaTheme="minorEastAsia"/>
              <w:noProof/>
            </w:rPr>
            <w:t>13.5         Передозировка…………………………………………………………………….39</w:t>
          </w:r>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77" w:history="1">
            <w:r w:rsidR="006D550D" w:rsidRPr="000F409A">
              <w:rPr>
                <w:rStyle w:val="Hyperlink"/>
                <w:noProof/>
              </w:rPr>
              <w:t>ПРОЦЕДУРЫ ИССЛЕДОВАНИЯ</w:t>
            </w:r>
            <w:r w:rsidR="006D550D">
              <w:rPr>
                <w:noProof/>
                <w:webHidden/>
              </w:rPr>
              <w:tab/>
            </w:r>
            <w:r w:rsidR="00851503">
              <w:rPr>
                <w:noProof/>
                <w:webHidden/>
              </w:rPr>
              <w:fldChar w:fldCharType="begin"/>
            </w:r>
            <w:r w:rsidR="006D550D">
              <w:rPr>
                <w:noProof/>
                <w:webHidden/>
              </w:rPr>
              <w:instrText xml:space="preserve"> PAGEREF _Toc462155577 \h </w:instrText>
            </w:r>
            <w:r w:rsidR="00851503">
              <w:rPr>
                <w:noProof/>
                <w:webHidden/>
              </w:rPr>
            </w:r>
            <w:r w:rsidR="00851503">
              <w:rPr>
                <w:noProof/>
                <w:webHidden/>
              </w:rPr>
              <w:fldChar w:fldCharType="separate"/>
            </w:r>
            <w:r w:rsidR="00D147BC">
              <w:rPr>
                <w:noProof/>
                <w:webHidden/>
              </w:rPr>
              <w:t>39</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78" w:history="1">
            <w:r w:rsidR="006D550D" w:rsidRPr="000F409A">
              <w:rPr>
                <w:rStyle w:val="Hyperlink"/>
              </w:rPr>
              <w:t>14.1</w:t>
            </w:r>
            <w:r w:rsidR="006D550D">
              <w:rPr>
                <w:rFonts w:asciiTheme="minorHAnsi" w:eastAsiaTheme="minorEastAsia" w:hAnsiTheme="minorHAnsi" w:cstheme="minorBidi"/>
                <w:sz w:val="22"/>
                <w:szCs w:val="22"/>
                <w:lang w:val="ru-RU" w:eastAsia="ru-RU"/>
              </w:rPr>
              <w:tab/>
            </w:r>
            <w:r w:rsidR="006D550D" w:rsidRPr="000F409A">
              <w:rPr>
                <w:rStyle w:val="Hyperlink"/>
              </w:rPr>
              <w:t>Первичный визит, неделя 0 (Визит 1)</w:t>
            </w:r>
            <w:r w:rsidR="006D550D">
              <w:rPr>
                <w:webHidden/>
              </w:rPr>
              <w:tab/>
            </w:r>
            <w:r w:rsidR="00851503">
              <w:rPr>
                <w:webHidden/>
              </w:rPr>
              <w:fldChar w:fldCharType="begin"/>
            </w:r>
            <w:r w:rsidR="006D550D">
              <w:rPr>
                <w:webHidden/>
              </w:rPr>
              <w:instrText xml:space="preserve"> PAGEREF _Toc462155578 \h </w:instrText>
            </w:r>
            <w:r w:rsidR="00851503">
              <w:rPr>
                <w:webHidden/>
              </w:rPr>
            </w:r>
            <w:r w:rsidR="00851503">
              <w:rPr>
                <w:webHidden/>
              </w:rPr>
              <w:fldChar w:fldCharType="separate"/>
            </w:r>
            <w:r w:rsidR="00D147BC">
              <w:rPr>
                <w:webHidden/>
              </w:rPr>
              <w:t>40</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79" w:history="1">
            <w:r w:rsidR="006D550D" w:rsidRPr="000F409A">
              <w:rPr>
                <w:rStyle w:val="Hyperlink"/>
                <w:noProof/>
                <w:lang w:val="ru-RU"/>
              </w:rPr>
              <w:t>СТАТИСТИЧЕСКИЕ Аспекты</w:t>
            </w:r>
            <w:r w:rsidR="006D550D">
              <w:rPr>
                <w:noProof/>
                <w:webHidden/>
              </w:rPr>
              <w:tab/>
            </w:r>
            <w:r w:rsidR="00851503">
              <w:rPr>
                <w:noProof/>
                <w:webHidden/>
              </w:rPr>
              <w:fldChar w:fldCharType="begin"/>
            </w:r>
            <w:r w:rsidR="006D550D">
              <w:rPr>
                <w:noProof/>
                <w:webHidden/>
              </w:rPr>
              <w:instrText xml:space="preserve"> PAGEREF _Toc462155579 \h </w:instrText>
            </w:r>
            <w:r w:rsidR="00851503">
              <w:rPr>
                <w:noProof/>
                <w:webHidden/>
              </w:rPr>
            </w:r>
            <w:r w:rsidR="00851503">
              <w:rPr>
                <w:noProof/>
                <w:webHidden/>
              </w:rPr>
              <w:fldChar w:fldCharType="separate"/>
            </w:r>
            <w:r w:rsidR="00D147BC">
              <w:rPr>
                <w:noProof/>
                <w:webHidden/>
              </w:rPr>
              <w:t>40</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80" w:history="1">
            <w:r w:rsidR="006D550D" w:rsidRPr="000F409A">
              <w:rPr>
                <w:rStyle w:val="Hyperlink"/>
                <w:noProof/>
                <w:lang w:val="ru-RU"/>
              </w:rPr>
              <w:t>ЭТИЧЕСКИЕ Аспекты</w:t>
            </w:r>
            <w:r w:rsidR="006D550D">
              <w:rPr>
                <w:noProof/>
                <w:webHidden/>
              </w:rPr>
              <w:tab/>
            </w:r>
            <w:r w:rsidR="00851503">
              <w:rPr>
                <w:noProof/>
                <w:webHidden/>
              </w:rPr>
              <w:fldChar w:fldCharType="begin"/>
            </w:r>
            <w:r w:rsidR="006D550D">
              <w:rPr>
                <w:noProof/>
                <w:webHidden/>
              </w:rPr>
              <w:instrText xml:space="preserve"> PAGEREF _Toc462155580 \h </w:instrText>
            </w:r>
            <w:r w:rsidR="00851503">
              <w:rPr>
                <w:noProof/>
                <w:webHidden/>
              </w:rPr>
            </w:r>
            <w:r w:rsidR="00851503">
              <w:rPr>
                <w:noProof/>
                <w:webHidden/>
              </w:rPr>
              <w:fldChar w:fldCharType="separate"/>
            </w:r>
            <w:r w:rsidR="00D147BC">
              <w:rPr>
                <w:noProof/>
                <w:webHidden/>
              </w:rPr>
              <w:t>41</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1" w:history="1">
            <w:r w:rsidR="006D550D" w:rsidRPr="000F409A">
              <w:rPr>
                <w:rStyle w:val="Hyperlink"/>
                <w:lang w:val="ru-RU"/>
              </w:rPr>
              <w:t>16.1</w:t>
            </w:r>
            <w:r w:rsidR="006D550D">
              <w:rPr>
                <w:rFonts w:asciiTheme="minorHAnsi" w:eastAsiaTheme="minorEastAsia" w:hAnsiTheme="minorHAnsi" w:cstheme="minorBidi"/>
                <w:sz w:val="22"/>
                <w:szCs w:val="22"/>
                <w:lang w:val="ru-RU" w:eastAsia="ru-RU"/>
              </w:rPr>
              <w:tab/>
            </w:r>
            <w:r w:rsidR="006D550D" w:rsidRPr="000F409A">
              <w:rPr>
                <w:rStyle w:val="Hyperlink"/>
                <w:lang w:val="ru-RU"/>
              </w:rPr>
              <w:t>Этические принципы</w:t>
            </w:r>
            <w:r w:rsidR="006D550D">
              <w:rPr>
                <w:webHidden/>
              </w:rPr>
              <w:tab/>
            </w:r>
            <w:r w:rsidR="00851503">
              <w:rPr>
                <w:webHidden/>
              </w:rPr>
              <w:fldChar w:fldCharType="begin"/>
            </w:r>
            <w:r w:rsidR="006D550D">
              <w:rPr>
                <w:webHidden/>
              </w:rPr>
              <w:instrText xml:space="preserve"> PAGEREF _Toc462155581 \h </w:instrText>
            </w:r>
            <w:r w:rsidR="00851503">
              <w:rPr>
                <w:webHidden/>
              </w:rPr>
            </w:r>
            <w:r w:rsidR="00851503">
              <w:rPr>
                <w:webHidden/>
              </w:rPr>
              <w:fldChar w:fldCharType="separate"/>
            </w:r>
            <w:r w:rsidR="00D147BC">
              <w:rPr>
                <w:webHidden/>
              </w:rPr>
              <w:t>41</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2" w:history="1">
            <w:r w:rsidR="006D550D" w:rsidRPr="000F409A">
              <w:rPr>
                <w:rStyle w:val="Hyperlink"/>
                <w:lang w:val="ru-RU"/>
              </w:rPr>
              <w:t>16.2</w:t>
            </w:r>
            <w:r w:rsidR="006D550D">
              <w:rPr>
                <w:rFonts w:asciiTheme="minorHAnsi" w:eastAsiaTheme="minorEastAsia" w:hAnsiTheme="minorHAnsi" w:cstheme="minorBidi"/>
                <w:sz w:val="22"/>
                <w:szCs w:val="22"/>
                <w:lang w:val="ru-RU" w:eastAsia="ru-RU"/>
              </w:rPr>
              <w:tab/>
            </w:r>
            <w:r w:rsidR="006D550D" w:rsidRPr="000F409A">
              <w:rPr>
                <w:rStyle w:val="Hyperlink"/>
                <w:lang w:val="ru-RU"/>
              </w:rPr>
              <w:t>Законы и постановления</w:t>
            </w:r>
            <w:r w:rsidR="006D550D">
              <w:rPr>
                <w:webHidden/>
              </w:rPr>
              <w:tab/>
            </w:r>
            <w:r w:rsidR="00851503">
              <w:rPr>
                <w:webHidden/>
              </w:rPr>
              <w:fldChar w:fldCharType="begin"/>
            </w:r>
            <w:r w:rsidR="006D550D">
              <w:rPr>
                <w:webHidden/>
              </w:rPr>
              <w:instrText xml:space="preserve"> PAGEREF _Toc462155582 \h </w:instrText>
            </w:r>
            <w:r w:rsidR="00851503">
              <w:rPr>
                <w:webHidden/>
              </w:rPr>
            </w:r>
            <w:r w:rsidR="00851503">
              <w:rPr>
                <w:webHidden/>
              </w:rPr>
              <w:fldChar w:fldCharType="separate"/>
            </w:r>
            <w:r w:rsidR="00D147BC">
              <w:rPr>
                <w:webHidden/>
              </w:rPr>
              <w:t>42</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3" w:history="1">
            <w:r w:rsidR="006D550D" w:rsidRPr="000F409A">
              <w:rPr>
                <w:rStyle w:val="Hyperlink"/>
                <w:lang w:val="ru-RU"/>
              </w:rPr>
              <w:t>16.3</w:t>
            </w:r>
            <w:r w:rsidR="006D550D">
              <w:rPr>
                <w:rFonts w:asciiTheme="minorHAnsi" w:eastAsiaTheme="minorEastAsia" w:hAnsiTheme="minorHAnsi" w:cstheme="minorBidi"/>
                <w:sz w:val="22"/>
                <w:szCs w:val="22"/>
                <w:lang w:val="ru-RU" w:eastAsia="ru-RU"/>
              </w:rPr>
              <w:tab/>
            </w:r>
            <w:r w:rsidR="006D550D" w:rsidRPr="000F409A">
              <w:rPr>
                <w:rStyle w:val="Hyperlink"/>
                <w:lang w:val="ru-RU"/>
              </w:rPr>
              <w:t>Информированное согласие</w:t>
            </w:r>
            <w:r w:rsidR="006D550D">
              <w:rPr>
                <w:webHidden/>
              </w:rPr>
              <w:tab/>
            </w:r>
            <w:r w:rsidR="00851503">
              <w:rPr>
                <w:webHidden/>
              </w:rPr>
              <w:fldChar w:fldCharType="begin"/>
            </w:r>
            <w:r w:rsidR="006D550D">
              <w:rPr>
                <w:webHidden/>
              </w:rPr>
              <w:instrText xml:space="preserve"> PAGEREF _Toc462155583 \h </w:instrText>
            </w:r>
            <w:r w:rsidR="00851503">
              <w:rPr>
                <w:webHidden/>
              </w:rPr>
            </w:r>
            <w:r w:rsidR="00851503">
              <w:rPr>
                <w:webHidden/>
              </w:rPr>
              <w:fldChar w:fldCharType="separate"/>
            </w:r>
            <w:r w:rsidR="00D147BC">
              <w:rPr>
                <w:webHidden/>
              </w:rPr>
              <w:t>42</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84" w:history="1">
            <w:r w:rsidR="006D550D" w:rsidRPr="000F409A">
              <w:rPr>
                <w:rStyle w:val="Hyperlink"/>
                <w:noProof/>
                <w:lang w:val="ru-RU"/>
              </w:rPr>
              <w:t>АДМИНИСТРАТИВНЫЕ ТРЕБОВАНИЯ</w:t>
            </w:r>
            <w:r w:rsidR="006D550D">
              <w:rPr>
                <w:noProof/>
                <w:webHidden/>
              </w:rPr>
              <w:tab/>
            </w:r>
            <w:r w:rsidR="00851503">
              <w:rPr>
                <w:noProof/>
                <w:webHidden/>
              </w:rPr>
              <w:fldChar w:fldCharType="begin"/>
            </w:r>
            <w:r w:rsidR="006D550D">
              <w:rPr>
                <w:noProof/>
                <w:webHidden/>
              </w:rPr>
              <w:instrText xml:space="preserve"> PAGEREF _Toc462155584 \h </w:instrText>
            </w:r>
            <w:r w:rsidR="00851503">
              <w:rPr>
                <w:noProof/>
                <w:webHidden/>
              </w:rPr>
            </w:r>
            <w:r w:rsidR="00851503">
              <w:rPr>
                <w:noProof/>
                <w:webHidden/>
              </w:rPr>
              <w:fldChar w:fldCharType="separate"/>
            </w:r>
            <w:r w:rsidR="00D147BC">
              <w:rPr>
                <w:noProof/>
                <w:webHidden/>
              </w:rPr>
              <w:t>42</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5" w:history="1">
            <w:r w:rsidR="006D550D" w:rsidRPr="000F409A">
              <w:rPr>
                <w:rStyle w:val="Hyperlink"/>
                <w:lang w:val="ru-RU"/>
              </w:rPr>
              <w:t>17.1</w:t>
            </w:r>
            <w:r w:rsidR="006D550D">
              <w:rPr>
                <w:rFonts w:asciiTheme="minorHAnsi" w:eastAsiaTheme="minorEastAsia" w:hAnsiTheme="minorHAnsi" w:cstheme="minorBidi"/>
                <w:sz w:val="22"/>
                <w:szCs w:val="22"/>
                <w:lang w:val="ru-RU" w:eastAsia="ru-RU"/>
              </w:rPr>
              <w:tab/>
            </w:r>
            <w:r w:rsidR="006D550D" w:rsidRPr="000F409A">
              <w:rPr>
                <w:rStyle w:val="Hyperlink"/>
                <w:lang w:val="ru-RU"/>
              </w:rPr>
              <w:t>Одобрение/регистрация в регулирующих органах</w:t>
            </w:r>
            <w:r w:rsidR="006D550D">
              <w:rPr>
                <w:webHidden/>
              </w:rPr>
              <w:tab/>
            </w:r>
            <w:r w:rsidR="00851503">
              <w:rPr>
                <w:webHidden/>
              </w:rPr>
              <w:fldChar w:fldCharType="begin"/>
            </w:r>
            <w:r w:rsidR="006D550D">
              <w:rPr>
                <w:webHidden/>
              </w:rPr>
              <w:instrText xml:space="preserve"> PAGEREF _Toc462155585 \h </w:instrText>
            </w:r>
            <w:r w:rsidR="00851503">
              <w:rPr>
                <w:webHidden/>
              </w:rPr>
            </w:r>
            <w:r w:rsidR="00851503">
              <w:rPr>
                <w:webHidden/>
              </w:rPr>
              <w:fldChar w:fldCharType="separate"/>
            </w:r>
            <w:r w:rsidR="00D147BC">
              <w:rPr>
                <w:webHidden/>
              </w:rPr>
              <w:t>42</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6" w:history="1">
            <w:r w:rsidR="006D550D" w:rsidRPr="000F409A">
              <w:rPr>
                <w:rStyle w:val="Hyperlink"/>
                <w:lang w:val="ru-RU"/>
              </w:rPr>
              <w:t>17.2</w:t>
            </w:r>
            <w:r w:rsidR="006D550D">
              <w:rPr>
                <w:rFonts w:asciiTheme="minorHAnsi" w:eastAsiaTheme="minorEastAsia" w:hAnsiTheme="minorHAnsi" w:cstheme="minorBidi"/>
                <w:sz w:val="22"/>
                <w:szCs w:val="22"/>
                <w:lang w:val="ru-RU" w:eastAsia="ru-RU"/>
              </w:rPr>
              <w:tab/>
            </w:r>
            <w:r w:rsidR="006D550D" w:rsidRPr="000F409A">
              <w:rPr>
                <w:rStyle w:val="Hyperlink"/>
                <w:lang w:val="ru-RU"/>
              </w:rPr>
              <w:t>Поправки к протоколу</w:t>
            </w:r>
            <w:r w:rsidR="006D550D">
              <w:rPr>
                <w:webHidden/>
              </w:rPr>
              <w:tab/>
            </w:r>
            <w:r w:rsidR="00851503">
              <w:rPr>
                <w:webHidden/>
              </w:rPr>
              <w:fldChar w:fldCharType="begin"/>
            </w:r>
            <w:r w:rsidR="006D550D">
              <w:rPr>
                <w:webHidden/>
              </w:rPr>
              <w:instrText xml:space="preserve"> PAGEREF _Toc462155586 \h </w:instrText>
            </w:r>
            <w:r w:rsidR="00851503">
              <w:rPr>
                <w:webHidden/>
              </w:rPr>
            </w:r>
            <w:r w:rsidR="00851503">
              <w:rPr>
                <w:webHidden/>
              </w:rPr>
              <w:fldChar w:fldCharType="separate"/>
            </w:r>
            <w:r w:rsidR="00D147BC">
              <w:rPr>
                <w:webHidden/>
              </w:rPr>
              <w:t>42</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7" w:history="1">
            <w:r w:rsidR="006D550D" w:rsidRPr="000F409A">
              <w:rPr>
                <w:rStyle w:val="Hyperlink"/>
                <w:lang w:val="ru-RU"/>
              </w:rPr>
              <w:t>17.3</w:t>
            </w:r>
            <w:r w:rsidR="006D550D">
              <w:rPr>
                <w:rFonts w:asciiTheme="minorHAnsi" w:eastAsiaTheme="minorEastAsia" w:hAnsiTheme="minorHAnsi" w:cstheme="minorBidi"/>
                <w:sz w:val="22"/>
                <w:szCs w:val="22"/>
                <w:lang w:val="ru-RU" w:eastAsia="ru-RU"/>
              </w:rPr>
              <w:tab/>
            </w:r>
            <w:r w:rsidR="006D550D" w:rsidRPr="000F409A">
              <w:rPr>
                <w:rStyle w:val="Hyperlink"/>
                <w:lang w:val="ru-RU"/>
              </w:rPr>
              <w:t>Требуемая предварительная документация</w:t>
            </w:r>
            <w:r w:rsidR="006D550D">
              <w:rPr>
                <w:webHidden/>
              </w:rPr>
              <w:tab/>
            </w:r>
            <w:r w:rsidR="00851503">
              <w:rPr>
                <w:webHidden/>
              </w:rPr>
              <w:fldChar w:fldCharType="begin"/>
            </w:r>
            <w:r w:rsidR="006D550D">
              <w:rPr>
                <w:webHidden/>
              </w:rPr>
              <w:instrText xml:space="preserve"> PAGEREF _Toc462155587 \h </w:instrText>
            </w:r>
            <w:r w:rsidR="00851503">
              <w:rPr>
                <w:webHidden/>
              </w:rPr>
            </w:r>
            <w:r w:rsidR="00851503">
              <w:rPr>
                <w:webHidden/>
              </w:rPr>
              <w:fldChar w:fldCharType="separate"/>
            </w:r>
            <w:r w:rsidR="00D147BC">
              <w:rPr>
                <w:webHidden/>
              </w:rPr>
              <w:t>42</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8" w:history="1">
            <w:r w:rsidR="006D550D" w:rsidRPr="000F409A">
              <w:rPr>
                <w:rStyle w:val="Hyperlink"/>
                <w:lang w:val="ru-RU"/>
              </w:rPr>
              <w:t>17.4</w:t>
            </w:r>
            <w:r w:rsidR="006D550D">
              <w:rPr>
                <w:rFonts w:asciiTheme="minorHAnsi" w:eastAsiaTheme="minorEastAsia" w:hAnsiTheme="minorHAnsi" w:cstheme="minorBidi"/>
                <w:sz w:val="22"/>
                <w:szCs w:val="22"/>
                <w:lang w:val="ru-RU" w:eastAsia="ru-RU"/>
              </w:rPr>
              <w:tab/>
            </w:r>
            <w:r w:rsidR="006D550D" w:rsidRPr="000F409A">
              <w:rPr>
                <w:rStyle w:val="Hyperlink"/>
                <w:lang w:val="ru-RU"/>
              </w:rPr>
              <w:t>Журнал идентификации и регистрации участников</w:t>
            </w:r>
            <w:r w:rsidR="006D550D">
              <w:rPr>
                <w:webHidden/>
              </w:rPr>
              <w:tab/>
            </w:r>
            <w:r w:rsidR="00851503">
              <w:rPr>
                <w:webHidden/>
              </w:rPr>
              <w:fldChar w:fldCharType="begin"/>
            </w:r>
            <w:r w:rsidR="006D550D">
              <w:rPr>
                <w:webHidden/>
              </w:rPr>
              <w:instrText xml:space="preserve"> PAGEREF _Toc462155588 \h </w:instrText>
            </w:r>
            <w:r w:rsidR="00851503">
              <w:rPr>
                <w:webHidden/>
              </w:rPr>
            </w:r>
            <w:r w:rsidR="00851503">
              <w:rPr>
                <w:webHidden/>
              </w:rPr>
              <w:fldChar w:fldCharType="separate"/>
            </w:r>
            <w:r w:rsidR="00D147BC">
              <w:rPr>
                <w:webHidden/>
              </w:rPr>
              <w:t>43</w:t>
            </w:r>
            <w:r w:rsidR="00851503">
              <w:rPr>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89" w:history="1">
            <w:r w:rsidR="006D550D" w:rsidRPr="000F409A">
              <w:rPr>
                <w:rStyle w:val="Hyperlink"/>
                <w:lang w:val="ru-RU"/>
              </w:rPr>
              <w:t>17.5</w:t>
            </w:r>
            <w:r w:rsidR="006D550D">
              <w:rPr>
                <w:rFonts w:asciiTheme="minorHAnsi" w:eastAsiaTheme="minorEastAsia" w:hAnsiTheme="minorHAnsi" w:cstheme="minorBidi"/>
                <w:sz w:val="22"/>
                <w:szCs w:val="22"/>
                <w:lang w:val="ru-RU" w:eastAsia="ru-RU"/>
              </w:rPr>
              <w:tab/>
            </w:r>
            <w:r w:rsidR="006D550D" w:rsidRPr="000F409A">
              <w:rPr>
                <w:rStyle w:val="Hyperlink"/>
                <w:lang w:val="ru-RU"/>
              </w:rPr>
              <w:t>Исходная документация</w:t>
            </w:r>
            <w:r w:rsidR="006D550D">
              <w:rPr>
                <w:webHidden/>
              </w:rPr>
              <w:tab/>
            </w:r>
            <w:r w:rsidR="00851503">
              <w:rPr>
                <w:webHidden/>
              </w:rPr>
              <w:fldChar w:fldCharType="begin"/>
            </w:r>
            <w:r w:rsidR="006D550D">
              <w:rPr>
                <w:webHidden/>
              </w:rPr>
              <w:instrText xml:space="preserve"> PAGEREF _Toc462155589 \h </w:instrText>
            </w:r>
            <w:r w:rsidR="00851503">
              <w:rPr>
                <w:webHidden/>
              </w:rPr>
            </w:r>
            <w:r w:rsidR="00851503">
              <w:rPr>
                <w:webHidden/>
              </w:rPr>
              <w:fldChar w:fldCharType="separate"/>
            </w:r>
            <w:r w:rsidR="00D147BC">
              <w:rPr>
                <w:webHidden/>
              </w:rPr>
              <w:t>43</w:t>
            </w:r>
            <w:r w:rsidR="00851503">
              <w:rPr>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0" w:history="1">
            <w:r w:rsidR="006D550D" w:rsidRPr="000F409A">
              <w:rPr>
                <w:rStyle w:val="Hyperlink"/>
                <w:noProof/>
                <w:lang w:val="ru-RU"/>
              </w:rPr>
              <w:t>Заполнение индивидуальной регистрационной карты</w:t>
            </w:r>
            <w:r w:rsidR="006D550D">
              <w:rPr>
                <w:noProof/>
                <w:webHidden/>
              </w:rPr>
              <w:tab/>
            </w:r>
            <w:r w:rsidR="00851503">
              <w:rPr>
                <w:noProof/>
                <w:webHidden/>
              </w:rPr>
              <w:fldChar w:fldCharType="begin"/>
            </w:r>
            <w:r w:rsidR="006D550D">
              <w:rPr>
                <w:noProof/>
                <w:webHidden/>
              </w:rPr>
              <w:instrText xml:space="preserve"> PAGEREF _Toc462155590 \h </w:instrText>
            </w:r>
            <w:r w:rsidR="00851503">
              <w:rPr>
                <w:noProof/>
                <w:webHidden/>
              </w:rPr>
            </w:r>
            <w:r w:rsidR="00851503">
              <w:rPr>
                <w:noProof/>
                <w:webHidden/>
              </w:rPr>
              <w:fldChar w:fldCharType="separate"/>
            </w:r>
            <w:r w:rsidR="00D147BC">
              <w:rPr>
                <w:noProof/>
                <w:webHidden/>
              </w:rPr>
              <w:t>43</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1" w:history="1">
            <w:r w:rsidR="006D550D" w:rsidRPr="000F409A">
              <w:rPr>
                <w:rStyle w:val="Hyperlink"/>
                <w:noProof/>
                <w:lang w:val="ru-RU"/>
              </w:rPr>
              <w:t>Обеспечение качества данных/Контроль качества</w:t>
            </w:r>
            <w:r w:rsidR="006D550D">
              <w:rPr>
                <w:noProof/>
                <w:webHidden/>
              </w:rPr>
              <w:tab/>
            </w:r>
            <w:r w:rsidR="00851503">
              <w:rPr>
                <w:noProof/>
                <w:webHidden/>
              </w:rPr>
              <w:fldChar w:fldCharType="begin"/>
            </w:r>
            <w:r w:rsidR="006D550D">
              <w:rPr>
                <w:noProof/>
                <w:webHidden/>
              </w:rPr>
              <w:instrText xml:space="preserve"> PAGEREF _Toc462155591 \h </w:instrText>
            </w:r>
            <w:r w:rsidR="00851503">
              <w:rPr>
                <w:noProof/>
                <w:webHidden/>
              </w:rPr>
            </w:r>
            <w:r w:rsidR="00851503">
              <w:rPr>
                <w:noProof/>
                <w:webHidden/>
              </w:rPr>
              <w:fldChar w:fldCharType="separate"/>
            </w:r>
            <w:r w:rsidR="00D147BC">
              <w:rPr>
                <w:noProof/>
                <w:webHidden/>
              </w:rPr>
              <w:t>44</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2" w:history="1">
            <w:r w:rsidR="006D550D" w:rsidRPr="000F409A">
              <w:rPr>
                <w:rStyle w:val="Hyperlink"/>
                <w:noProof/>
                <w:lang w:val="ru-RU"/>
              </w:rPr>
              <w:t>Хранение документации</w:t>
            </w:r>
            <w:r w:rsidR="006D550D">
              <w:rPr>
                <w:noProof/>
                <w:webHidden/>
              </w:rPr>
              <w:tab/>
            </w:r>
            <w:r w:rsidR="00851503">
              <w:rPr>
                <w:noProof/>
                <w:webHidden/>
              </w:rPr>
              <w:fldChar w:fldCharType="begin"/>
            </w:r>
            <w:r w:rsidR="006D550D">
              <w:rPr>
                <w:noProof/>
                <w:webHidden/>
              </w:rPr>
              <w:instrText xml:space="preserve"> PAGEREF _Toc462155592 \h </w:instrText>
            </w:r>
            <w:r w:rsidR="00851503">
              <w:rPr>
                <w:noProof/>
                <w:webHidden/>
              </w:rPr>
            </w:r>
            <w:r w:rsidR="00851503">
              <w:rPr>
                <w:noProof/>
                <w:webHidden/>
              </w:rPr>
              <w:fldChar w:fldCharType="separate"/>
            </w:r>
            <w:r w:rsidR="00D147BC">
              <w:rPr>
                <w:noProof/>
                <w:webHidden/>
              </w:rPr>
              <w:t>44</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3" w:history="1">
            <w:r w:rsidR="006D550D" w:rsidRPr="000F409A">
              <w:rPr>
                <w:rStyle w:val="Hyperlink"/>
                <w:noProof/>
                <w:lang w:val="ru-RU"/>
              </w:rPr>
              <w:t>Мониторинг</w:t>
            </w:r>
            <w:r w:rsidR="006D550D">
              <w:rPr>
                <w:noProof/>
                <w:webHidden/>
              </w:rPr>
              <w:tab/>
            </w:r>
            <w:r w:rsidR="00851503">
              <w:rPr>
                <w:noProof/>
                <w:webHidden/>
              </w:rPr>
              <w:fldChar w:fldCharType="begin"/>
            </w:r>
            <w:r w:rsidR="006D550D">
              <w:rPr>
                <w:noProof/>
                <w:webHidden/>
              </w:rPr>
              <w:instrText xml:space="preserve"> PAGEREF _Toc462155593 \h </w:instrText>
            </w:r>
            <w:r w:rsidR="00851503">
              <w:rPr>
                <w:noProof/>
                <w:webHidden/>
              </w:rPr>
            </w:r>
            <w:r w:rsidR="00851503">
              <w:rPr>
                <w:noProof/>
                <w:webHidden/>
              </w:rPr>
              <w:fldChar w:fldCharType="separate"/>
            </w:r>
            <w:r w:rsidR="00D147BC">
              <w:rPr>
                <w:noProof/>
                <w:webHidden/>
              </w:rPr>
              <w:t>44</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4" w:history="1">
            <w:r w:rsidR="006D550D" w:rsidRPr="000F409A">
              <w:rPr>
                <w:rStyle w:val="Hyperlink"/>
                <w:noProof/>
                <w:lang w:val="ru-RU"/>
              </w:rPr>
              <w:t>КОНФИДЕНЦИАЛЬНОСТЬ</w:t>
            </w:r>
            <w:r w:rsidR="006D550D">
              <w:rPr>
                <w:noProof/>
                <w:webHidden/>
              </w:rPr>
              <w:tab/>
            </w:r>
            <w:r w:rsidR="00851503">
              <w:rPr>
                <w:noProof/>
                <w:webHidden/>
              </w:rPr>
              <w:fldChar w:fldCharType="begin"/>
            </w:r>
            <w:r w:rsidR="006D550D">
              <w:rPr>
                <w:noProof/>
                <w:webHidden/>
              </w:rPr>
              <w:instrText xml:space="preserve"> PAGEREF _Toc462155594 \h </w:instrText>
            </w:r>
            <w:r w:rsidR="00851503">
              <w:rPr>
                <w:noProof/>
                <w:webHidden/>
              </w:rPr>
            </w:r>
            <w:r w:rsidR="00851503">
              <w:rPr>
                <w:noProof/>
                <w:webHidden/>
              </w:rPr>
              <w:fldChar w:fldCharType="separate"/>
            </w:r>
            <w:r w:rsidR="00D147BC">
              <w:rPr>
                <w:noProof/>
                <w:webHidden/>
              </w:rPr>
              <w:t>45</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5" w:history="1">
            <w:r w:rsidR="006D550D" w:rsidRPr="000F409A">
              <w:rPr>
                <w:rStyle w:val="Hyperlink"/>
                <w:noProof/>
                <w:lang w:val="ru-RU"/>
              </w:rPr>
              <w:t>ЗАЩИТА ДАННЫХ</w:t>
            </w:r>
            <w:r w:rsidR="006D550D">
              <w:rPr>
                <w:noProof/>
                <w:webHidden/>
              </w:rPr>
              <w:tab/>
            </w:r>
            <w:r w:rsidR="00851503">
              <w:rPr>
                <w:noProof/>
                <w:webHidden/>
              </w:rPr>
              <w:fldChar w:fldCharType="begin"/>
            </w:r>
            <w:r w:rsidR="006D550D">
              <w:rPr>
                <w:noProof/>
                <w:webHidden/>
              </w:rPr>
              <w:instrText xml:space="preserve"> PAGEREF _Toc462155595 \h </w:instrText>
            </w:r>
            <w:r w:rsidR="00851503">
              <w:rPr>
                <w:noProof/>
                <w:webHidden/>
              </w:rPr>
            </w:r>
            <w:r w:rsidR="00851503">
              <w:rPr>
                <w:noProof/>
                <w:webHidden/>
              </w:rPr>
              <w:fldChar w:fldCharType="separate"/>
            </w:r>
            <w:r w:rsidR="00D147BC">
              <w:rPr>
                <w:noProof/>
                <w:webHidden/>
              </w:rPr>
              <w:t>45</w:t>
            </w:r>
            <w:r w:rsidR="00851503">
              <w:rPr>
                <w:noProof/>
                <w:webHidden/>
              </w:rPr>
              <w:fldChar w:fldCharType="end"/>
            </w:r>
          </w:hyperlink>
        </w:p>
        <w:p w:rsidR="006D550D" w:rsidRDefault="007803AB">
          <w:pPr>
            <w:pStyle w:val="TOC1"/>
            <w:rPr>
              <w:rFonts w:asciiTheme="minorHAnsi" w:eastAsiaTheme="minorEastAsia" w:hAnsiTheme="minorHAnsi" w:cstheme="minorBidi"/>
              <w:b w:val="0"/>
              <w:caps w:val="0"/>
              <w:noProof/>
              <w:sz w:val="22"/>
              <w:szCs w:val="22"/>
              <w:lang w:val="ru-RU" w:eastAsia="ru-RU"/>
            </w:rPr>
          </w:pPr>
          <w:hyperlink w:anchor="_Toc462155596" w:history="1">
            <w:r w:rsidR="006D550D" w:rsidRPr="000F409A">
              <w:rPr>
                <w:rStyle w:val="Hyperlink"/>
                <w:noProof/>
                <w:lang w:val="ru-RU"/>
              </w:rPr>
              <w:t>ПУБЛИКАЦИЯ И СООБЩЕНИЕ ИНФОРМАЦИИ</w:t>
            </w:r>
            <w:r w:rsidR="006D550D">
              <w:rPr>
                <w:noProof/>
                <w:webHidden/>
              </w:rPr>
              <w:tab/>
            </w:r>
            <w:r w:rsidR="00851503">
              <w:rPr>
                <w:noProof/>
                <w:webHidden/>
              </w:rPr>
              <w:fldChar w:fldCharType="begin"/>
            </w:r>
            <w:r w:rsidR="006D550D">
              <w:rPr>
                <w:noProof/>
                <w:webHidden/>
              </w:rPr>
              <w:instrText xml:space="preserve"> PAGEREF _Toc462155596 \h </w:instrText>
            </w:r>
            <w:r w:rsidR="00851503">
              <w:rPr>
                <w:noProof/>
                <w:webHidden/>
              </w:rPr>
            </w:r>
            <w:r w:rsidR="00851503">
              <w:rPr>
                <w:noProof/>
                <w:webHidden/>
              </w:rPr>
              <w:fldChar w:fldCharType="separate"/>
            </w:r>
            <w:r w:rsidR="00D147BC">
              <w:rPr>
                <w:noProof/>
                <w:webHidden/>
              </w:rPr>
              <w:t>45</w:t>
            </w:r>
            <w:r w:rsidR="00851503">
              <w:rPr>
                <w:noProof/>
                <w:webHidden/>
              </w:rPr>
              <w:fldChar w:fldCharType="end"/>
            </w:r>
          </w:hyperlink>
        </w:p>
        <w:p w:rsidR="006D550D" w:rsidRDefault="007803AB">
          <w:pPr>
            <w:pStyle w:val="TOC2"/>
            <w:tabs>
              <w:tab w:val="left" w:pos="960"/>
            </w:tabs>
            <w:rPr>
              <w:rFonts w:asciiTheme="minorHAnsi" w:eastAsiaTheme="minorEastAsia" w:hAnsiTheme="minorHAnsi" w:cstheme="minorBidi"/>
              <w:sz w:val="22"/>
              <w:szCs w:val="22"/>
              <w:lang w:val="ru-RU" w:eastAsia="ru-RU"/>
            </w:rPr>
          </w:pPr>
          <w:hyperlink w:anchor="_Toc462155597" w:history="1">
            <w:r w:rsidR="006D550D" w:rsidRPr="000F409A">
              <w:rPr>
                <w:rStyle w:val="Hyperlink"/>
                <w:lang w:val="ru-RU"/>
              </w:rPr>
              <w:t>24.1</w:t>
            </w:r>
            <w:r w:rsidR="006D550D">
              <w:rPr>
                <w:rFonts w:asciiTheme="minorHAnsi" w:eastAsiaTheme="minorEastAsia" w:hAnsiTheme="minorHAnsi" w:cstheme="minorBidi"/>
                <w:sz w:val="22"/>
                <w:szCs w:val="22"/>
                <w:lang w:val="ru-RU" w:eastAsia="ru-RU"/>
              </w:rPr>
              <w:tab/>
            </w:r>
            <w:r w:rsidR="006D550D" w:rsidRPr="000F409A">
              <w:rPr>
                <w:rStyle w:val="Hyperlink"/>
                <w:lang w:val="ru-RU"/>
              </w:rPr>
              <w:t>Публикация/сообщение результатов исследования</w:t>
            </w:r>
            <w:r w:rsidR="006D550D">
              <w:rPr>
                <w:webHidden/>
              </w:rPr>
              <w:tab/>
            </w:r>
            <w:r w:rsidR="00851503">
              <w:rPr>
                <w:webHidden/>
              </w:rPr>
              <w:fldChar w:fldCharType="begin"/>
            </w:r>
            <w:r w:rsidR="006D550D">
              <w:rPr>
                <w:webHidden/>
              </w:rPr>
              <w:instrText xml:space="preserve"> PAGEREF _Toc462155597 \h </w:instrText>
            </w:r>
            <w:r w:rsidR="00851503">
              <w:rPr>
                <w:webHidden/>
              </w:rPr>
            </w:r>
            <w:r w:rsidR="00851503">
              <w:rPr>
                <w:webHidden/>
              </w:rPr>
              <w:fldChar w:fldCharType="separate"/>
            </w:r>
            <w:r w:rsidR="00D147BC">
              <w:rPr>
                <w:webHidden/>
              </w:rPr>
              <w:t>45</w:t>
            </w:r>
            <w:r w:rsidR="00851503">
              <w:rPr>
                <w:webHidden/>
              </w:rPr>
              <w:fldChar w:fldCharType="end"/>
            </w:r>
          </w:hyperlink>
        </w:p>
        <w:p w:rsidR="006D550D" w:rsidRDefault="007803AB">
          <w:pPr>
            <w:pStyle w:val="TOC1"/>
            <w:rPr>
              <w:noProof/>
              <w:lang w:val="ru-RU"/>
            </w:rPr>
          </w:pPr>
          <w:hyperlink w:anchor="_Toc462155598" w:history="1">
            <w:r w:rsidR="00674D94">
              <w:rPr>
                <w:rStyle w:val="Hyperlink"/>
                <w:noProof/>
                <w:lang w:val="ru-RU"/>
              </w:rPr>
              <w:t>ПРИЛОЖЕНИЯ</w:t>
            </w:r>
            <w:r w:rsidR="006D550D">
              <w:rPr>
                <w:noProof/>
                <w:webHidden/>
              </w:rPr>
              <w:tab/>
            </w:r>
            <w:r w:rsidR="00674D94">
              <w:rPr>
                <w:noProof/>
                <w:webHidden/>
                <w:lang w:val="ru-RU"/>
              </w:rPr>
              <w:t>46</w:t>
            </w:r>
          </w:hyperlink>
        </w:p>
        <w:p w:rsidR="00674D94" w:rsidRPr="00674D94" w:rsidRDefault="00674D94" w:rsidP="00674D94">
          <w:pPr>
            <w:pStyle w:val="Corpsdetextemarge"/>
            <w:rPr>
              <w:rFonts w:eastAsiaTheme="minorEastAsia"/>
              <w:noProof/>
            </w:rPr>
          </w:pPr>
          <w:r w:rsidRPr="00674D94">
            <w:rPr>
              <w:rFonts w:eastAsiaTheme="minorEastAsia"/>
              <w:b/>
              <w:noProof/>
            </w:rPr>
            <w:t>26  СПИСОК ЛИТЕРАТУРЫ……………………………………………………………</w:t>
          </w:r>
          <w:r w:rsidR="001718A1">
            <w:rPr>
              <w:rFonts w:eastAsiaTheme="minorEastAsia"/>
              <w:b/>
              <w:noProof/>
            </w:rPr>
            <w:t xml:space="preserve"> </w:t>
          </w:r>
          <w:r w:rsidRPr="00674D94">
            <w:rPr>
              <w:rFonts w:eastAsiaTheme="minorEastAsia"/>
              <w:b/>
              <w:noProof/>
            </w:rPr>
            <w:t>47</w:t>
          </w:r>
        </w:p>
        <w:p w:rsidR="006D550D" w:rsidRDefault="00851503">
          <w:pPr>
            <w:rPr>
              <w:lang w:val="ru-RU"/>
            </w:rPr>
          </w:pPr>
          <w:r>
            <w:rPr>
              <w:lang w:val="ru-RU"/>
            </w:rPr>
            <w:fldChar w:fldCharType="end"/>
          </w:r>
        </w:p>
      </w:sdtContent>
    </w:sdt>
    <w:p w:rsidR="004D4949" w:rsidRPr="006813D9" w:rsidRDefault="004D4949" w:rsidP="00A97DC8">
      <w:pPr>
        <w:rPr>
          <w:szCs w:val="24"/>
        </w:rPr>
      </w:pPr>
    </w:p>
    <w:p w:rsidR="00254F8B" w:rsidRPr="006813D9" w:rsidRDefault="00DE1D54" w:rsidP="00A97DC8">
      <w:pPr>
        <w:pStyle w:val="TableText"/>
        <w:rPr>
          <w:sz w:val="24"/>
          <w:szCs w:val="24"/>
        </w:rPr>
      </w:pPr>
      <w:r w:rsidRPr="006813D9">
        <w:rPr>
          <w:sz w:val="24"/>
          <w:szCs w:val="24"/>
        </w:rPr>
        <w:br w:type="page"/>
      </w:r>
      <w:bookmarkStart w:id="0" w:name="_Toc458615918"/>
      <w:r w:rsidR="00F164DF" w:rsidRPr="006813D9">
        <w:rPr>
          <w:sz w:val="24"/>
          <w:szCs w:val="24"/>
        </w:rPr>
        <w:lastRenderedPageBreak/>
        <w:t>ОТВЕТСТВЕННЫЙ ПЕРСОНАЛ ИССЛЕДОВАНИЯ</w:t>
      </w:r>
      <w:bookmarkEnd w:id="0"/>
    </w:p>
    <w:p w:rsidR="00F164DF" w:rsidRPr="006813D9" w:rsidRDefault="00F164DF" w:rsidP="00A97DC8">
      <w:pPr>
        <w:rPr>
          <w:szCs w:val="24"/>
        </w:rPr>
      </w:pPr>
    </w:p>
    <w:tbl>
      <w:tblPr>
        <w:tblW w:w="9190" w:type="dxa"/>
        <w:tblInd w:w="-10" w:type="dxa"/>
        <w:tblLayout w:type="fixed"/>
        <w:tblLook w:val="0000" w:firstRow="0" w:lastRow="0" w:firstColumn="0" w:lastColumn="0" w:noHBand="0" w:noVBand="0"/>
      </w:tblPr>
      <w:tblGrid>
        <w:gridCol w:w="2988"/>
        <w:gridCol w:w="6202"/>
      </w:tblGrid>
      <w:tr w:rsidR="00254F8B" w:rsidRPr="00FA0F01" w:rsidTr="00EC7136">
        <w:trPr>
          <w:trHeight w:val="142"/>
        </w:trPr>
        <w:tc>
          <w:tcPr>
            <w:tcW w:w="2988" w:type="dxa"/>
            <w:shd w:val="clear" w:color="auto" w:fill="auto"/>
          </w:tcPr>
          <w:p w:rsidR="00254F8B" w:rsidRPr="006813D9" w:rsidRDefault="00254F8B" w:rsidP="00A97DC8">
            <w:pPr>
              <w:rPr>
                <w:szCs w:val="24"/>
              </w:rPr>
            </w:pPr>
            <w:r w:rsidRPr="006813D9">
              <w:rPr>
                <w:szCs w:val="24"/>
              </w:rPr>
              <w:t>Спонсор - исследователь:</w:t>
            </w:r>
          </w:p>
        </w:tc>
        <w:tc>
          <w:tcPr>
            <w:tcW w:w="6202" w:type="dxa"/>
            <w:shd w:val="clear" w:color="auto" w:fill="auto"/>
          </w:tcPr>
          <w:p w:rsidR="00254F8B" w:rsidRPr="00623007" w:rsidRDefault="00254F8B" w:rsidP="00A97DC8">
            <w:pPr>
              <w:rPr>
                <w:szCs w:val="24"/>
                <w:lang w:val="ru-RU"/>
              </w:rPr>
            </w:pPr>
            <w:r w:rsidRPr="00623007">
              <w:rPr>
                <w:szCs w:val="24"/>
                <w:lang w:val="ru-RU"/>
              </w:rPr>
              <w:t>ОО</w:t>
            </w:r>
            <w:r w:rsidR="00C50B8E" w:rsidRPr="00623007">
              <w:rPr>
                <w:szCs w:val="24"/>
                <w:lang w:val="ru-RU"/>
              </w:rPr>
              <w:t xml:space="preserve"> «Научно-медицинское общество»</w:t>
            </w:r>
          </w:p>
          <w:p w:rsidR="00623007" w:rsidRPr="006D550D" w:rsidRDefault="00623007" w:rsidP="00623007">
            <w:pPr>
              <w:rPr>
                <w:szCs w:val="24"/>
                <w:lang w:val="ru-RU"/>
              </w:rPr>
            </w:pPr>
            <w:r>
              <w:rPr>
                <w:szCs w:val="24"/>
                <w:lang w:val="ru-RU"/>
              </w:rPr>
              <w:t xml:space="preserve">При поддержке </w:t>
            </w:r>
            <w:r w:rsidRPr="006D550D">
              <w:rPr>
                <w:szCs w:val="24"/>
                <w:lang w:val="ru-RU"/>
              </w:rPr>
              <w:t>Джонсон&amp; Джонсон в РК</w:t>
            </w:r>
          </w:p>
          <w:p w:rsidR="00254F8B" w:rsidRPr="00623007" w:rsidRDefault="00254F8B" w:rsidP="00A97DC8">
            <w:pPr>
              <w:rPr>
                <w:szCs w:val="24"/>
                <w:lang w:val="ru-RU"/>
              </w:rPr>
            </w:pPr>
          </w:p>
        </w:tc>
      </w:tr>
      <w:tr w:rsidR="00254F8B" w:rsidRPr="00FA0F01" w:rsidTr="00EC7136">
        <w:trPr>
          <w:trHeight w:val="142"/>
        </w:trPr>
        <w:tc>
          <w:tcPr>
            <w:tcW w:w="2988" w:type="dxa"/>
            <w:shd w:val="clear" w:color="auto" w:fill="auto"/>
          </w:tcPr>
          <w:p w:rsidR="00254F8B" w:rsidRPr="00623007" w:rsidRDefault="00254F8B" w:rsidP="00A97DC8">
            <w:pPr>
              <w:rPr>
                <w:szCs w:val="24"/>
                <w:lang w:val="ru-RU"/>
              </w:rPr>
            </w:pPr>
          </w:p>
        </w:tc>
        <w:tc>
          <w:tcPr>
            <w:tcW w:w="6202" w:type="dxa"/>
            <w:shd w:val="clear" w:color="auto" w:fill="auto"/>
          </w:tcPr>
          <w:p w:rsidR="00254F8B" w:rsidRPr="00623007" w:rsidRDefault="00254F8B" w:rsidP="00A97DC8">
            <w:pPr>
              <w:rPr>
                <w:szCs w:val="24"/>
                <w:lang w:val="ru-RU"/>
              </w:rPr>
            </w:pPr>
          </w:p>
        </w:tc>
      </w:tr>
      <w:tr w:rsidR="00254F8B" w:rsidRPr="00FA0F01" w:rsidTr="00EC7136">
        <w:trPr>
          <w:trHeight w:val="142"/>
        </w:trPr>
        <w:tc>
          <w:tcPr>
            <w:tcW w:w="2988" w:type="dxa"/>
            <w:shd w:val="clear" w:color="auto" w:fill="auto"/>
          </w:tcPr>
          <w:p w:rsidR="00254F8B" w:rsidRPr="006813D9" w:rsidRDefault="00254F8B" w:rsidP="00A97DC8">
            <w:pPr>
              <w:rPr>
                <w:szCs w:val="24"/>
              </w:rPr>
            </w:pPr>
            <w:proofErr w:type="spellStart"/>
            <w:r w:rsidRPr="006813D9">
              <w:rPr>
                <w:szCs w:val="24"/>
              </w:rPr>
              <w:t>Представители</w:t>
            </w:r>
            <w:proofErr w:type="spellEnd"/>
            <w:r w:rsidRPr="006813D9">
              <w:rPr>
                <w:szCs w:val="24"/>
              </w:rPr>
              <w:t xml:space="preserve"> КИО:</w:t>
            </w:r>
          </w:p>
        </w:tc>
        <w:tc>
          <w:tcPr>
            <w:tcW w:w="6202" w:type="dxa"/>
            <w:shd w:val="clear" w:color="auto" w:fill="auto"/>
          </w:tcPr>
          <w:p w:rsidR="00254F8B" w:rsidRPr="006D550D" w:rsidRDefault="00B26E5B" w:rsidP="00A97DC8">
            <w:pPr>
              <w:rPr>
                <w:szCs w:val="24"/>
                <w:lang w:val="ru-RU"/>
              </w:rPr>
            </w:pPr>
            <w:r w:rsidRPr="006D550D">
              <w:rPr>
                <w:szCs w:val="24"/>
                <w:lang w:val="ru-RU"/>
              </w:rPr>
              <w:t>Ким Ирина Спартаковна - директор КИО «Синерджи Ресерч Групп Казахстан», Тел.: 8(727)357 23 78</w:t>
            </w:r>
          </w:p>
          <w:p w:rsidR="00254F8B" w:rsidRPr="006813D9" w:rsidRDefault="00254F8B" w:rsidP="00A97DC8">
            <w:pPr>
              <w:rPr>
                <w:szCs w:val="24"/>
              </w:rPr>
            </w:pPr>
            <w:r w:rsidRPr="006813D9">
              <w:rPr>
                <w:szCs w:val="24"/>
              </w:rPr>
              <w:t>Моб. +7 705 7751290</w:t>
            </w:r>
          </w:p>
          <w:p w:rsidR="00254F8B" w:rsidRPr="006813D9" w:rsidRDefault="00254F8B" w:rsidP="00A97DC8">
            <w:pPr>
              <w:rPr>
                <w:szCs w:val="24"/>
              </w:rPr>
            </w:pPr>
            <w:r w:rsidRPr="006813D9">
              <w:rPr>
                <w:szCs w:val="24"/>
              </w:rPr>
              <w:t>e-mail: kim@synergycro.ru</w:t>
            </w:r>
          </w:p>
          <w:p w:rsidR="00254F8B" w:rsidRPr="006D550D" w:rsidRDefault="00254F8B" w:rsidP="00A97DC8">
            <w:pPr>
              <w:rPr>
                <w:szCs w:val="24"/>
                <w:lang w:val="ru-RU"/>
              </w:rPr>
            </w:pPr>
            <w:r w:rsidRPr="006D550D">
              <w:rPr>
                <w:szCs w:val="24"/>
                <w:lang w:val="ru-RU"/>
              </w:rPr>
              <w:t>050012</w:t>
            </w:r>
            <w:r w:rsidR="00B26E5B" w:rsidRPr="006D550D">
              <w:rPr>
                <w:szCs w:val="24"/>
                <w:lang w:val="ru-RU"/>
              </w:rPr>
              <w:t xml:space="preserve"> РК, г. Алматы, </w:t>
            </w:r>
            <w:r w:rsidRPr="006D550D">
              <w:rPr>
                <w:szCs w:val="24"/>
                <w:lang w:val="ru-RU"/>
              </w:rPr>
              <w:t>Мауленова 85,офис №213</w:t>
            </w:r>
          </w:p>
          <w:p w:rsidR="00254F8B" w:rsidRPr="006D550D" w:rsidRDefault="00254F8B" w:rsidP="00A97DC8">
            <w:pPr>
              <w:rPr>
                <w:szCs w:val="24"/>
                <w:lang w:val="ru-RU"/>
              </w:rPr>
            </w:pPr>
          </w:p>
          <w:p w:rsidR="00254F8B" w:rsidRPr="006D550D" w:rsidRDefault="00B26E5B" w:rsidP="00A97DC8">
            <w:pPr>
              <w:rPr>
                <w:szCs w:val="24"/>
                <w:lang w:val="ru-RU"/>
              </w:rPr>
            </w:pPr>
            <w:r w:rsidRPr="006D550D">
              <w:rPr>
                <w:szCs w:val="24"/>
                <w:lang w:val="ru-RU"/>
              </w:rPr>
              <w:t xml:space="preserve">Косанова Асель - специалист по клиническим исследованиям  КИО «Синерджи </w:t>
            </w:r>
            <w:r w:rsidR="00254F8B" w:rsidRPr="006D550D">
              <w:rPr>
                <w:szCs w:val="24"/>
                <w:lang w:val="ru-RU"/>
              </w:rPr>
              <w:t xml:space="preserve">Ресерч </w:t>
            </w:r>
            <w:r w:rsidRPr="006D550D">
              <w:rPr>
                <w:szCs w:val="24"/>
                <w:lang w:val="ru-RU"/>
              </w:rPr>
              <w:t>Групп Казахстан», монитор</w:t>
            </w:r>
          </w:p>
          <w:p w:rsidR="00254F8B" w:rsidRPr="006D550D" w:rsidRDefault="00B26E5B" w:rsidP="00A97DC8">
            <w:pPr>
              <w:rPr>
                <w:szCs w:val="24"/>
                <w:lang w:val="ru-RU"/>
              </w:rPr>
            </w:pPr>
            <w:r w:rsidRPr="006D550D">
              <w:rPr>
                <w:szCs w:val="24"/>
                <w:lang w:val="ru-RU"/>
              </w:rPr>
              <w:t>Тел.: 8(727)357 23 78</w:t>
            </w:r>
          </w:p>
          <w:p w:rsidR="00254F8B" w:rsidRPr="006D550D" w:rsidRDefault="00B26E5B" w:rsidP="00A97DC8">
            <w:pPr>
              <w:rPr>
                <w:szCs w:val="24"/>
                <w:lang w:val="ru-RU"/>
              </w:rPr>
            </w:pPr>
            <w:r w:rsidRPr="006D550D">
              <w:rPr>
                <w:szCs w:val="24"/>
                <w:lang w:val="ru-RU"/>
              </w:rPr>
              <w:t>Моб. +7 707 838 46 19</w:t>
            </w:r>
          </w:p>
          <w:p w:rsidR="00254F8B" w:rsidRPr="006D550D" w:rsidRDefault="00254F8B" w:rsidP="00A97DC8">
            <w:pPr>
              <w:rPr>
                <w:szCs w:val="24"/>
                <w:lang w:val="ru-RU"/>
              </w:rPr>
            </w:pPr>
            <w:r w:rsidRPr="006813D9">
              <w:rPr>
                <w:szCs w:val="24"/>
              </w:rPr>
              <w:t>e</w:t>
            </w:r>
            <w:r w:rsidR="00B26E5B" w:rsidRPr="006D550D">
              <w:rPr>
                <w:szCs w:val="24"/>
                <w:lang w:val="ru-RU"/>
              </w:rPr>
              <w:t>-</w:t>
            </w:r>
            <w:r w:rsidRPr="006813D9">
              <w:rPr>
                <w:szCs w:val="24"/>
              </w:rPr>
              <w:t>mail</w:t>
            </w:r>
            <w:r w:rsidR="00B26E5B" w:rsidRPr="006D550D">
              <w:rPr>
                <w:szCs w:val="24"/>
                <w:lang w:val="ru-RU"/>
              </w:rPr>
              <w:t xml:space="preserve">: </w:t>
            </w:r>
            <w:r w:rsidRPr="006813D9">
              <w:rPr>
                <w:szCs w:val="24"/>
              </w:rPr>
              <w:t>kossanova</w:t>
            </w:r>
            <w:r w:rsidR="00B26E5B" w:rsidRPr="006D550D">
              <w:rPr>
                <w:szCs w:val="24"/>
                <w:lang w:val="ru-RU"/>
              </w:rPr>
              <w:t>@</w:t>
            </w:r>
            <w:r w:rsidRPr="006813D9">
              <w:rPr>
                <w:szCs w:val="24"/>
              </w:rPr>
              <w:t>synergycro</w:t>
            </w:r>
            <w:r w:rsidR="00B26E5B" w:rsidRPr="006D550D">
              <w:rPr>
                <w:szCs w:val="24"/>
                <w:lang w:val="ru-RU"/>
              </w:rPr>
              <w:t>.</w:t>
            </w:r>
            <w:r w:rsidRPr="006813D9">
              <w:rPr>
                <w:szCs w:val="24"/>
              </w:rPr>
              <w:t>ru</w:t>
            </w:r>
          </w:p>
          <w:p w:rsidR="00254F8B" w:rsidRPr="006D550D" w:rsidRDefault="00254F8B" w:rsidP="00A97DC8">
            <w:pPr>
              <w:rPr>
                <w:szCs w:val="24"/>
                <w:lang w:val="ru-RU"/>
              </w:rPr>
            </w:pPr>
            <w:r w:rsidRPr="006D550D">
              <w:rPr>
                <w:szCs w:val="24"/>
                <w:lang w:val="ru-RU"/>
              </w:rPr>
              <w:t>050012 РК, г. Алматы, Мауленова 85,офис №213</w:t>
            </w:r>
          </w:p>
          <w:p w:rsidR="00254F8B" w:rsidRPr="006D550D" w:rsidRDefault="00254F8B" w:rsidP="00A97DC8">
            <w:pPr>
              <w:rPr>
                <w:szCs w:val="24"/>
                <w:lang w:val="ru-RU"/>
              </w:rPr>
            </w:pPr>
          </w:p>
        </w:tc>
      </w:tr>
      <w:tr w:rsidR="00254F8B" w:rsidRPr="00FA0F01" w:rsidTr="00EC7136">
        <w:trPr>
          <w:trHeight w:val="142"/>
        </w:trPr>
        <w:tc>
          <w:tcPr>
            <w:tcW w:w="2988" w:type="dxa"/>
            <w:shd w:val="clear" w:color="auto" w:fill="auto"/>
          </w:tcPr>
          <w:p w:rsidR="00254F8B" w:rsidRPr="006813D9" w:rsidRDefault="00254F8B" w:rsidP="00A97DC8">
            <w:pPr>
              <w:rPr>
                <w:szCs w:val="24"/>
              </w:rPr>
            </w:pPr>
            <w:proofErr w:type="spellStart"/>
            <w:r w:rsidRPr="006813D9">
              <w:rPr>
                <w:szCs w:val="24"/>
              </w:rPr>
              <w:t>Руководители</w:t>
            </w:r>
            <w:proofErr w:type="spellEnd"/>
            <w:r w:rsidRPr="006813D9">
              <w:rPr>
                <w:szCs w:val="24"/>
              </w:rPr>
              <w:t xml:space="preserve"> НИР:</w:t>
            </w:r>
          </w:p>
          <w:p w:rsidR="00254F8B" w:rsidRPr="006813D9" w:rsidRDefault="00254F8B" w:rsidP="00A97DC8">
            <w:pPr>
              <w:rPr>
                <w:szCs w:val="24"/>
              </w:rPr>
            </w:pPr>
          </w:p>
          <w:p w:rsidR="00254F8B" w:rsidRPr="006813D9" w:rsidRDefault="00254F8B" w:rsidP="00A97DC8">
            <w:pPr>
              <w:rPr>
                <w:szCs w:val="24"/>
              </w:rPr>
            </w:pPr>
          </w:p>
          <w:p w:rsidR="001F3C5D" w:rsidRDefault="001F3C5D" w:rsidP="00A97DC8">
            <w:pPr>
              <w:rPr>
                <w:szCs w:val="24"/>
                <w:lang w:val="ru-RU"/>
              </w:rPr>
            </w:pPr>
          </w:p>
          <w:p w:rsidR="0037695D" w:rsidRDefault="0037695D" w:rsidP="00A97DC8">
            <w:pPr>
              <w:rPr>
                <w:szCs w:val="24"/>
                <w:lang w:val="ru-RU"/>
              </w:rPr>
            </w:pPr>
          </w:p>
          <w:p w:rsidR="0037695D" w:rsidRDefault="0037695D" w:rsidP="00A97DC8">
            <w:pPr>
              <w:rPr>
                <w:szCs w:val="24"/>
                <w:lang w:val="ru-RU"/>
              </w:rPr>
            </w:pPr>
          </w:p>
          <w:p w:rsidR="0037695D" w:rsidRDefault="0037695D" w:rsidP="00A97DC8">
            <w:pPr>
              <w:rPr>
                <w:szCs w:val="24"/>
                <w:lang w:val="ru-RU"/>
              </w:rPr>
            </w:pPr>
          </w:p>
          <w:p w:rsidR="0037695D" w:rsidRPr="0037695D" w:rsidRDefault="0037695D" w:rsidP="00A97DC8">
            <w:pPr>
              <w:rPr>
                <w:szCs w:val="24"/>
                <w:lang w:val="ru-RU"/>
              </w:rPr>
            </w:pPr>
          </w:p>
          <w:p w:rsidR="00254F8B" w:rsidRPr="006813D9" w:rsidRDefault="00254F8B" w:rsidP="00A97DC8">
            <w:pPr>
              <w:rPr>
                <w:szCs w:val="24"/>
              </w:rPr>
            </w:pPr>
            <w:r w:rsidRPr="006813D9">
              <w:rPr>
                <w:szCs w:val="24"/>
              </w:rPr>
              <w:t>Проектный менеджер</w:t>
            </w:r>
          </w:p>
        </w:tc>
        <w:tc>
          <w:tcPr>
            <w:tcW w:w="6202" w:type="dxa"/>
            <w:shd w:val="clear" w:color="auto" w:fill="auto"/>
          </w:tcPr>
          <w:p w:rsidR="0037695D" w:rsidRDefault="0037695D" w:rsidP="00A97DC8">
            <w:pPr>
              <w:rPr>
                <w:szCs w:val="24"/>
                <w:lang w:val="ru-RU"/>
              </w:rPr>
            </w:pPr>
            <w:r w:rsidRPr="008D11A1">
              <w:rPr>
                <w:szCs w:val="24"/>
                <w:lang w:val="ru-RU"/>
              </w:rPr>
              <w:t>Кайдарова Диляра Радиковна, координатор, Директор КазНИИ онкологии и радиологии, дмн</w:t>
            </w:r>
          </w:p>
          <w:p w:rsidR="0037695D" w:rsidRDefault="0037695D" w:rsidP="00A97DC8">
            <w:pPr>
              <w:rPr>
                <w:szCs w:val="24"/>
                <w:lang w:val="ru-RU"/>
              </w:rPr>
            </w:pPr>
          </w:p>
          <w:p w:rsidR="00254F8B" w:rsidRPr="006D550D" w:rsidRDefault="001D750E" w:rsidP="00A97DC8">
            <w:pPr>
              <w:rPr>
                <w:szCs w:val="24"/>
                <w:lang w:val="ru-RU"/>
              </w:rPr>
            </w:pPr>
            <w:r w:rsidRPr="006D550D">
              <w:rPr>
                <w:szCs w:val="24"/>
                <w:lang w:val="ru-RU"/>
              </w:rPr>
              <w:t>Есентаева Сурия Ертугыров</w:t>
            </w:r>
            <w:r w:rsidR="001F3C5D" w:rsidRPr="006D550D">
              <w:rPr>
                <w:szCs w:val="24"/>
                <w:lang w:val="ru-RU"/>
              </w:rPr>
              <w:t>на</w:t>
            </w:r>
          </w:p>
          <w:p w:rsidR="001F3C5D" w:rsidRPr="006D550D" w:rsidRDefault="001F3C5D" w:rsidP="00A97DC8">
            <w:pPr>
              <w:rPr>
                <w:szCs w:val="24"/>
                <w:lang w:val="ru-RU"/>
              </w:rPr>
            </w:pPr>
            <w:r w:rsidRPr="006D550D">
              <w:rPr>
                <w:szCs w:val="24"/>
                <w:lang w:val="ru-RU"/>
              </w:rPr>
              <w:t>Д.м.н., заведующий курсом онкологии и маммалогии КРМУ, председатель ОО «НМО»</w:t>
            </w: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B26E5B" w:rsidP="00A97DC8">
            <w:pPr>
              <w:rPr>
                <w:szCs w:val="24"/>
                <w:lang w:val="ru-RU"/>
              </w:rPr>
            </w:pPr>
            <w:r w:rsidRPr="006D550D">
              <w:rPr>
                <w:szCs w:val="24"/>
                <w:lang w:val="ru-RU"/>
              </w:rPr>
              <w:t>Ким Ирина Спартаковна - директор КИО «Синерджи Ресерч Групп Казахстан», проектный менеджер</w:t>
            </w:r>
          </w:p>
          <w:p w:rsidR="00254F8B" w:rsidRPr="006D550D" w:rsidRDefault="00254F8B" w:rsidP="00A97DC8">
            <w:pPr>
              <w:rPr>
                <w:szCs w:val="24"/>
                <w:lang w:val="ru-RU"/>
              </w:rPr>
            </w:pPr>
          </w:p>
        </w:tc>
      </w:tr>
      <w:tr w:rsidR="00254F8B" w:rsidRPr="00FA0F01" w:rsidTr="00EC7136">
        <w:trPr>
          <w:trHeight w:val="142"/>
        </w:trPr>
        <w:tc>
          <w:tcPr>
            <w:tcW w:w="2988" w:type="dxa"/>
            <w:shd w:val="clear" w:color="auto" w:fill="auto"/>
          </w:tcPr>
          <w:p w:rsidR="00254F8B" w:rsidRPr="006D550D" w:rsidRDefault="00B26E5B" w:rsidP="00A97DC8">
            <w:pPr>
              <w:rPr>
                <w:szCs w:val="24"/>
                <w:lang w:val="ru-RU"/>
              </w:rPr>
            </w:pPr>
            <w:r w:rsidRPr="006D550D">
              <w:rPr>
                <w:szCs w:val="24"/>
                <w:lang w:val="ru-RU"/>
              </w:rPr>
              <w:t>Этический комитет</w:t>
            </w: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Default="00254F8B" w:rsidP="00A97DC8">
            <w:pPr>
              <w:rPr>
                <w:szCs w:val="24"/>
                <w:lang w:val="ru-RU"/>
              </w:rPr>
            </w:pPr>
          </w:p>
          <w:p w:rsidR="00623007" w:rsidRPr="006D550D" w:rsidRDefault="00623007" w:rsidP="00A97DC8">
            <w:pPr>
              <w:rPr>
                <w:szCs w:val="24"/>
                <w:lang w:val="ru-RU"/>
              </w:rPr>
            </w:pPr>
          </w:p>
          <w:p w:rsidR="00254F8B" w:rsidRPr="006D550D" w:rsidRDefault="00254F8B" w:rsidP="00A97DC8">
            <w:pPr>
              <w:rPr>
                <w:szCs w:val="24"/>
                <w:lang w:val="ru-RU"/>
              </w:rPr>
            </w:pPr>
          </w:p>
          <w:p w:rsidR="00254F8B" w:rsidRPr="006D550D" w:rsidRDefault="00B26E5B" w:rsidP="00A97DC8">
            <w:pPr>
              <w:rPr>
                <w:szCs w:val="24"/>
                <w:lang w:val="ru-RU"/>
              </w:rPr>
            </w:pPr>
            <w:r w:rsidRPr="006D550D">
              <w:rPr>
                <w:szCs w:val="24"/>
                <w:lang w:val="ru-RU"/>
              </w:rPr>
              <w:t>Контактная информация представителей по безопасности компании Джонсон&amp; Джонсон в РК:</w:t>
            </w:r>
          </w:p>
          <w:p w:rsidR="00254F8B" w:rsidRPr="006D550D" w:rsidRDefault="00254F8B" w:rsidP="00A97DC8">
            <w:pPr>
              <w:rPr>
                <w:szCs w:val="24"/>
                <w:lang w:val="ru-RU"/>
              </w:rPr>
            </w:pPr>
          </w:p>
        </w:tc>
        <w:tc>
          <w:tcPr>
            <w:tcW w:w="6202" w:type="dxa"/>
            <w:shd w:val="clear" w:color="auto" w:fill="auto"/>
          </w:tcPr>
          <w:p w:rsidR="00254F8B" w:rsidRPr="006D550D" w:rsidRDefault="00B26E5B" w:rsidP="00A97DC8">
            <w:pPr>
              <w:rPr>
                <w:szCs w:val="24"/>
                <w:lang w:val="ru-RU"/>
              </w:rPr>
            </w:pPr>
            <w:r w:rsidRPr="006D550D">
              <w:rPr>
                <w:szCs w:val="24"/>
                <w:lang w:val="ru-RU"/>
              </w:rPr>
              <w:t>Центральная комиссия по вопросам этики при МЗиСР РК. Республиканский центр развития здравоохранения</w:t>
            </w:r>
          </w:p>
          <w:p w:rsidR="00254F8B" w:rsidRPr="006D550D" w:rsidRDefault="00B26E5B" w:rsidP="00A97DC8">
            <w:pPr>
              <w:rPr>
                <w:szCs w:val="24"/>
                <w:lang w:val="ru-RU"/>
              </w:rPr>
            </w:pPr>
            <w:r w:rsidRPr="006D550D">
              <w:rPr>
                <w:szCs w:val="24"/>
                <w:lang w:val="ru-RU"/>
              </w:rPr>
              <w:t xml:space="preserve">г. Астана, ул. Орынбор 8, подъезд 18В, 5 этаж, кабинет 504 </w:t>
            </w:r>
          </w:p>
          <w:p w:rsidR="00254F8B" w:rsidRPr="006813D9" w:rsidRDefault="00254F8B" w:rsidP="00A97DC8">
            <w:pPr>
              <w:rPr>
                <w:szCs w:val="24"/>
              </w:rPr>
            </w:pPr>
            <w:r w:rsidRPr="006813D9">
              <w:rPr>
                <w:szCs w:val="24"/>
              </w:rPr>
              <w:t>Тел.: 8(7172)700 950</w:t>
            </w:r>
          </w:p>
          <w:p w:rsidR="00254F8B" w:rsidRPr="006813D9" w:rsidRDefault="00254F8B" w:rsidP="00A97DC8">
            <w:pPr>
              <w:rPr>
                <w:szCs w:val="24"/>
              </w:rPr>
            </w:pPr>
            <w:r w:rsidRPr="006813D9">
              <w:rPr>
                <w:szCs w:val="24"/>
              </w:rPr>
              <w:t>e-mail: nec_moh.kz@mail.ru</w:t>
            </w:r>
          </w:p>
          <w:p w:rsidR="00254F8B" w:rsidRPr="006D550D" w:rsidRDefault="00254F8B" w:rsidP="00A97DC8">
            <w:pPr>
              <w:rPr>
                <w:szCs w:val="24"/>
                <w:lang w:val="ru-RU"/>
              </w:rPr>
            </w:pPr>
            <w:r w:rsidRPr="006813D9">
              <w:rPr>
                <w:szCs w:val="24"/>
              </w:rPr>
              <w:t>C</w:t>
            </w:r>
            <w:r w:rsidR="00B26E5B" w:rsidRPr="006D550D">
              <w:rPr>
                <w:szCs w:val="24"/>
                <w:lang w:val="ru-RU"/>
              </w:rPr>
              <w:t>аусакова Сания – секретарь</w:t>
            </w:r>
          </w:p>
          <w:p w:rsidR="00254F8B" w:rsidRPr="006D550D" w:rsidRDefault="00254F8B" w:rsidP="00A97DC8">
            <w:pPr>
              <w:rPr>
                <w:szCs w:val="24"/>
                <w:lang w:val="ru-RU"/>
              </w:rPr>
            </w:pPr>
          </w:p>
          <w:p w:rsidR="003B5566" w:rsidRPr="006D550D" w:rsidRDefault="003B5566" w:rsidP="00A97DC8">
            <w:pPr>
              <w:rPr>
                <w:szCs w:val="24"/>
                <w:lang w:val="ru-RU"/>
              </w:rPr>
            </w:pPr>
            <w:r w:rsidRPr="006D550D">
              <w:rPr>
                <w:szCs w:val="24"/>
                <w:lang w:val="ru-RU"/>
              </w:rPr>
              <w:t>Иманбекова Раушан</w:t>
            </w:r>
          </w:p>
          <w:p w:rsidR="007F1892" w:rsidRPr="006D550D" w:rsidRDefault="003B5566" w:rsidP="00A97DC8">
            <w:pPr>
              <w:rPr>
                <w:szCs w:val="24"/>
                <w:lang w:val="ru-RU"/>
              </w:rPr>
            </w:pPr>
            <w:r w:rsidRPr="006D550D">
              <w:rPr>
                <w:szCs w:val="24"/>
                <w:lang w:val="ru-RU"/>
              </w:rPr>
              <w:t xml:space="preserve">старший специалист по фармаконадзору </w:t>
            </w:r>
          </w:p>
          <w:p w:rsidR="007F1892" w:rsidRPr="006D550D" w:rsidRDefault="003B5566" w:rsidP="00A97DC8">
            <w:pPr>
              <w:rPr>
                <w:szCs w:val="24"/>
                <w:lang w:val="ru-RU"/>
              </w:rPr>
            </w:pPr>
            <w:r w:rsidRPr="006D550D">
              <w:rPr>
                <w:szCs w:val="24"/>
                <w:lang w:val="ru-RU"/>
              </w:rPr>
              <w:t>(локальный офицер по безопасности)</w:t>
            </w:r>
          </w:p>
          <w:p w:rsidR="00254F8B" w:rsidRPr="006D550D" w:rsidRDefault="007803AB" w:rsidP="00A97DC8">
            <w:pPr>
              <w:rPr>
                <w:szCs w:val="24"/>
                <w:lang w:val="ru-RU"/>
              </w:rPr>
            </w:pPr>
            <w:r>
              <w:fldChar w:fldCharType="begin"/>
            </w:r>
            <w:r w:rsidRPr="00FA0F01">
              <w:rPr>
                <w:lang w:val="ru-RU"/>
                <w:rPrChange w:id="1" w:author="Suguraliyeva, Zhanar [JNJKZ]" w:date="2017-04-24T14:11:00Z">
                  <w:rPr/>
                </w:rPrChange>
              </w:rPr>
              <w:instrText xml:space="preserve"> </w:instrText>
            </w:r>
            <w:r>
              <w:instrText>HYPERLINK</w:instrText>
            </w:r>
            <w:r w:rsidRPr="00FA0F01">
              <w:rPr>
                <w:lang w:val="ru-RU"/>
                <w:rPrChange w:id="2" w:author="Suguraliyeva, Zhanar [JNJKZ]" w:date="2017-04-24T14:11:00Z">
                  <w:rPr/>
                </w:rPrChange>
              </w:rPr>
              <w:instrText xml:space="preserve"> "</w:instrText>
            </w:r>
            <w:r>
              <w:instrText>mailto</w:instrText>
            </w:r>
            <w:r w:rsidRPr="00FA0F01">
              <w:rPr>
                <w:lang w:val="ru-RU"/>
                <w:rPrChange w:id="3" w:author="Suguraliyeva, Zhanar [JNJKZ]" w:date="2017-04-24T14:11:00Z">
                  <w:rPr/>
                </w:rPrChange>
              </w:rPr>
              <w:instrText>:</w:instrText>
            </w:r>
            <w:r>
              <w:instrText>drugsafetyKZ</w:instrText>
            </w:r>
            <w:r w:rsidRPr="00FA0F01">
              <w:rPr>
                <w:lang w:val="ru-RU"/>
                <w:rPrChange w:id="4" w:author="Suguraliyeva, Zhanar [JNJKZ]" w:date="2017-04-24T14:11:00Z">
                  <w:rPr/>
                </w:rPrChange>
              </w:rPr>
              <w:instrText>@</w:instrText>
            </w:r>
            <w:r>
              <w:instrText>its</w:instrText>
            </w:r>
            <w:r w:rsidRPr="00FA0F01">
              <w:rPr>
                <w:lang w:val="ru-RU"/>
                <w:rPrChange w:id="5" w:author="Suguraliyeva, Zhanar [JNJKZ]" w:date="2017-04-24T14:11:00Z">
                  <w:rPr/>
                </w:rPrChange>
              </w:rPr>
              <w:instrText>.</w:instrText>
            </w:r>
            <w:r>
              <w:instrText>jnj</w:instrText>
            </w:r>
            <w:r w:rsidRPr="00FA0F01">
              <w:rPr>
                <w:lang w:val="ru-RU"/>
                <w:rPrChange w:id="6" w:author="Suguraliyeva, Zhanar [JNJKZ]" w:date="2017-04-24T14:11:00Z">
                  <w:rPr/>
                </w:rPrChange>
              </w:rPr>
              <w:instrText>.</w:instrText>
            </w:r>
            <w:r>
              <w:instrText>com</w:instrText>
            </w:r>
            <w:r w:rsidRPr="00FA0F01">
              <w:rPr>
                <w:lang w:val="ru-RU"/>
                <w:rPrChange w:id="7" w:author="Suguraliyeva, Zhanar [JNJKZ]" w:date="2017-04-24T14:11:00Z">
                  <w:rPr/>
                </w:rPrChange>
              </w:rPr>
              <w:instrText xml:space="preserve">" </w:instrText>
            </w:r>
            <w:r>
              <w:fldChar w:fldCharType="separate"/>
            </w:r>
            <w:r w:rsidR="003B5566" w:rsidRPr="006813D9">
              <w:rPr>
                <w:rStyle w:val="Hyperlink"/>
                <w:szCs w:val="24"/>
              </w:rPr>
              <w:t>drugsafetyKZ</w:t>
            </w:r>
            <w:r w:rsidR="00B26E5B" w:rsidRPr="006D550D">
              <w:rPr>
                <w:rStyle w:val="Hyperlink"/>
                <w:szCs w:val="24"/>
                <w:lang w:val="ru-RU"/>
              </w:rPr>
              <w:t>@</w:t>
            </w:r>
            <w:r w:rsidR="003B5566" w:rsidRPr="006813D9">
              <w:rPr>
                <w:rStyle w:val="Hyperlink"/>
                <w:szCs w:val="24"/>
              </w:rPr>
              <w:t>its</w:t>
            </w:r>
            <w:r w:rsidR="00B26E5B" w:rsidRPr="006D550D">
              <w:rPr>
                <w:rStyle w:val="Hyperlink"/>
                <w:szCs w:val="24"/>
                <w:lang w:val="ru-RU"/>
              </w:rPr>
              <w:t>.</w:t>
            </w:r>
            <w:r w:rsidR="003B5566" w:rsidRPr="006813D9">
              <w:rPr>
                <w:rStyle w:val="Hyperlink"/>
                <w:szCs w:val="24"/>
              </w:rPr>
              <w:t>jnj</w:t>
            </w:r>
            <w:r w:rsidR="00B26E5B" w:rsidRPr="006D550D">
              <w:rPr>
                <w:rStyle w:val="Hyperlink"/>
                <w:szCs w:val="24"/>
                <w:lang w:val="ru-RU"/>
              </w:rPr>
              <w:t>.</w:t>
            </w:r>
            <w:r w:rsidR="003B5566" w:rsidRPr="006813D9">
              <w:rPr>
                <w:rStyle w:val="Hyperlink"/>
                <w:szCs w:val="24"/>
              </w:rPr>
              <w:t>com</w:t>
            </w:r>
            <w:r>
              <w:rPr>
                <w:rStyle w:val="Hyperlink"/>
                <w:szCs w:val="24"/>
              </w:rPr>
              <w:fldChar w:fldCharType="end"/>
            </w:r>
            <w:r w:rsidR="003B5566" w:rsidRPr="006D550D">
              <w:rPr>
                <w:szCs w:val="24"/>
                <w:lang w:val="ru-RU"/>
              </w:rPr>
              <w:t xml:space="preserve"> </w:t>
            </w:r>
            <w:r w:rsidR="00B26E5B" w:rsidRPr="006D550D">
              <w:rPr>
                <w:szCs w:val="24"/>
                <w:lang w:val="ru-RU"/>
              </w:rPr>
              <w:t xml:space="preserve"> </w:t>
            </w:r>
          </w:p>
        </w:tc>
      </w:tr>
    </w:tbl>
    <w:p w:rsidR="004D4949" w:rsidRPr="006D550D" w:rsidRDefault="004D4949"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D550D" w:rsidRDefault="00254F8B" w:rsidP="00A97DC8">
      <w:pPr>
        <w:rPr>
          <w:szCs w:val="24"/>
          <w:lang w:val="ru-RU"/>
        </w:rPr>
      </w:pPr>
    </w:p>
    <w:p w:rsidR="00254F8B" w:rsidRPr="006813D9" w:rsidRDefault="00F164DF" w:rsidP="00A97DC8">
      <w:pPr>
        <w:pStyle w:val="TableText"/>
        <w:rPr>
          <w:sz w:val="24"/>
          <w:szCs w:val="24"/>
        </w:rPr>
      </w:pPr>
      <w:r w:rsidRPr="006813D9">
        <w:rPr>
          <w:sz w:val="24"/>
          <w:szCs w:val="24"/>
        </w:rPr>
        <w:t>СПИСОК ЦЕНТРОВ:</w:t>
      </w: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6"/>
        <w:gridCol w:w="4370"/>
        <w:gridCol w:w="3598"/>
      </w:tblGrid>
      <w:tr w:rsidR="00B22E06" w:rsidRPr="00F821EE" w:rsidTr="00B22E06">
        <w:trPr>
          <w:cantSplit/>
          <w:trHeight w:val="378"/>
        </w:trPr>
        <w:tc>
          <w:tcPr>
            <w:tcW w:w="1716" w:type="dxa"/>
            <w:noWrap/>
            <w:tcMar>
              <w:top w:w="15" w:type="dxa"/>
              <w:left w:w="15" w:type="dxa"/>
              <w:bottom w:w="0" w:type="dxa"/>
              <w:right w:w="15" w:type="dxa"/>
            </w:tcMar>
            <w:vAlign w:val="center"/>
          </w:tcPr>
          <w:p w:rsidR="00B22E06" w:rsidRPr="00A3460E" w:rsidRDefault="00B22E06" w:rsidP="00A3460E">
            <w:pPr>
              <w:tabs>
                <w:tab w:val="left" w:pos="5040"/>
              </w:tabs>
              <w:spacing w:line="288" w:lineRule="auto"/>
              <w:ind w:left="127"/>
              <w:jc w:val="center"/>
              <w:rPr>
                <w:rStyle w:val="Hyperlink"/>
                <w:b/>
                <w:szCs w:val="24"/>
              </w:rPr>
            </w:pPr>
            <w:r w:rsidRPr="00A3460E">
              <w:rPr>
                <w:rStyle w:val="Hyperlink"/>
                <w:b/>
                <w:szCs w:val="24"/>
              </w:rPr>
              <w:t>Название</w:t>
            </w:r>
          </w:p>
        </w:tc>
        <w:tc>
          <w:tcPr>
            <w:tcW w:w="4370" w:type="dxa"/>
            <w:noWrap/>
            <w:tcMar>
              <w:top w:w="15" w:type="dxa"/>
              <w:left w:w="15" w:type="dxa"/>
              <w:bottom w:w="0" w:type="dxa"/>
              <w:right w:w="15" w:type="dxa"/>
            </w:tcMar>
            <w:vAlign w:val="center"/>
          </w:tcPr>
          <w:p w:rsidR="00B22E06" w:rsidRPr="00A3460E" w:rsidRDefault="00B22E06" w:rsidP="00A3460E">
            <w:pPr>
              <w:tabs>
                <w:tab w:val="left" w:pos="5040"/>
              </w:tabs>
              <w:spacing w:line="288" w:lineRule="auto"/>
              <w:ind w:left="127"/>
              <w:jc w:val="center"/>
              <w:rPr>
                <w:rStyle w:val="Hyperlink"/>
                <w:b/>
                <w:szCs w:val="24"/>
              </w:rPr>
            </w:pPr>
            <w:r w:rsidRPr="00A3460E">
              <w:rPr>
                <w:rStyle w:val="Hyperlink"/>
                <w:b/>
                <w:szCs w:val="24"/>
              </w:rPr>
              <w:t>Клиническая база</w:t>
            </w:r>
          </w:p>
        </w:tc>
        <w:tc>
          <w:tcPr>
            <w:tcW w:w="3598" w:type="dxa"/>
            <w:noWrap/>
            <w:tcMar>
              <w:top w:w="15" w:type="dxa"/>
              <w:left w:w="15" w:type="dxa"/>
              <w:bottom w:w="0" w:type="dxa"/>
              <w:right w:w="15" w:type="dxa"/>
            </w:tcMar>
            <w:vAlign w:val="center"/>
          </w:tcPr>
          <w:p w:rsidR="00B22E06" w:rsidRPr="00A3460E" w:rsidRDefault="00B22E06" w:rsidP="00A3460E">
            <w:pPr>
              <w:tabs>
                <w:tab w:val="left" w:pos="5040"/>
              </w:tabs>
              <w:spacing w:line="288" w:lineRule="auto"/>
              <w:ind w:left="127"/>
              <w:jc w:val="center"/>
              <w:rPr>
                <w:rStyle w:val="Hyperlink"/>
                <w:b/>
                <w:szCs w:val="24"/>
              </w:rPr>
            </w:pPr>
            <w:r w:rsidRPr="00A3460E">
              <w:rPr>
                <w:rStyle w:val="Hyperlink"/>
                <w:b/>
                <w:szCs w:val="24"/>
              </w:rPr>
              <w:t>Адрес</w:t>
            </w:r>
          </w:p>
        </w:tc>
      </w:tr>
      <w:tr w:rsidR="00B22E06" w:rsidRPr="00A3460E" w:rsidTr="00B22E06">
        <w:trPr>
          <w:cantSplit/>
          <w:trHeight w:val="378"/>
        </w:trPr>
        <w:tc>
          <w:tcPr>
            <w:tcW w:w="1716" w:type="dxa"/>
            <w:noWrap/>
            <w:tcMar>
              <w:top w:w="15" w:type="dxa"/>
              <w:left w:w="15" w:type="dxa"/>
              <w:bottom w:w="0" w:type="dxa"/>
              <w:right w:w="15" w:type="dxa"/>
            </w:tcMar>
            <w:vAlign w:val="cente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001</w:t>
            </w:r>
          </w:p>
        </w:tc>
        <w:tc>
          <w:tcPr>
            <w:tcW w:w="4370" w:type="dxa"/>
            <w:noWrap/>
            <w:tcMar>
              <w:top w:w="15" w:type="dxa"/>
              <w:left w:w="15" w:type="dxa"/>
              <w:bottom w:w="0" w:type="dxa"/>
              <w:right w:w="15" w:type="dxa"/>
            </w:tcMar>
            <w:vAlign w:val="center"/>
          </w:tcPr>
          <w:p w:rsidR="00B22E06" w:rsidRPr="00C576B9" w:rsidRDefault="00B22E06" w:rsidP="00B22E06">
            <w:pPr>
              <w:tabs>
                <w:tab w:val="left" w:pos="5040"/>
              </w:tabs>
              <w:spacing w:line="288" w:lineRule="auto"/>
              <w:ind w:left="269"/>
              <w:jc w:val="left"/>
              <w:rPr>
                <w:rStyle w:val="Hyperlink"/>
                <w:szCs w:val="24"/>
                <w:lang w:val="ru-RU"/>
              </w:rPr>
            </w:pPr>
            <w:r w:rsidRPr="00C576B9">
              <w:rPr>
                <w:rStyle w:val="Hyperlink"/>
                <w:szCs w:val="24"/>
                <w:lang w:val="ru-RU"/>
              </w:rPr>
              <w:t>Казахский научно-исследовательский институт онкологии и радиологии (КазНИИОиР)</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A3460E">
              <w:rPr>
                <w:rStyle w:val="Hyperlink"/>
                <w:szCs w:val="24"/>
              </w:rPr>
              <w:t xml:space="preserve">050022, г. Алматы, </w:t>
            </w:r>
          </w:p>
          <w:p w:rsidR="00B22E06" w:rsidRPr="00A3460E" w:rsidRDefault="00B22E06" w:rsidP="007803AB">
            <w:pPr>
              <w:tabs>
                <w:tab w:val="left" w:pos="5040"/>
              </w:tabs>
              <w:spacing w:line="288" w:lineRule="auto"/>
              <w:ind w:left="127"/>
              <w:rPr>
                <w:rStyle w:val="Hyperlink"/>
                <w:szCs w:val="24"/>
              </w:rPr>
            </w:pPr>
            <w:r w:rsidRPr="00A3460E">
              <w:rPr>
                <w:rStyle w:val="Hyperlink"/>
                <w:szCs w:val="24"/>
              </w:rPr>
              <w:t>проспект Абая, 91</w:t>
            </w:r>
          </w:p>
        </w:tc>
      </w:tr>
      <w:tr w:rsidR="00B22E06" w:rsidRPr="00A3460E" w:rsidTr="00B22E06">
        <w:trPr>
          <w:cantSplit/>
          <w:trHeight w:val="402"/>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002</w:t>
            </w:r>
          </w:p>
        </w:tc>
        <w:tc>
          <w:tcPr>
            <w:tcW w:w="4370" w:type="dxa"/>
            <w:noWrap/>
            <w:tcMar>
              <w:top w:w="15" w:type="dxa"/>
              <w:left w:w="15" w:type="dxa"/>
              <w:bottom w:w="0" w:type="dxa"/>
              <w:right w:w="15" w:type="dxa"/>
            </w:tcMar>
            <w:vAlign w:val="center"/>
          </w:tcPr>
          <w:p w:rsidR="00B22E06" w:rsidRPr="00C576B9" w:rsidRDefault="00B22E06" w:rsidP="00B22E06">
            <w:pPr>
              <w:tabs>
                <w:tab w:val="left" w:pos="5040"/>
              </w:tabs>
              <w:spacing w:line="288" w:lineRule="auto"/>
              <w:ind w:left="269"/>
              <w:jc w:val="left"/>
              <w:rPr>
                <w:rStyle w:val="Hyperlink"/>
                <w:szCs w:val="24"/>
                <w:lang w:val="ru-RU"/>
              </w:rPr>
            </w:pPr>
            <w:r w:rsidRPr="00C576B9">
              <w:rPr>
                <w:rStyle w:val="Hyperlink"/>
                <w:szCs w:val="24"/>
                <w:lang w:val="ru-RU"/>
              </w:rPr>
              <w:t>Городской онкологический диспансер г.Алматы</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A3460E">
              <w:rPr>
                <w:rStyle w:val="Hyperlink"/>
                <w:szCs w:val="24"/>
              </w:rPr>
              <w:t xml:space="preserve">050060 г. Алматы, </w:t>
            </w:r>
          </w:p>
          <w:p w:rsidR="00B22E06" w:rsidRPr="00A3460E" w:rsidRDefault="00B22E06" w:rsidP="007803AB">
            <w:pPr>
              <w:tabs>
                <w:tab w:val="left" w:pos="5040"/>
              </w:tabs>
              <w:spacing w:line="288" w:lineRule="auto"/>
              <w:ind w:left="127"/>
              <w:rPr>
                <w:rStyle w:val="Hyperlink"/>
                <w:szCs w:val="24"/>
              </w:rPr>
            </w:pPr>
            <w:r w:rsidRPr="00A3460E">
              <w:rPr>
                <w:rStyle w:val="Hyperlink"/>
                <w:szCs w:val="24"/>
              </w:rPr>
              <w:t>ул. Утепова, 3</w:t>
            </w:r>
            <w:r w:rsidRPr="00A3460E">
              <w:rPr>
                <w:rStyle w:val="Hyperlink"/>
                <w:szCs w:val="24"/>
                <w:lang w:val="ru-RU"/>
              </w:rPr>
              <w:t> </w:t>
            </w:r>
          </w:p>
        </w:tc>
      </w:tr>
      <w:tr w:rsidR="00B22E06" w:rsidRPr="00FA0F01"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003</w:t>
            </w:r>
          </w:p>
        </w:tc>
        <w:tc>
          <w:tcPr>
            <w:tcW w:w="4370" w:type="dxa"/>
            <w:noWrap/>
            <w:tcMar>
              <w:top w:w="15" w:type="dxa"/>
              <w:left w:w="15" w:type="dxa"/>
              <w:bottom w:w="0" w:type="dxa"/>
              <w:right w:w="15" w:type="dxa"/>
            </w:tcMar>
            <w:vAlign w:val="center"/>
          </w:tcPr>
          <w:p w:rsidR="00B22E06" w:rsidRPr="00C576B9" w:rsidRDefault="00B22E06" w:rsidP="00B22E06">
            <w:pPr>
              <w:tabs>
                <w:tab w:val="left" w:pos="5040"/>
              </w:tabs>
              <w:spacing w:line="288" w:lineRule="auto"/>
              <w:ind w:left="269"/>
              <w:jc w:val="left"/>
              <w:rPr>
                <w:rStyle w:val="Hyperlink"/>
                <w:szCs w:val="24"/>
                <w:lang w:val="ru-RU"/>
              </w:rPr>
            </w:pPr>
            <w:r w:rsidRPr="00C576B9">
              <w:rPr>
                <w:rStyle w:val="Hyperlink"/>
                <w:szCs w:val="24"/>
                <w:lang w:val="ru-RU"/>
              </w:rPr>
              <w:t>Южно-Казахстанский областной онкологический диспансер</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C576B9">
              <w:rPr>
                <w:rStyle w:val="Hyperlink"/>
                <w:szCs w:val="24"/>
                <w:lang w:val="ru-RU"/>
              </w:rPr>
              <w:t>160000, г.</w:t>
            </w:r>
            <w:r w:rsidR="00B747F8">
              <w:rPr>
                <w:rStyle w:val="Hyperlink"/>
                <w:szCs w:val="24"/>
                <w:lang w:val="ru-RU"/>
              </w:rPr>
              <w:t xml:space="preserve"> </w:t>
            </w:r>
            <w:r w:rsidRPr="00C576B9">
              <w:rPr>
                <w:rStyle w:val="Hyperlink"/>
                <w:szCs w:val="24"/>
                <w:lang w:val="ru-RU"/>
              </w:rPr>
              <w:t>Шымкент,</w:t>
            </w:r>
          </w:p>
          <w:p w:rsidR="00B22E06" w:rsidRPr="00C576B9" w:rsidRDefault="00B22E06" w:rsidP="007803AB">
            <w:pPr>
              <w:tabs>
                <w:tab w:val="left" w:pos="5040"/>
              </w:tabs>
              <w:spacing w:line="288" w:lineRule="auto"/>
              <w:ind w:left="127"/>
              <w:rPr>
                <w:rStyle w:val="Hyperlink"/>
                <w:szCs w:val="24"/>
                <w:lang w:val="ru-RU"/>
              </w:rPr>
            </w:pPr>
            <w:r w:rsidRPr="00C576B9">
              <w:rPr>
                <w:rStyle w:val="Hyperlink"/>
                <w:szCs w:val="24"/>
                <w:lang w:val="ru-RU"/>
              </w:rPr>
              <w:t xml:space="preserve"> ул. Байтурсынова, б/н</w:t>
            </w:r>
          </w:p>
        </w:tc>
      </w:tr>
      <w:tr w:rsidR="00B22E06" w:rsidRPr="00A3460E"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proofErr w:type="spellStart"/>
            <w:r w:rsidRPr="00A3460E">
              <w:rPr>
                <w:rStyle w:val="Hyperlink"/>
                <w:szCs w:val="24"/>
              </w:rPr>
              <w:t>Сайт</w:t>
            </w:r>
            <w:proofErr w:type="spellEnd"/>
            <w:r w:rsidRPr="00A3460E">
              <w:rPr>
                <w:rStyle w:val="Hyperlink"/>
                <w:szCs w:val="24"/>
              </w:rPr>
              <w:t xml:space="preserve"> 004</w:t>
            </w:r>
          </w:p>
        </w:tc>
        <w:tc>
          <w:tcPr>
            <w:tcW w:w="4370" w:type="dxa"/>
            <w:noWrap/>
            <w:tcMar>
              <w:top w:w="15" w:type="dxa"/>
              <w:left w:w="15" w:type="dxa"/>
              <w:bottom w:w="0" w:type="dxa"/>
              <w:right w:w="15" w:type="dxa"/>
            </w:tcMar>
            <w:vAlign w:val="center"/>
          </w:tcPr>
          <w:p w:rsidR="00B22E06" w:rsidRPr="00A3460E" w:rsidRDefault="00B22E06" w:rsidP="00B22E06">
            <w:pPr>
              <w:tabs>
                <w:tab w:val="left" w:pos="5040"/>
              </w:tabs>
              <w:spacing w:line="288" w:lineRule="auto"/>
              <w:ind w:left="269"/>
              <w:jc w:val="left"/>
              <w:rPr>
                <w:rStyle w:val="Hyperlink"/>
                <w:szCs w:val="24"/>
              </w:rPr>
            </w:pPr>
            <w:r w:rsidRPr="00A3460E">
              <w:rPr>
                <w:rStyle w:val="Hyperlink"/>
                <w:szCs w:val="24"/>
              </w:rPr>
              <w:t>Онкологический центр г. Астана</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A3460E">
              <w:rPr>
                <w:rStyle w:val="Hyperlink"/>
                <w:szCs w:val="24"/>
              </w:rPr>
              <w:t xml:space="preserve">010000, г.Астана, </w:t>
            </w:r>
          </w:p>
          <w:p w:rsidR="00B22E06" w:rsidRPr="00A3460E" w:rsidRDefault="00B22E06" w:rsidP="007803AB">
            <w:pPr>
              <w:tabs>
                <w:tab w:val="left" w:pos="5040"/>
              </w:tabs>
              <w:spacing w:line="288" w:lineRule="auto"/>
              <w:ind w:left="127"/>
              <w:rPr>
                <w:rStyle w:val="Hyperlink"/>
                <w:szCs w:val="24"/>
              </w:rPr>
            </w:pPr>
            <w:r w:rsidRPr="00A3460E">
              <w:rPr>
                <w:rStyle w:val="Hyperlink"/>
                <w:szCs w:val="24"/>
              </w:rPr>
              <w:t xml:space="preserve">ул.Манаса, 17 </w:t>
            </w:r>
          </w:p>
        </w:tc>
      </w:tr>
      <w:tr w:rsidR="00B22E06" w:rsidRPr="00A3460E"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005</w:t>
            </w:r>
          </w:p>
        </w:tc>
        <w:tc>
          <w:tcPr>
            <w:tcW w:w="4370" w:type="dxa"/>
            <w:noWrap/>
            <w:tcMar>
              <w:top w:w="15" w:type="dxa"/>
              <w:left w:w="15" w:type="dxa"/>
              <w:bottom w:w="0" w:type="dxa"/>
              <w:right w:w="15" w:type="dxa"/>
            </w:tcMar>
            <w:vAlign w:val="center"/>
          </w:tcPr>
          <w:p w:rsidR="00B22E06" w:rsidRPr="00A3460E" w:rsidRDefault="00B22E06" w:rsidP="00B22E06">
            <w:pPr>
              <w:ind w:left="269"/>
              <w:jc w:val="left"/>
              <w:textAlignment w:val="bottom"/>
              <w:rPr>
                <w:rStyle w:val="Hyperlink"/>
                <w:szCs w:val="24"/>
              </w:rPr>
            </w:pPr>
            <w:r w:rsidRPr="00A3460E">
              <w:rPr>
                <w:rStyle w:val="Hyperlink"/>
                <w:szCs w:val="24"/>
              </w:rPr>
              <w:t>Областной онкологический диспансер ЗКО</w:t>
            </w:r>
          </w:p>
        </w:tc>
        <w:tc>
          <w:tcPr>
            <w:tcW w:w="3598" w:type="dxa"/>
            <w:noWrap/>
            <w:tcMar>
              <w:top w:w="15" w:type="dxa"/>
              <w:left w:w="15" w:type="dxa"/>
              <w:bottom w:w="0" w:type="dxa"/>
              <w:right w:w="15" w:type="dxa"/>
            </w:tcMar>
            <w:vAlign w:val="cente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 xml:space="preserve">0900005, </w:t>
            </w:r>
          </w:p>
          <w:p w:rsidR="00B22E06" w:rsidRPr="00A3460E" w:rsidRDefault="00B22E06" w:rsidP="007803AB">
            <w:pPr>
              <w:tabs>
                <w:tab w:val="left" w:pos="5040"/>
              </w:tabs>
              <w:spacing w:line="288" w:lineRule="auto"/>
              <w:ind w:left="127"/>
              <w:rPr>
                <w:rStyle w:val="Hyperlink"/>
                <w:szCs w:val="24"/>
              </w:rPr>
            </w:pPr>
            <w:r w:rsidRPr="00A3460E">
              <w:rPr>
                <w:rStyle w:val="Hyperlink"/>
                <w:szCs w:val="24"/>
              </w:rPr>
              <w:t>г. Уральск, ул. Алматинская, 58</w:t>
            </w:r>
          </w:p>
        </w:tc>
      </w:tr>
      <w:tr w:rsidR="00B22E06" w:rsidRPr="00A3460E"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006</w:t>
            </w:r>
          </w:p>
        </w:tc>
        <w:tc>
          <w:tcPr>
            <w:tcW w:w="4370" w:type="dxa"/>
            <w:noWrap/>
            <w:tcMar>
              <w:top w:w="15" w:type="dxa"/>
              <w:left w:w="15" w:type="dxa"/>
              <w:bottom w:w="0" w:type="dxa"/>
              <w:right w:w="15" w:type="dxa"/>
            </w:tcMar>
            <w:vAlign w:val="center"/>
          </w:tcPr>
          <w:p w:rsidR="00B22E06" w:rsidRPr="00A3460E" w:rsidRDefault="00B22E06" w:rsidP="00B22E06">
            <w:pPr>
              <w:tabs>
                <w:tab w:val="left" w:pos="5040"/>
              </w:tabs>
              <w:spacing w:line="288" w:lineRule="auto"/>
              <w:ind w:left="269"/>
              <w:jc w:val="left"/>
              <w:rPr>
                <w:rStyle w:val="Hyperlink"/>
                <w:szCs w:val="24"/>
              </w:rPr>
            </w:pPr>
            <w:r w:rsidRPr="00A3460E">
              <w:rPr>
                <w:rStyle w:val="Hyperlink"/>
                <w:szCs w:val="24"/>
              </w:rPr>
              <w:t>Павлодарский областной онкологический диспансер</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A3460E">
              <w:rPr>
                <w:rStyle w:val="Hyperlink"/>
                <w:szCs w:val="24"/>
              </w:rPr>
              <w:t xml:space="preserve">140002, г. Павлодар </w:t>
            </w:r>
          </w:p>
          <w:p w:rsidR="00B22E06" w:rsidRPr="00A3460E" w:rsidRDefault="00B22E06" w:rsidP="007803AB">
            <w:pPr>
              <w:tabs>
                <w:tab w:val="left" w:pos="5040"/>
              </w:tabs>
              <w:spacing w:line="288" w:lineRule="auto"/>
              <w:ind w:left="127"/>
              <w:rPr>
                <w:rStyle w:val="Hyperlink"/>
                <w:szCs w:val="24"/>
              </w:rPr>
            </w:pPr>
            <w:r w:rsidRPr="00A3460E">
              <w:rPr>
                <w:rStyle w:val="Hyperlink"/>
                <w:szCs w:val="24"/>
              </w:rPr>
              <w:t>ул. Мира 41</w:t>
            </w:r>
          </w:p>
        </w:tc>
      </w:tr>
      <w:tr w:rsidR="00B22E06" w:rsidRPr="00FA0F01"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r w:rsidRPr="00A3460E">
              <w:rPr>
                <w:rStyle w:val="Hyperlink"/>
                <w:szCs w:val="24"/>
              </w:rPr>
              <w:t>Сайт 007</w:t>
            </w:r>
          </w:p>
        </w:tc>
        <w:tc>
          <w:tcPr>
            <w:tcW w:w="4370" w:type="dxa"/>
            <w:noWrap/>
            <w:tcMar>
              <w:top w:w="15" w:type="dxa"/>
              <w:left w:w="15" w:type="dxa"/>
              <w:bottom w:w="0" w:type="dxa"/>
              <w:right w:w="15" w:type="dxa"/>
            </w:tcMar>
            <w:vAlign w:val="center"/>
          </w:tcPr>
          <w:p w:rsidR="00B22E06" w:rsidRPr="00C576B9" w:rsidRDefault="00B22E06" w:rsidP="00B22E06">
            <w:pPr>
              <w:tabs>
                <w:tab w:val="left" w:pos="5040"/>
              </w:tabs>
              <w:spacing w:line="288" w:lineRule="auto"/>
              <w:ind w:left="269"/>
              <w:jc w:val="left"/>
              <w:rPr>
                <w:rStyle w:val="Hyperlink"/>
                <w:szCs w:val="24"/>
                <w:lang w:val="ru-RU"/>
              </w:rPr>
            </w:pPr>
            <w:r w:rsidRPr="00C576B9">
              <w:rPr>
                <w:rStyle w:val="Hyperlink"/>
                <w:szCs w:val="24"/>
                <w:lang w:val="ru-RU"/>
              </w:rPr>
              <w:t>Восточно-Казахстанский областной онкологический диспансер</w:t>
            </w:r>
          </w:p>
        </w:tc>
        <w:tc>
          <w:tcPr>
            <w:tcW w:w="3598" w:type="dxa"/>
            <w:noWrap/>
            <w:tcMar>
              <w:top w:w="15" w:type="dxa"/>
              <w:left w:w="15" w:type="dxa"/>
              <w:bottom w:w="0" w:type="dxa"/>
              <w:right w:w="15" w:type="dxa"/>
            </w:tcMar>
            <w:vAlign w:val="center"/>
          </w:tcPr>
          <w:p w:rsidR="00B747F8" w:rsidRDefault="00B22E06" w:rsidP="007803AB">
            <w:pPr>
              <w:tabs>
                <w:tab w:val="left" w:pos="5040"/>
              </w:tabs>
              <w:spacing w:line="288" w:lineRule="auto"/>
              <w:ind w:left="127"/>
              <w:rPr>
                <w:rStyle w:val="Hyperlink"/>
                <w:szCs w:val="24"/>
                <w:lang w:val="ru-RU"/>
              </w:rPr>
            </w:pPr>
            <w:r w:rsidRPr="00B747F8">
              <w:rPr>
                <w:rStyle w:val="Hyperlink"/>
                <w:szCs w:val="24"/>
                <w:lang w:val="ru-RU"/>
              </w:rPr>
              <w:t>070003, г. Усть-Каменогорск,</w:t>
            </w:r>
          </w:p>
          <w:p w:rsidR="00B22E06" w:rsidRPr="00B747F8" w:rsidRDefault="00B22E06" w:rsidP="007803AB">
            <w:pPr>
              <w:tabs>
                <w:tab w:val="left" w:pos="5040"/>
              </w:tabs>
              <w:spacing w:line="288" w:lineRule="auto"/>
              <w:ind w:left="127"/>
              <w:rPr>
                <w:rStyle w:val="Hyperlink"/>
                <w:szCs w:val="24"/>
                <w:lang w:val="ru-RU"/>
              </w:rPr>
            </w:pPr>
            <w:r w:rsidRPr="00B747F8">
              <w:rPr>
                <w:rStyle w:val="Hyperlink"/>
                <w:szCs w:val="24"/>
                <w:lang w:val="ru-RU"/>
              </w:rPr>
              <w:t xml:space="preserve"> ул.</w:t>
            </w:r>
            <w:r w:rsidR="00B747F8">
              <w:rPr>
                <w:rStyle w:val="Hyperlink"/>
                <w:szCs w:val="24"/>
                <w:lang w:val="ru-RU"/>
              </w:rPr>
              <w:t xml:space="preserve"> </w:t>
            </w:r>
            <w:r w:rsidRPr="00B747F8">
              <w:rPr>
                <w:rStyle w:val="Hyperlink"/>
                <w:szCs w:val="24"/>
                <w:lang w:val="ru-RU"/>
              </w:rPr>
              <w:t>Серикбаева, 1</w:t>
            </w:r>
          </w:p>
        </w:tc>
      </w:tr>
      <w:tr w:rsidR="00B22E06" w:rsidRPr="00FA0F01"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proofErr w:type="spellStart"/>
            <w:r w:rsidRPr="00A3460E">
              <w:rPr>
                <w:rStyle w:val="Hyperlink"/>
                <w:szCs w:val="24"/>
              </w:rPr>
              <w:t>Сайт</w:t>
            </w:r>
            <w:proofErr w:type="spellEnd"/>
            <w:r w:rsidRPr="00A3460E">
              <w:rPr>
                <w:rStyle w:val="Hyperlink"/>
                <w:szCs w:val="24"/>
              </w:rPr>
              <w:t xml:space="preserve"> 008</w:t>
            </w:r>
          </w:p>
        </w:tc>
        <w:tc>
          <w:tcPr>
            <w:tcW w:w="4370" w:type="dxa"/>
            <w:noWrap/>
            <w:tcMar>
              <w:top w:w="15" w:type="dxa"/>
              <w:left w:w="15" w:type="dxa"/>
              <w:bottom w:w="0" w:type="dxa"/>
              <w:right w:w="15" w:type="dxa"/>
            </w:tcMar>
            <w:vAlign w:val="center"/>
          </w:tcPr>
          <w:p w:rsidR="00B22E06" w:rsidRPr="00A3460E" w:rsidRDefault="00B22E06" w:rsidP="00B22E06">
            <w:pPr>
              <w:tabs>
                <w:tab w:val="left" w:pos="5040"/>
              </w:tabs>
              <w:spacing w:line="288" w:lineRule="auto"/>
              <w:ind w:left="269"/>
              <w:jc w:val="left"/>
              <w:rPr>
                <w:rStyle w:val="Hyperlink"/>
                <w:szCs w:val="24"/>
              </w:rPr>
            </w:pPr>
            <w:r w:rsidRPr="00A3460E">
              <w:rPr>
                <w:rStyle w:val="Hyperlink"/>
                <w:szCs w:val="24"/>
              </w:rPr>
              <w:t>Областной онкологический диспансер СКО</w:t>
            </w:r>
          </w:p>
        </w:tc>
        <w:tc>
          <w:tcPr>
            <w:tcW w:w="3598" w:type="dxa"/>
            <w:noWrap/>
            <w:tcMar>
              <w:top w:w="15" w:type="dxa"/>
              <w:left w:w="15" w:type="dxa"/>
              <w:bottom w:w="0" w:type="dxa"/>
              <w:right w:w="15" w:type="dxa"/>
            </w:tcMar>
            <w:vAlign w:val="center"/>
          </w:tcPr>
          <w:p w:rsidR="00B22E06" w:rsidRPr="00C576B9" w:rsidRDefault="00B22E06" w:rsidP="007803AB">
            <w:pPr>
              <w:tabs>
                <w:tab w:val="left" w:pos="5040"/>
              </w:tabs>
              <w:spacing w:line="288" w:lineRule="auto"/>
              <w:ind w:left="127"/>
              <w:rPr>
                <w:rStyle w:val="Hyperlink"/>
                <w:szCs w:val="24"/>
                <w:lang w:val="ru-RU"/>
              </w:rPr>
            </w:pPr>
            <w:r w:rsidRPr="00C576B9">
              <w:rPr>
                <w:rStyle w:val="Hyperlink"/>
                <w:szCs w:val="24"/>
                <w:lang w:val="ru-RU"/>
              </w:rPr>
              <w:t xml:space="preserve">150000, </w:t>
            </w:r>
          </w:p>
          <w:p w:rsidR="00B747F8" w:rsidRDefault="00B22E06" w:rsidP="007803AB">
            <w:pPr>
              <w:tabs>
                <w:tab w:val="left" w:pos="5040"/>
              </w:tabs>
              <w:spacing w:line="288" w:lineRule="auto"/>
              <w:ind w:left="127"/>
              <w:rPr>
                <w:rStyle w:val="Hyperlink"/>
                <w:szCs w:val="24"/>
                <w:lang w:val="ru-RU"/>
              </w:rPr>
            </w:pPr>
            <w:r w:rsidRPr="00C576B9">
              <w:rPr>
                <w:rStyle w:val="Hyperlink"/>
                <w:szCs w:val="24"/>
                <w:lang w:val="ru-RU"/>
              </w:rPr>
              <w:t xml:space="preserve">г.Петропавловск, </w:t>
            </w:r>
          </w:p>
          <w:p w:rsidR="00B22E06" w:rsidRPr="00C576B9" w:rsidRDefault="00B22E06" w:rsidP="007803AB">
            <w:pPr>
              <w:tabs>
                <w:tab w:val="left" w:pos="5040"/>
              </w:tabs>
              <w:spacing w:line="288" w:lineRule="auto"/>
              <w:ind w:left="127"/>
              <w:rPr>
                <w:rStyle w:val="Hyperlink"/>
                <w:szCs w:val="24"/>
                <w:lang w:val="ru-RU"/>
              </w:rPr>
            </w:pPr>
            <w:r w:rsidRPr="00C576B9">
              <w:rPr>
                <w:rStyle w:val="Hyperlink"/>
                <w:szCs w:val="24"/>
                <w:lang w:val="ru-RU"/>
              </w:rPr>
              <w:t>ул. М. Ауэзова, 133</w:t>
            </w:r>
          </w:p>
        </w:tc>
      </w:tr>
      <w:tr w:rsidR="00B22E06" w:rsidRPr="009A05BA"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proofErr w:type="spellStart"/>
            <w:r w:rsidRPr="00A3460E">
              <w:rPr>
                <w:rStyle w:val="Hyperlink"/>
                <w:szCs w:val="24"/>
              </w:rPr>
              <w:t>Сайт</w:t>
            </w:r>
            <w:proofErr w:type="spellEnd"/>
            <w:r w:rsidRPr="00A3460E">
              <w:rPr>
                <w:rStyle w:val="Hyperlink"/>
                <w:szCs w:val="24"/>
              </w:rPr>
              <w:t xml:space="preserve"> 009</w:t>
            </w:r>
          </w:p>
        </w:tc>
        <w:tc>
          <w:tcPr>
            <w:tcW w:w="4370" w:type="dxa"/>
            <w:noWrap/>
            <w:tcMar>
              <w:top w:w="15" w:type="dxa"/>
              <w:left w:w="15" w:type="dxa"/>
              <w:bottom w:w="0" w:type="dxa"/>
              <w:right w:w="15" w:type="dxa"/>
            </w:tcMar>
            <w:vAlign w:val="center"/>
          </w:tcPr>
          <w:p w:rsidR="00B22E06" w:rsidRPr="009A05BA" w:rsidRDefault="009A05BA" w:rsidP="00B22E06">
            <w:pPr>
              <w:tabs>
                <w:tab w:val="left" w:pos="5040"/>
              </w:tabs>
              <w:spacing w:line="288" w:lineRule="auto"/>
              <w:ind w:left="269"/>
              <w:jc w:val="left"/>
              <w:rPr>
                <w:rStyle w:val="Hyperlink"/>
                <w:szCs w:val="24"/>
              </w:rPr>
            </w:pPr>
            <w:proofErr w:type="spellStart"/>
            <w:r w:rsidRPr="009A05BA">
              <w:rPr>
                <w:rStyle w:val="Hyperlink"/>
                <w:szCs w:val="24"/>
              </w:rPr>
              <w:t>Алматинский</w:t>
            </w:r>
            <w:proofErr w:type="spellEnd"/>
            <w:r w:rsidRPr="009A05BA">
              <w:rPr>
                <w:rStyle w:val="Hyperlink"/>
                <w:szCs w:val="24"/>
              </w:rPr>
              <w:t xml:space="preserve"> </w:t>
            </w:r>
            <w:proofErr w:type="spellStart"/>
            <w:r w:rsidRPr="009A05BA">
              <w:rPr>
                <w:rStyle w:val="Hyperlink"/>
                <w:szCs w:val="24"/>
              </w:rPr>
              <w:t>региональный</w:t>
            </w:r>
            <w:proofErr w:type="spellEnd"/>
            <w:r w:rsidRPr="009A05BA">
              <w:rPr>
                <w:rStyle w:val="Hyperlink"/>
                <w:szCs w:val="24"/>
              </w:rPr>
              <w:t xml:space="preserve"> </w:t>
            </w:r>
            <w:proofErr w:type="spellStart"/>
            <w:r w:rsidRPr="009A05BA">
              <w:rPr>
                <w:rStyle w:val="Hyperlink"/>
                <w:szCs w:val="24"/>
              </w:rPr>
              <w:t>онкологический</w:t>
            </w:r>
            <w:proofErr w:type="spellEnd"/>
            <w:r w:rsidRPr="009A05BA">
              <w:rPr>
                <w:rStyle w:val="Hyperlink"/>
                <w:szCs w:val="24"/>
              </w:rPr>
              <w:t xml:space="preserve"> </w:t>
            </w:r>
            <w:proofErr w:type="spellStart"/>
            <w:r w:rsidRPr="009A05BA">
              <w:rPr>
                <w:rStyle w:val="Hyperlink"/>
                <w:szCs w:val="24"/>
              </w:rPr>
              <w:t>диспансер</w:t>
            </w:r>
            <w:proofErr w:type="spellEnd"/>
          </w:p>
        </w:tc>
        <w:tc>
          <w:tcPr>
            <w:tcW w:w="3598" w:type="dxa"/>
            <w:noWrap/>
            <w:tcMar>
              <w:top w:w="15" w:type="dxa"/>
              <w:left w:w="15" w:type="dxa"/>
              <w:bottom w:w="0" w:type="dxa"/>
              <w:right w:w="15" w:type="dxa"/>
            </w:tcMar>
            <w:vAlign w:val="center"/>
          </w:tcPr>
          <w:p w:rsidR="00B22E06" w:rsidRPr="009A05BA" w:rsidRDefault="009A05BA" w:rsidP="007803AB">
            <w:pPr>
              <w:tabs>
                <w:tab w:val="left" w:pos="5040"/>
              </w:tabs>
              <w:spacing w:line="288" w:lineRule="auto"/>
              <w:ind w:left="127"/>
              <w:rPr>
                <w:rStyle w:val="Hyperlink"/>
                <w:szCs w:val="24"/>
                <w:lang w:val="ru-RU"/>
              </w:rPr>
            </w:pPr>
            <w:r>
              <w:rPr>
                <w:lang w:val="ru-RU"/>
              </w:rPr>
              <w:t xml:space="preserve">г. Алматы, </w:t>
            </w:r>
            <w:proofErr w:type="spellStart"/>
            <w:r>
              <w:rPr>
                <w:lang w:val="ru-RU"/>
              </w:rPr>
              <w:t>Медеуский</w:t>
            </w:r>
            <w:proofErr w:type="spellEnd"/>
            <w:r>
              <w:rPr>
                <w:lang w:val="ru-RU"/>
              </w:rPr>
              <w:t xml:space="preserve"> район, ул. Демченко 83, 050019.</w:t>
            </w:r>
          </w:p>
        </w:tc>
      </w:tr>
      <w:tr w:rsidR="00B22E06" w:rsidRPr="00A3460E" w:rsidTr="00B22E06">
        <w:trPr>
          <w:cantSplit/>
          <w:trHeight w:val="257"/>
        </w:trPr>
        <w:tc>
          <w:tcPr>
            <w:tcW w:w="1716" w:type="dxa"/>
            <w:noWrap/>
            <w:tcMar>
              <w:top w:w="15" w:type="dxa"/>
              <w:left w:w="15" w:type="dxa"/>
              <w:bottom w:w="0" w:type="dxa"/>
              <w:right w:w="15" w:type="dxa"/>
            </w:tcMar>
          </w:tcPr>
          <w:p w:rsidR="00B22E06" w:rsidRPr="00A3460E" w:rsidRDefault="00B22E06" w:rsidP="007803AB">
            <w:pPr>
              <w:tabs>
                <w:tab w:val="left" w:pos="5040"/>
              </w:tabs>
              <w:spacing w:line="288" w:lineRule="auto"/>
              <w:ind w:left="127"/>
              <w:rPr>
                <w:rStyle w:val="Hyperlink"/>
                <w:szCs w:val="24"/>
              </w:rPr>
            </w:pPr>
            <w:proofErr w:type="spellStart"/>
            <w:r w:rsidRPr="00A3460E">
              <w:rPr>
                <w:rStyle w:val="Hyperlink"/>
                <w:szCs w:val="24"/>
              </w:rPr>
              <w:t>Сайт</w:t>
            </w:r>
            <w:proofErr w:type="spellEnd"/>
            <w:r w:rsidRPr="00A3460E">
              <w:rPr>
                <w:rStyle w:val="Hyperlink"/>
                <w:szCs w:val="24"/>
              </w:rPr>
              <w:t xml:space="preserve"> 010</w:t>
            </w:r>
          </w:p>
        </w:tc>
        <w:tc>
          <w:tcPr>
            <w:tcW w:w="4370" w:type="dxa"/>
            <w:noWrap/>
            <w:tcMar>
              <w:top w:w="15" w:type="dxa"/>
              <w:left w:w="15" w:type="dxa"/>
              <w:bottom w:w="0" w:type="dxa"/>
              <w:right w:w="15" w:type="dxa"/>
            </w:tcMar>
            <w:vAlign w:val="center"/>
          </w:tcPr>
          <w:p w:rsidR="00B22E06" w:rsidRPr="00A3460E" w:rsidRDefault="00B22E06" w:rsidP="00B22E06">
            <w:pPr>
              <w:tabs>
                <w:tab w:val="left" w:pos="5040"/>
              </w:tabs>
              <w:spacing w:line="288" w:lineRule="auto"/>
              <w:ind w:left="269"/>
              <w:jc w:val="left"/>
              <w:rPr>
                <w:rStyle w:val="Hyperlink"/>
                <w:szCs w:val="24"/>
              </w:rPr>
            </w:pPr>
            <w:r w:rsidRPr="00A3460E">
              <w:rPr>
                <w:rStyle w:val="Hyperlink"/>
                <w:szCs w:val="24"/>
              </w:rPr>
              <w:t>Кызылординский областной онкологический диспансер</w:t>
            </w:r>
          </w:p>
        </w:tc>
        <w:tc>
          <w:tcPr>
            <w:tcW w:w="3598" w:type="dxa"/>
            <w:noWrap/>
            <w:tcMar>
              <w:top w:w="15" w:type="dxa"/>
              <w:left w:w="15" w:type="dxa"/>
              <w:bottom w:w="0" w:type="dxa"/>
              <w:right w:w="15" w:type="dxa"/>
            </w:tcMar>
            <w:vAlign w:val="center"/>
          </w:tcPr>
          <w:p w:rsidR="00B747F8" w:rsidRDefault="00B22E06" w:rsidP="00B747F8">
            <w:pPr>
              <w:tabs>
                <w:tab w:val="left" w:pos="5040"/>
              </w:tabs>
              <w:spacing w:line="288" w:lineRule="auto"/>
              <w:ind w:left="127"/>
              <w:rPr>
                <w:rStyle w:val="Hyperlink"/>
                <w:szCs w:val="24"/>
                <w:lang w:val="ru-RU"/>
              </w:rPr>
            </w:pPr>
            <w:r w:rsidRPr="00A3460E">
              <w:rPr>
                <w:rStyle w:val="Hyperlink"/>
                <w:szCs w:val="24"/>
              </w:rPr>
              <w:t>120008,г. Кызылорда,</w:t>
            </w:r>
          </w:p>
          <w:p w:rsidR="00B22E06" w:rsidRPr="00A3460E" w:rsidRDefault="00B22E06" w:rsidP="00B747F8">
            <w:pPr>
              <w:tabs>
                <w:tab w:val="left" w:pos="5040"/>
              </w:tabs>
              <w:spacing w:line="288" w:lineRule="auto"/>
              <w:ind w:left="127"/>
              <w:rPr>
                <w:rStyle w:val="Hyperlink"/>
                <w:szCs w:val="24"/>
              </w:rPr>
            </w:pPr>
            <w:r w:rsidRPr="00A3460E">
              <w:rPr>
                <w:rStyle w:val="Hyperlink"/>
                <w:szCs w:val="24"/>
              </w:rPr>
              <w:t xml:space="preserve"> пр. Абая, 51</w:t>
            </w:r>
          </w:p>
        </w:tc>
      </w:tr>
    </w:tbl>
    <w:p w:rsidR="00254F8B" w:rsidRPr="00A3460E" w:rsidRDefault="00254F8B" w:rsidP="00A97DC8">
      <w:pPr>
        <w:rPr>
          <w:rStyle w:val="Hyperlink"/>
          <w:lang w:val="ru-RU"/>
        </w:rPr>
      </w:pPr>
    </w:p>
    <w:p w:rsidR="00254F8B" w:rsidRPr="00A3460E" w:rsidRDefault="00254F8B" w:rsidP="00A97DC8">
      <w:pPr>
        <w:rPr>
          <w:rStyle w:val="Hyperlink"/>
          <w:lang w:val="ru-RU"/>
        </w:rPr>
      </w:pPr>
    </w:p>
    <w:p w:rsidR="00A97DC8" w:rsidRPr="006813D9" w:rsidRDefault="00A97DC8">
      <w:pPr>
        <w:overflowPunct/>
        <w:autoSpaceDE/>
        <w:autoSpaceDN/>
        <w:adjustRightInd/>
        <w:jc w:val="left"/>
        <w:textAlignment w:val="auto"/>
        <w:rPr>
          <w:szCs w:val="24"/>
        </w:rPr>
      </w:pPr>
      <w:bookmarkStart w:id="8" w:name="_Toc461634420"/>
      <w:bookmarkStart w:id="9" w:name="_Toc461634760"/>
      <w:bookmarkStart w:id="10" w:name="_Toc461634468"/>
      <w:bookmarkStart w:id="11" w:name="_Toc461634808"/>
      <w:bookmarkStart w:id="12" w:name="_Toc461634469"/>
      <w:bookmarkStart w:id="13" w:name="_Toc461634809"/>
      <w:bookmarkStart w:id="14" w:name="_Toc461634470"/>
      <w:bookmarkStart w:id="15" w:name="_Toc461634810"/>
      <w:bookmarkStart w:id="16" w:name="_Toc461634471"/>
      <w:bookmarkStart w:id="17" w:name="_Toc461634811"/>
      <w:bookmarkStart w:id="18" w:name="_Toc461634472"/>
      <w:bookmarkStart w:id="19" w:name="_Toc461634812"/>
      <w:bookmarkStart w:id="20" w:name="_Toc461634473"/>
      <w:bookmarkStart w:id="21" w:name="_Toc461634813"/>
      <w:bookmarkStart w:id="22" w:name="_Toc461634474"/>
      <w:bookmarkStart w:id="23" w:name="_Toc461634814"/>
      <w:bookmarkStart w:id="24" w:name="_Toc461634475"/>
      <w:bookmarkStart w:id="25" w:name="_Toc461634815"/>
      <w:bookmarkStart w:id="26" w:name="_Toc461634476"/>
      <w:bookmarkStart w:id="27" w:name="_Toc461634816"/>
      <w:bookmarkStart w:id="28" w:name="_Toc461634477"/>
      <w:bookmarkStart w:id="29" w:name="_Toc461634817"/>
      <w:bookmarkStart w:id="30" w:name="_Toc461634478"/>
      <w:bookmarkStart w:id="31" w:name="_Toc461634818"/>
      <w:bookmarkStart w:id="32" w:name="_Toc461634479"/>
      <w:bookmarkStart w:id="33" w:name="_Toc461634819"/>
      <w:bookmarkStart w:id="34" w:name="_Toc461634480"/>
      <w:bookmarkStart w:id="35" w:name="_Toc461634820"/>
      <w:bookmarkStart w:id="36" w:name="_Toc461634481"/>
      <w:bookmarkStart w:id="37" w:name="_Toc461634821"/>
      <w:bookmarkStart w:id="38" w:name="_Toc461634482"/>
      <w:bookmarkStart w:id="39" w:name="_Toc461634822"/>
      <w:bookmarkStart w:id="40" w:name="_Toc461634483"/>
      <w:bookmarkStart w:id="41" w:name="_Toc461634823"/>
      <w:bookmarkStart w:id="42" w:name="_Toc461634484"/>
      <w:bookmarkStart w:id="43" w:name="_Toc461634824"/>
      <w:bookmarkStart w:id="44" w:name="_Toc461634485"/>
      <w:bookmarkStart w:id="45" w:name="_Toc461634825"/>
      <w:bookmarkStart w:id="46" w:name="_Toc461634486"/>
      <w:bookmarkStart w:id="47" w:name="_Toc461634826"/>
      <w:bookmarkStart w:id="48" w:name="_Toc461634487"/>
      <w:bookmarkStart w:id="49" w:name="_Toc461634827"/>
      <w:bookmarkStart w:id="50" w:name="_Toc461634488"/>
      <w:bookmarkStart w:id="51" w:name="_Toc461634828"/>
      <w:bookmarkStart w:id="52" w:name="_Toc461634489"/>
      <w:bookmarkStart w:id="53" w:name="_Toc461634829"/>
      <w:bookmarkStart w:id="54" w:name="_Toc461634490"/>
      <w:bookmarkStart w:id="55" w:name="_Toc461634830"/>
      <w:bookmarkStart w:id="56" w:name="_Toc461634491"/>
      <w:bookmarkStart w:id="57" w:name="_Toc46163483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813D9">
        <w:rPr>
          <w:szCs w:val="24"/>
        </w:rPr>
        <w:br w:type="page"/>
      </w:r>
    </w:p>
    <w:p w:rsidR="007F1892" w:rsidRPr="006D550D" w:rsidRDefault="00851503" w:rsidP="001760BA">
      <w:pPr>
        <w:pStyle w:val="Heading1"/>
        <w:numPr>
          <w:ilvl w:val="0"/>
          <w:numId w:val="11"/>
        </w:numPr>
        <w:rPr>
          <w:szCs w:val="24"/>
        </w:rPr>
      </w:pPr>
      <w:r w:rsidRPr="006D550D">
        <w:rPr>
          <w:szCs w:val="24"/>
        </w:rPr>
        <w:lastRenderedPageBreak/>
        <w:fldChar w:fldCharType="begin"/>
      </w:r>
      <w:r w:rsidRPr="006D550D">
        <w:rPr>
          <w:szCs w:val="24"/>
        </w:rPr>
        <w:fldChar w:fldCharType="end"/>
      </w:r>
      <w:bookmarkStart w:id="58" w:name="_Toc462153398"/>
      <w:bookmarkStart w:id="59" w:name="_Toc462155536"/>
      <w:r w:rsidR="00B26E5B" w:rsidRPr="006D550D">
        <w:rPr>
          <w:szCs w:val="24"/>
        </w:rPr>
        <w:t>КРаткое содержание</w:t>
      </w:r>
      <w:bookmarkEnd w:id="58"/>
      <w:bookmarkEnd w:id="59"/>
    </w:p>
    <w:p w:rsidR="00622BB3" w:rsidRPr="006813D9" w:rsidRDefault="00B26E5B" w:rsidP="00A97DC8">
      <w:pPr>
        <w:rPr>
          <w:szCs w:val="24"/>
        </w:rPr>
      </w:pPr>
      <w:r w:rsidRPr="006813D9">
        <w:rPr>
          <w:szCs w:val="24"/>
        </w:rPr>
        <w:t xml:space="preserve">          </w:t>
      </w:r>
    </w:p>
    <w:tbl>
      <w:tblPr>
        <w:tblW w:w="954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94"/>
        <w:gridCol w:w="6646"/>
      </w:tblGrid>
      <w:tr w:rsidR="00622BB3" w:rsidRPr="006813D9" w:rsidTr="00124CA2">
        <w:trPr>
          <w:cantSplit/>
          <w:trHeight w:val="219"/>
        </w:trPr>
        <w:tc>
          <w:tcPr>
            <w:tcW w:w="9540" w:type="dxa"/>
            <w:gridSpan w:val="2"/>
          </w:tcPr>
          <w:p w:rsidR="00622BB3" w:rsidRPr="006813D9" w:rsidRDefault="00B26E5B" w:rsidP="00A97DC8">
            <w:pPr>
              <w:rPr>
                <w:szCs w:val="24"/>
              </w:rPr>
            </w:pPr>
            <w:r w:rsidRPr="006813D9">
              <w:rPr>
                <w:szCs w:val="24"/>
              </w:rPr>
              <w:t xml:space="preserve">ПРЕПАРАТ:                             </w:t>
            </w:r>
            <w:r w:rsidR="000525AF" w:rsidRPr="006813D9">
              <w:rPr>
                <w:szCs w:val="24"/>
              </w:rPr>
              <w:t xml:space="preserve">Йонделис® </w:t>
            </w:r>
            <w:r w:rsidRPr="006813D9">
              <w:rPr>
                <w:szCs w:val="24"/>
              </w:rPr>
              <w:t xml:space="preserve"> (Трабектедин)                                   </w:t>
            </w:r>
          </w:p>
        </w:tc>
      </w:tr>
      <w:tr w:rsidR="00622BB3" w:rsidRPr="00FA0F01" w:rsidTr="007F1892">
        <w:trPr>
          <w:cantSplit/>
          <w:trHeight w:val="817"/>
        </w:trPr>
        <w:tc>
          <w:tcPr>
            <w:tcW w:w="2785" w:type="dxa"/>
          </w:tcPr>
          <w:p w:rsidR="00622BB3" w:rsidRPr="006813D9" w:rsidRDefault="00B26E5B" w:rsidP="00A97DC8">
            <w:pPr>
              <w:rPr>
                <w:szCs w:val="24"/>
                <w:highlight w:val="yellow"/>
              </w:rPr>
            </w:pPr>
            <w:r w:rsidRPr="006813D9">
              <w:rPr>
                <w:szCs w:val="24"/>
              </w:rPr>
              <w:t>НАЗВАНИЕ</w:t>
            </w:r>
          </w:p>
          <w:p w:rsidR="00622BB3" w:rsidRPr="006813D9" w:rsidRDefault="00622BB3" w:rsidP="00A97DC8">
            <w:pPr>
              <w:rPr>
                <w:szCs w:val="24"/>
                <w:highlight w:val="yellow"/>
              </w:rPr>
            </w:pPr>
          </w:p>
        </w:tc>
        <w:tc>
          <w:tcPr>
            <w:tcW w:w="6755" w:type="dxa"/>
          </w:tcPr>
          <w:p w:rsidR="00622BB3" w:rsidRPr="006D550D" w:rsidRDefault="00B26E5B" w:rsidP="00A97DC8">
            <w:pPr>
              <w:rPr>
                <w:szCs w:val="24"/>
                <w:lang w:val="ru-RU"/>
              </w:rPr>
            </w:pPr>
            <w:r w:rsidRPr="006D550D">
              <w:rPr>
                <w:szCs w:val="24"/>
                <w:lang w:val="ru-RU"/>
              </w:rPr>
              <w:t xml:space="preserve">неинтервенционное, многоцентровое исследование по использованию препарата Йонделис®  (Трабектедин) в комбинации с пегилированным липосомальным доксорубицином при лечении пациентов с частично-платиночувствительным </w:t>
            </w:r>
            <w:r w:rsidR="00A3460E">
              <w:rPr>
                <w:szCs w:val="24"/>
                <w:lang w:val="ru-RU"/>
              </w:rPr>
              <w:t xml:space="preserve">рецидивирующим </w:t>
            </w:r>
            <w:r w:rsidRPr="006D550D">
              <w:rPr>
                <w:szCs w:val="24"/>
                <w:lang w:val="ru-RU"/>
              </w:rPr>
              <w:t>раком яичника в рутинной практике врача</w:t>
            </w:r>
          </w:p>
        </w:tc>
      </w:tr>
      <w:tr w:rsidR="00622BB3" w:rsidRPr="006813D9" w:rsidTr="007F1892">
        <w:trPr>
          <w:cantSplit/>
          <w:trHeight w:val="2827"/>
        </w:trPr>
        <w:tc>
          <w:tcPr>
            <w:tcW w:w="2785" w:type="dxa"/>
          </w:tcPr>
          <w:p w:rsidR="00622BB3" w:rsidRPr="006813D9" w:rsidRDefault="00B26E5B" w:rsidP="00A97DC8">
            <w:pPr>
              <w:rPr>
                <w:szCs w:val="24"/>
              </w:rPr>
            </w:pPr>
            <w:r w:rsidRPr="006813D9">
              <w:rPr>
                <w:szCs w:val="24"/>
              </w:rPr>
              <w:t xml:space="preserve">ЦЕЛИ ИССЛЕДОВАНИЯ </w:t>
            </w:r>
          </w:p>
          <w:p w:rsidR="00622BB3" w:rsidRPr="006813D9" w:rsidRDefault="00622BB3" w:rsidP="00A97DC8">
            <w:pPr>
              <w:rPr>
                <w:szCs w:val="24"/>
                <w:highlight w:val="yellow"/>
              </w:rPr>
            </w:pPr>
          </w:p>
        </w:tc>
        <w:tc>
          <w:tcPr>
            <w:tcW w:w="6755" w:type="dxa"/>
          </w:tcPr>
          <w:p w:rsidR="007E1BFF" w:rsidRPr="006D550D" w:rsidRDefault="00B26E5B" w:rsidP="00A97DC8">
            <w:pPr>
              <w:rPr>
                <w:szCs w:val="24"/>
                <w:lang w:val="ru-RU"/>
              </w:rPr>
            </w:pPr>
            <w:r w:rsidRPr="006D550D">
              <w:rPr>
                <w:szCs w:val="24"/>
                <w:lang w:val="ru-RU"/>
              </w:rPr>
              <w:t xml:space="preserve">Основная цель: </w:t>
            </w:r>
          </w:p>
          <w:p w:rsidR="007E1BFF" w:rsidRPr="006D550D" w:rsidRDefault="00B26E5B" w:rsidP="00A97DC8">
            <w:pPr>
              <w:rPr>
                <w:szCs w:val="24"/>
                <w:lang w:val="ru-RU"/>
              </w:rPr>
            </w:pPr>
            <w:r w:rsidRPr="006D550D">
              <w:rPr>
                <w:szCs w:val="24"/>
                <w:lang w:val="ru-RU"/>
              </w:rPr>
              <w:t xml:space="preserve">Оценка частоты объективного ответа (ЧОО) </w:t>
            </w:r>
          </w:p>
          <w:p w:rsidR="00622BB3" w:rsidRPr="006D550D" w:rsidRDefault="00B26E5B" w:rsidP="00A97DC8">
            <w:pPr>
              <w:rPr>
                <w:szCs w:val="24"/>
                <w:lang w:val="ru-RU"/>
              </w:rPr>
            </w:pPr>
            <w:r w:rsidRPr="006D550D">
              <w:rPr>
                <w:szCs w:val="24"/>
                <w:lang w:val="ru-RU"/>
              </w:rPr>
              <w:t>(Временные рамки: с 1-го цикла лечения до конца лечения + 4 мес последующего наблюдения или до прогрессирования заболевания или смерть)</w:t>
            </w:r>
          </w:p>
          <w:p w:rsidR="00622BB3" w:rsidRPr="006D550D" w:rsidRDefault="00622BB3" w:rsidP="00A97DC8">
            <w:pPr>
              <w:rPr>
                <w:szCs w:val="24"/>
                <w:lang w:val="ru-RU"/>
              </w:rPr>
            </w:pPr>
          </w:p>
          <w:p w:rsidR="00713F05" w:rsidRPr="006D550D" w:rsidRDefault="00B26E5B" w:rsidP="00A97DC8">
            <w:pPr>
              <w:rPr>
                <w:szCs w:val="24"/>
                <w:lang w:val="ru-RU"/>
              </w:rPr>
            </w:pPr>
            <w:r w:rsidRPr="006D550D">
              <w:rPr>
                <w:szCs w:val="24"/>
                <w:lang w:val="ru-RU"/>
              </w:rPr>
              <w:t xml:space="preserve">Вторичные цели: </w:t>
            </w:r>
          </w:p>
          <w:p w:rsidR="00713F05" w:rsidRPr="006D550D" w:rsidRDefault="00B26E5B" w:rsidP="00A97DC8">
            <w:pPr>
              <w:rPr>
                <w:szCs w:val="24"/>
                <w:lang w:val="ru-RU"/>
              </w:rPr>
            </w:pPr>
            <w:r w:rsidRPr="006D550D">
              <w:rPr>
                <w:szCs w:val="24"/>
                <w:lang w:val="ru-RU"/>
              </w:rPr>
              <w:t xml:space="preserve">- Выживаемость без прогрессирования (ВБП): </w:t>
            </w:r>
          </w:p>
          <w:p w:rsidR="007E1BFF" w:rsidRPr="006D550D" w:rsidRDefault="00B26E5B" w:rsidP="00A97DC8">
            <w:pPr>
              <w:rPr>
                <w:szCs w:val="24"/>
                <w:lang w:val="ru-RU"/>
              </w:rPr>
            </w:pPr>
            <w:r w:rsidRPr="006D550D">
              <w:rPr>
                <w:szCs w:val="24"/>
                <w:lang w:val="ru-RU"/>
              </w:rPr>
              <w:t>Временные рамки: с даты первого цикла лечения до конца лечения + 4 мес последующего наблюдения или до прогрессирования заболевания или смерть)</w:t>
            </w:r>
          </w:p>
          <w:p w:rsidR="00622BB3" w:rsidRPr="006813D9" w:rsidRDefault="00B26E5B" w:rsidP="00A97DC8">
            <w:pPr>
              <w:rPr>
                <w:szCs w:val="24"/>
              </w:rPr>
            </w:pPr>
            <w:r w:rsidRPr="006813D9">
              <w:rPr>
                <w:szCs w:val="24"/>
              </w:rPr>
              <w:t>- Профиль безопасности</w:t>
            </w:r>
          </w:p>
        </w:tc>
      </w:tr>
      <w:tr w:rsidR="00622BB3" w:rsidRPr="006813D9" w:rsidTr="007F1892">
        <w:trPr>
          <w:cantSplit/>
          <w:trHeight w:val="415"/>
        </w:trPr>
        <w:tc>
          <w:tcPr>
            <w:tcW w:w="2785" w:type="dxa"/>
          </w:tcPr>
          <w:p w:rsidR="00622BB3" w:rsidRPr="006813D9" w:rsidRDefault="00B26E5B" w:rsidP="00A97DC8">
            <w:pPr>
              <w:rPr>
                <w:szCs w:val="24"/>
                <w:highlight w:val="yellow"/>
              </w:rPr>
            </w:pPr>
            <w:r w:rsidRPr="006813D9">
              <w:rPr>
                <w:szCs w:val="24"/>
              </w:rPr>
              <w:t xml:space="preserve">ДИЗАЙН ИССЛЕДОВАНИЯ </w:t>
            </w:r>
          </w:p>
          <w:p w:rsidR="00622BB3" w:rsidRPr="006813D9" w:rsidRDefault="00622BB3" w:rsidP="00A97DC8">
            <w:pPr>
              <w:rPr>
                <w:szCs w:val="24"/>
                <w:highlight w:val="yellow"/>
              </w:rPr>
            </w:pPr>
          </w:p>
        </w:tc>
        <w:tc>
          <w:tcPr>
            <w:tcW w:w="6755" w:type="dxa"/>
          </w:tcPr>
          <w:p w:rsidR="00622BB3" w:rsidRPr="006813D9" w:rsidRDefault="00622BB3" w:rsidP="00A97DC8">
            <w:pPr>
              <w:rPr>
                <w:szCs w:val="24"/>
              </w:rPr>
            </w:pPr>
          </w:p>
          <w:p w:rsidR="00622BB3" w:rsidRPr="006813D9" w:rsidRDefault="00B26E5B" w:rsidP="00A97DC8">
            <w:pPr>
              <w:rPr>
                <w:szCs w:val="24"/>
              </w:rPr>
            </w:pPr>
            <w:r w:rsidRPr="006813D9">
              <w:rPr>
                <w:szCs w:val="24"/>
              </w:rPr>
              <w:t>неинтервенционное, обсервационное, несравнительное</w:t>
            </w:r>
          </w:p>
          <w:p w:rsidR="00622BB3" w:rsidRPr="006813D9" w:rsidRDefault="00622BB3" w:rsidP="00A97DC8">
            <w:pPr>
              <w:rPr>
                <w:szCs w:val="24"/>
              </w:rPr>
            </w:pPr>
          </w:p>
        </w:tc>
      </w:tr>
      <w:tr w:rsidR="00124CA2" w:rsidRPr="00FA0F01" w:rsidTr="007F1892">
        <w:trPr>
          <w:cantSplit/>
          <w:trHeight w:val="449"/>
        </w:trPr>
        <w:tc>
          <w:tcPr>
            <w:tcW w:w="2785" w:type="dxa"/>
          </w:tcPr>
          <w:p w:rsidR="00124CA2" w:rsidRPr="006813D9" w:rsidRDefault="00B26E5B" w:rsidP="00A97DC8">
            <w:pPr>
              <w:rPr>
                <w:szCs w:val="24"/>
              </w:rPr>
            </w:pPr>
            <w:r w:rsidRPr="006813D9">
              <w:rPr>
                <w:szCs w:val="24"/>
              </w:rPr>
              <w:t>ИССЛЕДУЕМАЯ ГРУППА</w:t>
            </w:r>
          </w:p>
        </w:tc>
        <w:tc>
          <w:tcPr>
            <w:tcW w:w="6755" w:type="dxa"/>
          </w:tcPr>
          <w:p w:rsidR="007F1892" w:rsidRPr="006D550D" w:rsidRDefault="00CE5D3A" w:rsidP="00A97DC8">
            <w:pPr>
              <w:rPr>
                <w:szCs w:val="24"/>
                <w:lang w:val="ru-RU"/>
              </w:rPr>
            </w:pPr>
            <w:r w:rsidRPr="006D550D">
              <w:rPr>
                <w:szCs w:val="24"/>
                <w:lang w:val="ru-RU"/>
              </w:rPr>
              <w:t xml:space="preserve">пациентки с частично-платиночувствительным </w:t>
            </w:r>
            <w:r w:rsidR="00A3460E">
              <w:rPr>
                <w:szCs w:val="24"/>
                <w:lang w:val="ru-RU"/>
              </w:rPr>
              <w:t xml:space="preserve">рецидивирующим </w:t>
            </w:r>
            <w:r w:rsidRPr="006D550D">
              <w:rPr>
                <w:szCs w:val="24"/>
                <w:lang w:val="ru-RU"/>
              </w:rPr>
              <w:t>раком яичника</w:t>
            </w:r>
          </w:p>
        </w:tc>
      </w:tr>
      <w:tr w:rsidR="00124CA2" w:rsidRPr="006813D9" w:rsidTr="007F1892">
        <w:trPr>
          <w:cantSplit/>
          <w:trHeight w:val="672"/>
        </w:trPr>
        <w:tc>
          <w:tcPr>
            <w:tcW w:w="2785" w:type="dxa"/>
          </w:tcPr>
          <w:p w:rsidR="00124CA2" w:rsidRPr="006813D9" w:rsidRDefault="00B26E5B" w:rsidP="00A97DC8">
            <w:pPr>
              <w:rPr>
                <w:szCs w:val="24"/>
              </w:rPr>
            </w:pPr>
            <w:proofErr w:type="spellStart"/>
            <w:r w:rsidRPr="006813D9">
              <w:rPr>
                <w:szCs w:val="24"/>
              </w:rPr>
              <w:lastRenderedPageBreak/>
              <w:t>Основные</w:t>
            </w:r>
            <w:proofErr w:type="spellEnd"/>
            <w:r w:rsidRPr="006813D9">
              <w:rPr>
                <w:szCs w:val="24"/>
              </w:rPr>
              <w:t xml:space="preserve"> </w:t>
            </w:r>
            <w:proofErr w:type="spellStart"/>
            <w:r w:rsidRPr="006813D9">
              <w:rPr>
                <w:szCs w:val="24"/>
              </w:rPr>
              <w:t>критерии</w:t>
            </w:r>
            <w:proofErr w:type="spellEnd"/>
            <w:r w:rsidRPr="006813D9">
              <w:rPr>
                <w:szCs w:val="24"/>
              </w:rPr>
              <w:t xml:space="preserve"> </w:t>
            </w:r>
            <w:proofErr w:type="spellStart"/>
            <w:r w:rsidRPr="006813D9">
              <w:rPr>
                <w:szCs w:val="24"/>
              </w:rPr>
              <w:t>отбора</w:t>
            </w:r>
            <w:proofErr w:type="spellEnd"/>
          </w:p>
          <w:p w:rsidR="00124CA2" w:rsidRPr="006813D9" w:rsidRDefault="00124CA2" w:rsidP="00A97DC8">
            <w:pPr>
              <w:rPr>
                <w:szCs w:val="24"/>
              </w:rPr>
            </w:pPr>
          </w:p>
        </w:tc>
        <w:tc>
          <w:tcPr>
            <w:tcW w:w="6755" w:type="dxa"/>
          </w:tcPr>
          <w:p w:rsidR="00124CA2" w:rsidRPr="006D550D" w:rsidRDefault="00B26E5B" w:rsidP="00A97DC8">
            <w:pPr>
              <w:rPr>
                <w:szCs w:val="24"/>
                <w:lang w:val="ru-RU"/>
              </w:rPr>
            </w:pPr>
            <w:r w:rsidRPr="006D550D">
              <w:rPr>
                <w:szCs w:val="24"/>
                <w:lang w:val="ru-RU"/>
              </w:rPr>
              <w:t xml:space="preserve">Критерии включения </w:t>
            </w:r>
          </w:p>
          <w:p w:rsidR="000A75E9"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 xml:space="preserve">Возраст </w:t>
            </w:r>
            <w:r w:rsidR="009A26A9" w:rsidRPr="00D01C0C">
              <w:rPr>
                <w:rFonts w:ascii="Times New Roman" w:hAnsi="Times New Roman" w:cs="Times New Roman"/>
                <w:sz w:val="24"/>
                <w:szCs w:val="24"/>
                <w:lang w:val="ru-RU" w:eastAsia="fr-FR"/>
              </w:rPr>
              <w:t>≥</w:t>
            </w:r>
            <w:r w:rsidRPr="00D01C0C">
              <w:rPr>
                <w:rFonts w:ascii="Times New Roman" w:hAnsi="Times New Roman" w:cs="Times New Roman"/>
                <w:sz w:val="24"/>
                <w:szCs w:val="24"/>
                <w:lang w:val="ru-RU" w:eastAsia="fr-FR"/>
              </w:rPr>
              <w:t>18</w:t>
            </w:r>
          </w:p>
          <w:p w:rsidR="000A75E9"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Гистологический подтвержденный эпителиальный рак яичника</w:t>
            </w:r>
          </w:p>
          <w:p w:rsidR="000A75E9"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ECOG 0-1</w:t>
            </w:r>
          </w:p>
          <w:p w:rsidR="00D52970" w:rsidRPr="00D01C0C" w:rsidRDefault="00B26E5B" w:rsidP="00D01C0C">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с рецидивирующим платиночувствительным раком яичника(БПИ от 6 до 12 месяцев)</w:t>
            </w:r>
          </w:p>
          <w:p w:rsidR="000A75E9"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получившие 1-2 или более циклов лечения препаратом Йонделис в дозировке 1,1 мг/м2 в виде 3-часовой внутривенной инфузии после введения пегилированного липосомального доксорубицина в дозировке 30 мг/м2 в виде 60-минутной внутривенной инфузии каждые 3 недели</w:t>
            </w:r>
          </w:p>
          <w:p w:rsidR="000A75E9"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получившие не более 1 линии химиотерапии платиносодержащими режимами</w:t>
            </w:r>
          </w:p>
          <w:p w:rsidR="00107132"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 xml:space="preserve">Решение врача о терапии пациента Йонделисом </w:t>
            </w:r>
          </w:p>
          <w:p w:rsidR="00107132" w:rsidRPr="00D01C0C" w:rsidRDefault="00B26E5B" w:rsidP="00623007">
            <w:pPr>
              <w:pStyle w:val="ListParagraph"/>
              <w:numPr>
                <w:ilvl w:val="0"/>
                <w:numId w:val="14"/>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Письменное информированное согласие перед включением в исследование</w:t>
            </w:r>
          </w:p>
          <w:p w:rsidR="000A75E9" w:rsidRPr="006D550D" w:rsidRDefault="000A75E9" w:rsidP="00A97DC8">
            <w:pPr>
              <w:rPr>
                <w:szCs w:val="24"/>
                <w:lang w:val="ru-RU"/>
              </w:rPr>
            </w:pPr>
          </w:p>
          <w:p w:rsidR="00124CA2" w:rsidRPr="006D550D" w:rsidRDefault="00B26E5B" w:rsidP="00A97DC8">
            <w:pPr>
              <w:rPr>
                <w:szCs w:val="24"/>
                <w:lang w:val="ru-RU"/>
              </w:rPr>
            </w:pPr>
            <w:r w:rsidRPr="006D550D">
              <w:rPr>
                <w:szCs w:val="24"/>
                <w:lang w:val="ru-RU"/>
              </w:rPr>
              <w:t>Критерии исключения</w:t>
            </w:r>
          </w:p>
          <w:p w:rsidR="007E6C98" w:rsidRPr="00D01C0C" w:rsidRDefault="00B26E5B" w:rsidP="00623007">
            <w:pPr>
              <w:pStyle w:val="ListParagraph"/>
              <w:numPr>
                <w:ilvl w:val="0"/>
                <w:numId w:val="15"/>
              </w:numPr>
              <w:rPr>
                <w:rFonts w:ascii="Times New Roman" w:hAnsi="Times New Roman" w:cs="Times New Roman"/>
                <w:sz w:val="24"/>
                <w:szCs w:val="24"/>
                <w:lang w:val="ru-RU" w:eastAsia="fr-FR"/>
              </w:rPr>
            </w:pPr>
            <w:bookmarkStart w:id="60" w:name="OLE_LINK6"/>
            <w:bookmarkStart w:id="61" w:name="OLE_LINK7"/>
            <w:r w:rsidRPr="00D01C0C">
              <w:rPr>
                <w:rFonts w:ascii="Times New Roman" w:hAnsi="Times New Roman" w:cs="Times New Roman"/>
                <w:sz w:val="24"/>
                <w:szCs w:val="24"/>
                <w:lang w:val="ru-RU" w:eastAsia="fr-FR"/>
              </w:rPr>
              <w:t>Возраст до 18 лет</w:t>
            </w:r>
          </w:p>
          <w:p w:rsidR="00107132"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получившие лечение более 2 линии химиотерапии</w:t>
            </w:r>
          </w:p>
          <w:p w:rsidR="00107132" w:rsidRPr="00D01C0C" w:rsidRDefault="0055133F" w:rsidP="00623007">
            <w:pPr>
              <w:pStyle w:val="ListParagraph"/>
              <w:numPr>
                <w:ilvl w:val="0"/>
                <w:numId w:val="15"/>
              </w:numPr>
              <w:rPr>
                <w:rFonts w:ascii="Times New Roman" w:hAnsi="Times New Roman" w:cs="Times New Roman"/>
                <w:sz w:val="24"/>
                <w:szCs w:val="24"/>
                <w:lang w:val="ru-RU" w:eastAsia="fr-FR"/>
              </w:rPr>
            </w:pPr>
            <w:r>
              <w:rPr>
                <w:rFonts w:ascii="Times New Roman" w:hAnsi="Times New Roman" w:cs="Times New Roman"/>
                <w:sz w:val="24"/>
                <w:szCs w:val="24"/>
                <w:lang w:val="ru-RU" w:eastAsia="fr-FR"/>
              </w:rPr>
              <w:t>Пациенты с платино</w:t>
            </w:r>
            <w:r w:rsidR="00B26E5B" w:rsidRPr="00D01C0C">
              <w:rPr>
                <w:rFonts w:ascii="Times New Roman" w:hAnsi="Times New Roman" w:cs="Times New Roman"/>
                <w:sz w:val="24"/>
                <w:szCs w:val="24"/>
                <w:lang w:val="ru-RU" w:eastAsia="fr-FR"/>
              </w:rPr>
              <w:t>-рефрактерным типом рака яичника (прогрессирование на фоне химиотерапии 1-й линии)</w:t>
            </w:r>
          </w:p>
          <w:p w:rsidR="00107132" w:rsidRPr="0055133F" w:rsidRDefault="0055133F" w:rsidP="0055133F">
            <w:pPr>
              <w:pStyle w:val="ListParagraph"/>
              <w:numPr>
                <w:ilvl w:val="0"/>
                <w:numId w:val="15"/>
              </w:numPr>
              <w:rPr>
                <w:rFonts w:ascii="Times New Roman" w:hAnsi="Times New Roman" w:cs="Times New Roman"/>
                <w:sz w:val="24"/>
                <w:szCs w:val="24"/>
                <w:lang w:val="ru-RU" w:eastAsia="fr-FR"/>
              </w:rPr>
            </w:pPr>
            <w:r>
              <w:rPr>
                <w:rFonts w:ascii="Times New Roman" w:hAnsi="Times New Roman" w:cs="Times New Roman"/>
                <w:sz w:val="24"/>
                <w:szCs w:val="24"/>
                <w:lang w:val="ru-RU" w:eastAsia="fr-FR"/>
              </w:rPr>
              <w:t>Пациенты с платино</w:t>
            </w:r>
            <w:r w:rsidR="00B26E5B" w:rsidRPr="00D01C0C">
              <w:rPr>
                <w:rFonts w:ascii="Times New Roman" w:hAnsi="Times New Roman" w:cs="Times New Roman"/>
                <w:sz w:val="24"/>
                <w:szCs w:val="24"/>
                <w:lang w:val="ru-RU" w:eastAsia="fr-FR"/>
              </w:rPr>
              <w:t xml:space="preserve">-резистентным типом рака яичника: </w:t>
            </w:r>
            <w:r w:rsidR="00B26E5B" w:rsidRPr="0055133F">
              <w:rPr>
                <w:rFonts w:ascii="Times New Roman" w:hAnsi="Times New Roman" w:cs="Times New Roman"/>
                <w:sz w:val="24"/>
                <w:szCs w:val="24"/>
                <w:lang w:val="ru-RU" w:eastAsia="fr-FR"/>
              </w:rPr>
              <w:t>БПИ &lt;6 месяцев (прогрессирование в течение шести месяцев после первой линии химиотерапии на основе платины)</w:t>
            </w:r>
          </w:p>
          <w:p w:rsidR="00107132"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Отказ пациента от центрального венозного катетера</w:t>
            </w:r>
          </w:p>
          <w:p w:rsidR="00107132"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с нарушением функции печени (пациентов с повышенным уровнем билирубина)</w:t>
            </w:r>
          </w:p>
          <w:p w:rsidR="00107132"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с нарушением фун</w:t>
            </w:r>
            <w:r w:rsidR="0055133F">
              <w:rPr>
                <w:rFonts w:ascii="Times New Roman" w:hAnsi="Times New Roman" w:cs="Times New Roman"/>
                <w:sz w:val="24"/>
                <w:szCs w:val="24"/>
                <w:lang w:val="ru-RU" w:eastAsia="fr-FR"/>
              </w:rPr>
              <w:t xml:space="preserve">кции почек (клиренс креатинина </w:t>
            </w:r>
            <w:r w:rsidR="0055133F" w:rsidRPr="0055133F">
              <w:rPr>
                <w:rFonts w:ascii="Times New Roman" w:hAnsi="Times New Roman" w:cs="Times New Roman"/>
                <w:sz w:val="24"/>
                <w:szCs w:val="24"/>
                <w:lang w:val="ru-RU" w:eastAsia="fr-FR"/>
              </w:rPr>
              <w:t>&gt;</w:t>
            </w:r>
            <w:r w:rsidR="0055133F">
              <w:rPr>
                <w:rFonts w:ascii="Times New Roman" w:hAnsi="Times New Roman" w:cs="Times New Roman"/>
                <w:sz w:val="24"/>
                <w:szCs w:val="24"/>
                <w:lang w:val="ru-RU" w:eastAsia="fr-FR"/>
              </w:rPr>
              <w:t xml:space="preserve"> </w:t>
            </w:r>
            <w:r w:rsidR="0055133F" w:rsidRPr="0055133F">
              <w:rPr>
                <w:rFonts w:ascii="Times New Roman" w:hAnsi="Times New Roman" w:cs="Times New Roman"/>
                <w:sz w:val="24"/>
                <w:szCs w:val="24"/>
                <w:lang w:val="ru-RU" w:eastAsia="fr-FR"/>
              </w:rPr>
              <w:t xml:space="preserve">1.5 </w:t>
            </w:r>
            <w:r w:rsidR="0055133F">
              <w:rPr>
                <w:rFonts w:ascii="Times New Roman" w:hAnsi="Times New Roman" w:cs="Times New Roman"/>
                <w:sz w:val="24"/>
                <w:szCs w:val="24"/>
                <w:lang w:val="ru-RU" w:eastAsia="fr-FR"/>
              </w:rPr>
              <w:t>мг/дл</w:t>
            </w:r>
            <w:r w:rsidRPr="00D01C0C">
              <w:rPr>
                <w:rFonts w:ascii="Times New Roman" w:hAnsi="Times New Roman" w:cs="Times New Roman"/>
                <w:sz w:val="24"/>
                <w:szCs w:val="24"/>
                <w:lang w:val="ru-RU" w:eastAsia="fr-FR"/>
              </w:rPr>
              <w:t>)</w:t>
            </w:r>
          </w:p>
          <w:p w:rsidR="00107132"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с нарушениями гематологических показателей (нейтропенией &lt; 1500/мкл и тромбоцитопенией &lt; 100000/мкл)</w:t>
            </w:r>
          </w:p>
          <w:p w:rsidR="007E6C98"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Пациенты с серьезными нарушениями ССС (у пациентов с заболеваниями сердца и с</w:t>
            </w:r>
            <w:r w:rsidR="0055133F">
              <w:rPr>
                <w:rFonts w:ascii="Times New Roman" w:hAnsi="Times New Roman" w:cs="Times New Roman"/>
                <w:sz w:val="24"/>
                <w:szCs w:val="24"/>
                <w:lang w:val="ru-RU" w:eastAsia="fr-FR"/>
              </w:rPr>
              <w:t>о снижением фракции левожелудочкового выброса</w:t>
            </w:r>
            <w:r w:rsidRPr="00D01C0C">
              <w:rPr>
                <w:rFonts w:ascii="Times New Roman" w:hAnsi="Times New Roman" w:cs="Times New Roman"/>
                <w:sz w:val="24"/>
                <w:szCs w:val="24"/>
                <w:lang w:val="ru-RU" w:eastAsia="fr-FR"/>
              </w:rPr>
              <w:t>)</w:t>
            </w:r>
          </w:p>
          <w:p w:rsidR="007E6C98" w:rsidRPr="00D01C0C" w:rsidRDefault="00B26E5B" w:rsidP="00623007">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 xml:space="preserve">Саркома Капоши у пациентов со СПИДом, которые могут эффективно лечиться локальной терапией или системной терапией альфа-интерфероном </w:t>
            </w:r>
            <w:bookmarkEnd w:id="60"/>
            <w:bookmarkEnd w:id="61"/>
          </w:p>
          <w:p w:rsidR="007E6C98" w:rsidRPr="00D01C0C" w:rsidRDefault="00623007" w:rsidP="00A97DC8">
            <w:pPr>
              <w:pStyle w:val="ListParagraph"/>
              <w:numPr>
                <w:ilvl w:val="0"/>
                <w:numId w:val="15"/>
              </w:numPr>
              <w:rPr>
                <w:rFonts w:ascii="Times New Roman" w:hAnsi="Times New Roman" w:cs="Times New Roman"/>
                <w:sz w:val="24"/>
                <w:szCs w:val="24"/>
                <w:lang w:val="ru-RU" w:eastAsia="fr-FR"/>
              </w:rPr>
            </w:pPr>
            <w:r w:rsidRPr="00D01C0C">
              <w:rPr>
                <w:rFonts w:ascii="Times New Roman" w:hAnsi="Times New Roman" w:cs="Times New Roman"/>
                <w:sz w:val="24"/>
                <w:szCs w:val="24"/>
                <w:lang w:val="ru-RU" w:eastAsia="fr-FR"/>
              </w:rPr>
              <w:t xml:space="preserve"> </w:t>
            </w:r>
            <w:r w:rsidR="00B26E5B" w:rsidRPr="00D01C0C">
              <w:rPr>
                <w:rFonts w:ascii="Times New Roman" w:hAnsi="Times New Roman" w:cs="Times New Roman"/>
                <w:sz w:val="24"/>
                <w:szCs w:val="24"/>
                <w:lang w:val="ru-RU" w:eastAsia="fr-FR"/>
              </w:rPr>
              <w:t xml:space="preserve">Беременность, </w:t>
            </w:r>
            <w:r w:rsidR="00AB16D9">
              <w:rPr>
                <w:rFonts w:ascii="Times New Roman" w:hAnsi="Times New Roman" w:cs="Times New Roman"/>
                <w:sz w:val="24"/>
                <w:szCs w:val="24"/>
                <w:lang w:val="ru-RU" w:eastAsia="fr-FR"/>
              </w:rPr>
              <w:t>лактация</w:t>
            </w:r>
            <w:r w:rsidR="00B26E5B" w:rsidRPr="00D01C0C">
              <w:rPr>
                <w:rFonts w:ascii="Times New Roman" w:hAnsi="Times New Roman" w:cs="Times New Roman"/>
                <w:sz w:val="24"/>
                <w:szCs w:val="24"/>
                <w:lang w:val="ru-RU" w:eastAsia="fr-FR"/>
              </w:rPr>
              <w:t xml:space="preserve"> </w:t>
            </w:r>
          </w:p>
          <w:p w:rsidR="007E6C98" w:rsidRPr="006813D9" w:rsidRDefault="007E6C98" w:rsidP="00A97DC8">
            <w:pPr>
              <w:rPr>
                <w:szCs w:val="24"/>
              </w:rPr>
            </w:pPr>
          </w:p>
        </w:tc>
      </w:tr>
      <w:tr w:rsidR="00124CA2" w:rsidRPr="006813D9" w:rsidTr="007F1892">
        <w:trPr>
          <w:cantSplit/>
          <w:trHeight w:val="672"/>
        </w:trPr>
        <w:tc>
          <w:tcPr>
            <w:tcW w:w="2785" w:type="dxa"/>
          </w:tcPr>
          <w:p w:rsidR="00124CA2" w:rsidRPr="006813D9" w:rsidRDefault="00B26E5B" w:rsidP="00A97DC8">
            <w:pPr>
              <w:rPr>
                <w:szCs w:val="24"/>
              </w:rPr>
            </w:pPr>
            <w:r w:rsidRPr="006813D9">
              <w:rPr>
                <w:szCs w:val="24"/>
              </w:rPr>
              <w:t>Общее ожидаемое число пациентов</w:t>
            </w:r>
          </w:p>
          <w:p w:rsidR="00124CA2" w:rsidRPr="006813D9" w:rsidRDefault="00124CA2" w:rsidP="00A97DC8">
            <w:pPr>
              <w:rPr>
                <w:szCs w:val="24"/>
              </w:rPr>
            </w:pPr>
          </w:p>
        </w:tc>
        <w:tc>
          <w:tcPr>
            <w:tcW w:w="6755" w:type="dxa"/>
          </w:tcPr>
          <w:p w:rsidR="00124CA2" w:rsidRPr="006813D9" w:rsidRDefault="00B26E5B" w:rsidP="00A97DC8">
            <w:pPr>
              <w:rPr>
                <w:szCs w:val="24"/>
              </w:rPr>
            </w:pPr>
            <w:r w:rsidRPr="006813D9">
              <w:rPr>
                <w:szCs w:val="24"/>
              </w:rPr>
              <w:t>60</w:t>
            </w:r>
          </w:p>
        </w:tc>
      </w:tr>
      <w:tr w:rsidR="00124CA2" w:rsidRPr="006813D9" w:rsidTr="007F1892">
        <w:trPr>
          <w:cantSplit/>
          <w:trHeight w:val="672"/>
        </w:trPr>
        <w:tc>
          <w:tcPr>
            <w:tcW w:w="2785" w:type="dxa"/>
          </w:tcPr>
          <w:p w:rsidR="00124CA2" w:rsidRPr="006813D9" w:rsidRDefault="00B26E5B" w:rsidP="00A97DC8">
            <w:pPr>
              <w:rPr>
                <w:szCs w:val="24"/>
              </w:rPr>
            </w:pPr>
            <w:r w:rsidRPr="006813D9">
              <w:rPr>
                <w:szCs w:val="24"/>
              </w:rPr>
              <w:lastRenderedPageBreak/>
              <w:t>Ожидаемое количество центров проведения</w:t>
            </w:r>
          </w:p>
          <w:p w:rsidR="00124CA2" w:rsidRPr="006813D9" w:rsidRDefault="00124CA2" w:rsidP="00A97DC8">
            <w:pPr>
              <w:rPr>
                <w:szCs w:val="24"/>
              </w:rPr>
            </w:pPr>
          </w:p>
        </w:tc>
        <w:tc>
          <w:tcPr>
            <w:tcW w:w="6755" w:type="dxa"/>
          </w:tcPr>
          <w:p w:rsidR="00124CA2" w:rsidRPr="006813D9" w:rsidRDefault="00B26E5B" w:rsidP="00A97DC8">
            <w:pPr>
              <w:rPr>
                <w:szCs w:val="24"/>
              </w:rPr>
            </w:pPr>
            <w:r w:rsidRPr="006813D9">
              <w:rPr>
                <w:szCs w:val="24"/>
              </w:rPr>
              <w:t>10 центров</w:t>
            </w:r>
          </w:p>
        </w:tc>
      </w:tr>
      <w:tr w:rsidR="00124CA2" w:rsidRPr="00FA0F01" w:rsidTr="007F1892">
        <w:trPr>
          <w:cantSplit/>
          <w:trHeight w:val="672"/>
        </w:trPr>
        <w:tc>
          <w:tcPr>
            <w:tcW w:w="2785" w:type="dxa"/>
          </w:tcPr>
          <w:p w:rsidR="00124CA2" w:rsidRPr="006813D9" w:rsidRDefault="00B26E5B" w:rsidP="00A97DC8">
            <w:pPr>
              <w:rPr>
                <w:szCs w:val="24"/>
              </w:rPr>
            </w:pPr>
            <w:r w:rsidRPr="006813D9">
              <w:rPr>
                <w:szCs w:val="24"/>
              </w:rPr>
              <w:t>Лекарственные формы</w:t>
            </w:r>
          </w:p>
          <w:p w:rsidR="00124CA2" w:rsidRPr="006813D9" w:rsidRDefault="00124CA2" w:rsidP="00A97DC8">
            <w:pPr>
              <w:rPr>
                <w:szCs w:val="24"/>
              </w:rPr>
            </w:pPr>
          </w:p>
        </w:tc>
        <w:tc>
          <w:tcPr>
            <w:tcW w:w="6755" w:type="dxa"/>
          </w:tcPr>
          <w:p w:rsidR="00124CA2" w:rsidRPr="006D550D" w:rsidRDefault="00B26E5B" w:rsidP="00623007">
            <w:pPr>
              <w:jc w:val="left"/>
              <w:rPr>
                <w:szCs w:val="24"/>
                <w:lang w:val="ru-RU"/>
              </w:rPr>
            </w:pPr>
            <w:r w:rsidRPr="006D550D">
              <w:rPr>
                <w:szCs w:val="24"/>
                <w:lang w:val="ru-RU"/>
              </w:rPr>
              <w:t>Лиофилизат для приготовления раствора для инфузий 1 мг</w:t>
            </w:r>
          </w:p>
        </w:tc>
      </w:tr>
      <w:tr w:rsidR="00124CA2" w:rsidRPr="00FA0F01" w:rsidTr="007F1892">
        <w:trPr>
          <w:cantSplit/>
          <w:trHeight w:val="672"/>
        </w:trPr>
        <w:tc>
          <w:tcPr>
            <w:tcW w:w="2785" w:type="dxa"/>
          </w:tcPr>
          <w:p w:rsidR="00124CA2" w:rsidRPr="006813D9" w:rsidRDefault="00B26E5B" w:rsidP="00A97DC8">
            <w:pPr>
              <w:rPr>
                <w:szCs w:val="24"/>
              </w:rPr>
            </w:pPr>
            <w:proofErr w:type="spellStart"/>
            <w:r w:rsidRPr="006813D9">
              <w:rPr>
                <w:szCs w:val="24"/>
              </w:rPr>
              <w:t>Способ</w:t>
            </w:r>
            <w:proofErr w:type="spellEnd"/>
            <w:r w:rsidRPr="006813D9">
              <w:rPr>
                <w:szCs w:val="24"/>
              </w:rPr>
              <w:t xml:space="preserve"> </w:t>
            </w:r>
            <w:proofErr w:type="spellStart"/>
            <w:r w:rsidRPr="006813D9">
              <w:rPr>
                <w:szCs w:val="24"/>
              </w:rPr>
              <w:t>приема</w:t>
            </w:r>
            <w:proofErr w:type="spellEnd"/>
          </w:p>
          <w:p w:rsidR="00124CA2" w:rsidRPr="006813D9" w:rsidRDefault="00124CA2" w:rsidP="00A97DC8">
            <w:pPr>
              <w:rPr>
                <w:szCs w:val="24"/>
              </w:rPr>
            </w:pPr>
          </w:p>
        </w:tc>
        <w:tc>
          <w:tcPr>
            <w:tcW w:w="6755" w:type="dxa"/>
          </w:tcPr>
          <w:p w:rsidR="00124CA2" w:rsidRPr="006D550D" w:rsidRDefault="00B26E5B" w:rsidP="00A97DC8">
            <w:pPr>
              <w:rPr>
                <w:szCs w:val="24"/>
                <w:lang w:val="ru-RU"/>
              </w:rPr>
            </w:pPr>
            <w:r w:rsidRPr="006D550D">
              <w:rPr>
                <w:szCs w:val="24"/>
                <w:lang w:val="ru-RU"/>
              </w:rPr>
              <w:t>Внутривенно, через центральный венозный катетер</w:t>
            </w:r>
          </w:p>
        </w:tc>
      </w:tr>
      <w:tr w:rsidR="00124CA2" w:rsidRPr="006813D9" w:rsidTr="007F1892">
        <w:trPr>
          <w:cantSplit/>
          <w:trHeight w:val="672"/>
        </w:trPr>
        <w:tc>
          <w:tcPr>
            <w:tcW w:w="2785" w:type="dxa"/>
          </w:tcPr>
          <w:p w:rsidR="00124CA2" w:rsidRPr="006813D9" w:rsidRDefault="00B26E5B" w:rsidP="00A97DC8">
            <w:pPr>
              <w:rPr>
                <w:szCs w:val="24"/>
              </w:rPr>
            </w:pPr>
            <w:proofErr w:type="spellStart"/>
            <w:r w:rsidRPr="006813D9">
              <w:rPr>
                <w:szCs w:val="24"/>
              </w:rPr>
              <w:t>Режим</w:t>
            </w:r>
            <w:proofErr w:type="spellEnd"/>
            <w:r w:rsidRPr="006813D9">
              <w:rPr>
                <w:szCs w:val="24"/>
              </w:rPr>
              <w:t xml:space="preserve"> </w:t>
            </w:r>
            <w:proofErr w:type="spellStart"/>
            <w:r w:rsidRPr="006813D9">
              <w:rPr>
                <w:szCs w:val="24"/>
              </w:rPr>
              <w:t>дозировки</w:t>
            </w:r>
            <w:proofErr w:type="spellEnd"/>
            <w:r w:rsidRPr="006813D9">
              <w:rPr>
                <w:szCs w:val="24"/>
              </w:rPr>
              <w:t xml:space="preserve"> </w:t>
            </w:r>
          </w:p>
        </w:tc>
        <w:tc>
          <w:tcPr>
            <w:tcW w:w="6755" w:type="dxa"/>
          </w:tcPr>
          <w:p w:rsidR="007E6C98" w:rsidRPr="006D550D" w:rsidRDefault="00B26E5B" w:rsidP="00A97DC8">
            <w:pPr>
              <w:rPr>
                <w:szCs w:val="24"/>
                <w:lang w:val="ru-RU"/>
              </w:rPr>
            </w:pPr>
            <w:r w:rsidRPr="006D550D">
              <w:rPr>
                <w:szCs w:val="24"/>
                <w:lang w:val="ru-RU"/>
              </w:rPr>
              <w:t xml:space="preserve">Для терапии рецидивирующего рака яичников Йонделис назначается в комбинации с пегилированным липосомальным доксорубицином (например, препаратом Келикс или его аналогами) каждые 3 недели. Йонделис вводится в дозировке 1,1 мг/м2 в виде 3-часовой внутривенной инфузии после введения пегилированного липосомального доксорубицина в дозировке 30 мг/м2 в виде 60-минутной внутривенной инфузии. </w:t>
            </w:r>
          </w:p>
          <w:p w:rsidR="00124CA2" w:rsidRPr="006813D9" w:rsidRDefault="00B26E5B" w:rsidP="00A97DC8">
            <w:pPr>
              <w:rPr>
                <w:szCs w:val="24"/>
              </w:rPr>
            </w:pPr>
            <w:r w:rsidRPr="006D550D">
              <w:rPr>
                <w:szCs w:val="24"/>
                <w:lang w:val="ru-RU"/>
              </w:rPr>
              <w:t xml:space="preserve">Всем больным следует проводить премедикацию глюкокортикостероидами, например, дексаметазоном 20 мг внутривенно за 30 минут до каждой инфузии препарата Йонделис с целью профилактики рвоты, а также с возможным гепатопротекторным действием. </w:t>
            </w:r>
            <w:r w:rsidRPr="006813D9">
              <w:rPr>
                <w:szCs w:val="24"/>
              </w:rPr>
              <w:t xml:space="preserve">При необходимости могут применяться дополнительные противорвотные средства. </w:t>
            </w:r>
          </w:p>
        </w:tc>
      </w:tr>
      <w:tr w:rsidR="00124CA2" w:rsidRPr="00FA0F01" w:rsidTr="007F1892">
        <w:trPr>
          <w:cantSplit/>
          <w:trHeight w:val="672"/>
        </w:trPr>
        <w:tc>
          <w:tcPr>
            <w:tcW w:w="2785" w:type="dxa"/>
          </w:tcPr>
          <w:p w:rsidR="00124CA2" w:rsidRPr="006813D9" w:rsidRDefault="00124CA2" w:rsidP="00A97DC8">
            <w:pPr>
              <w:rPr>
                <w:szCs w:val="24"/>
              </w:rPr>
            </w:pPr>
          </w:p>
          <w:p w:rsidR="00124CA2" w:rsidRPr="006813D9" w:rsidRDefault="00B26E5B" w:rsidP="00A97DC8">
            <w:pPr>
              <w:rPr>
                <w:szCs w:val="24"/>
              </w:rPr>
            </w:pPr>
            <w:r w:rsidRPr="006813D9">
              <w:rPr>
                <w:szCs w:val="24"/>
              </w:rPr>
              <w:t>КРИТЕРИИ ЭФФЕКТИВНОСТИ И БЕЗОПАСНОСТИ</w:t>
            </w:r>
          </w:p>
        </w:tc>
        <w:tc>
          <w:tcPr>
            <w:tcW w:w="6755" w:type="dxa"/>
          </w:tcPr>
          <w:p w:rsidR="00124CA2" w:rsidRPr="006D550D" w:rsidRDefault="00124CA2" w:rsidP="00A97DC8">
            <w:pPr>
              <w:rPr>
                <w:szCs w:val="24"/>
                <w:lang w:val="ru-RU"/>
              </w:rPr>
            </w:pPr>
          </w:p>
          <w:p w:rsidR="00ED7F10" w:rsidRPr="006D550D" w:rsidRDefault="00B26E5B" w:rsidP="00A97DC8">
            <w:pPr>
              <w:rPr>
                <w:szCs w:val="24"/>
                <w:lang w:val="ru-RU"/>
              </w:rPr>
            </w:pPr>
            <w:r w:rsidRPr="006D550D">
              <w:rPr>
                <w:szCs w:val="24"/>
                <w:lang w:val="ru-RU"/>
              </w:rPr>
              <w:t xml:space="preserve">- Анализы крови будут проводиться в локальных лабораториях исследовательских центров, в рамках рутинной практики </w:t>
            </w:r>
          </w:p>
          <w:p w:rsidR="00124CA2" w:rsidRPr="006D550D" w:rsidRDefault="00B26E5B" w:rsidP="00A97DC8">
            <w:pPr>
              <w:rPr>
                <w:szCs w:val="24"/>
                <w:lang w:val="ru-RU"/>
              </w:rPr>
            </w:pPr>
            <w:r w:rsidRPr="006D550D">
              <w:rPr>
                <w:szCs w:val="24"/>
                <w:lang w:val="ru-RU"/>
              </w:rPr>
              <w:t xml:space="preserve">- Полный анализ крови, включая тромбоциты и фракции лейкоцитов следует проводить до начала лечения, затем еженедельно в течение первых 2 циклов и далее 1 раз в течение каждого цикла </w:t>
            </w:r>
          </w:p>
        </w:tc>
      </w:tr>
      <w:tr w:rsidR="00124CA2" w:rsidRPr="00FA0F01" w:rsidTr="007F1892">
        <w:trPr>
          <w:cantSplit/>
          <w:trHeight w:val="672"/>
        </w:trPr>
        <w:tc>
          <w:tcPr>
            <w:tcW w:w="2785" w:type="dxa"/>
          </w:tcPr>
          <w:p w:rsidR="00124CA2" w:rsidRPr="006D550D" w:rsidRDefault="00124CA2" w:rsidP="00A97DC8">
            <w:pPr>
              <w:rPr>
                <w:szCs w:val="24"/>
                <w:lang w:val="ru-RU"/>
              </w:rPr>
            </w:pPr>
          </w:p>
          <w:p w:rsidR="00124CA2" w:rsidRPr="006813D9" w:rsidRDefault="00B26E5B" w:rsidP="00A97DC8">
            <w:pPr>
              <w:rPr>
                <w:szCs w:val="24"/>
              </w:rPr>
            </w:pPr>
            <w:r w:rsidRPr="006813D9">
              <w:rPr>
                <w:szCs w:val="24"/>
              </w:rPr>
              <w:t>ГРАФИК ОБСЛЕДОВАНИЙ</w:t>
            </w:r>
          </w:p>
        </w:tc>
        <w:tc>
          <w:tcPr>
            <w:tcW w:w="6755" w:type="dxa"/>
          </w:tcPr>
          <w:p w:rsidR="00124CA2" w:rsidRPr="006D550D" w:rsidRDefault="00124CA2" w:rsidP="00A97DC8">
            <w:pPr>
              <w:rPr>
                <w:szCs w:val="24"/>
                <w:lang w:val="ru-RU"/>
              </w:rPr>
            </w:pPr>
          </w:p>
          <w:p w:rsidR="00124CA2" w:rsidRPr="006D550D" w:rsidRDefault="00B26E5B" w:rsidP="00A97DC8">
            <w:pPr>
              <w:rPr>
                <w:szCs w:val="24"/>
                <w:lang w:val="ru-RU"/>
              </w:rPr>
            </w:pPr>
            <w:r w:rsidRPr="006D550D">
              <w:rPr>
                <w:szCs w:val="24"/>
                <w:lang w:val="ru-RU"/>
              </w:rPr>
              <w:t xml:space="preserve">Все пациенты будут обследоваться в начале исследования и через 3 курсов лечения препаратом Йонделис. </w:t>
            </w:r>
          </w:p>
          <w:p w:rsidR="00124CA2" w:rsidRPr="006D550D" w:rsidRDefault="00B26E5B" w:rsidP="00A97DC8">
            <w:pPr>
              <w:rPr>
                <w:szCs w:val="24"/>
                <w:lang w:val="ru-RU"/>
              </w:rPr>
            </w:pPr>
            <w:r w:rsidRPr="006D550D">
              <w:rPr>
                <w:szCs w:val="24"/>
                <w:lang w:val="ru-RU"/>
              </w:rPr>
              <w:t xml:space="preserve">В течение  периода исследования пациенты будут получать стандартную медицинскую помощь.   </w:t>
            </w:r>
          </w:p>
          <w:p w:rsidR="00124CA2" w:rsidRPr="006D550D" w:rsidRDefault="00124CA2" w:rsidP="00A97DC8">
            <w:pPr>
              <w:rPr>
                <w:szCs w:val="24"/>
                <w:lang w:val="ru-RU"/>
              </w:rPr>
            </w:pPr>
          </w:p>
        </w:tc>
      </w:tr>
      <w:tr w:rsidR="00124CA2" w:rsidRPr="00FA0F01" w:rsidTr="007F1892">
        <w:trPr>
          <w:cantSplit/>
          <w:trHeight w:val="672"/>
        </w:trPr>
        <w:tc>
          <w:tcPr>
            <w:tcW w:w="2785" w:type="dxa"/>
          </w:tcPr>
          <w:p w:rsidR="00124CA2" w:rsidRPr="006D550D" w:rsidRDefault="00124CA2" w:rsidP="00A97DC8">
            <w:pPr>
              <w:rPr>
                <w:szCs w:val="24"/>
                <w:lang w:val="ru-RU"/>
              </w:rPr>
            </w:pPr>
          </w:p>
          <w:p w:rsidR="00124CA2" w:rsidRPr="006813D9" w:rsidRDefault="00B26E5B" w:rsidP="00A97DC8">
            <w:pPr>
              <w:rPr>
                <w:szCs w:val="24"/>
              </w:rPr>
            </w:pPr>
            <w:r w:rsidRPr="006813D9">
              <w:rPr>
                <w:szCs w:val="24"/>
              </w:rPr>
              <w:t xml:space="preserve">СТАТИСТИЧЕСКИЕ аспекты </w:t>
            </w:r>
          </w:p>
          <w:p w:rsidR="00124CA2" w:rsidRPr="006813D9" w:rsidRDefault="00124CA2" w:rsidP="00A97DC8">
            <w:pPr>
              <w:rPr>
                <w:szCs w:val="24"/>
              </w:rPr>
            </w:pPr>
          </w:p>
        </w:tc>
        <w:tc>
          <w:tcPr>
            <w:tcW w:w="6755" w:type="dxa"/>
          </w:tcPr>
          <w:p w:rsidR="00124CA2" w:rsidRPr="006D550D" w:rsidRDefault="00124CA2" w:rsidP="00A97DC8">
            <w:pPr>
              <w:rPr>
                <w:szCs w:val="24"/>
                <w:lang w:val="ru-RU"/>
              </w:rPr>
            </w:pPr>
          </w:p>
          <w:p w:rsidR="002B4E7B" w:rsidRPr="006D550D" w:rsidRDefault="00B26E5B" w:rsidP="00A97DC8">
            <w:pPr>
              <w:rPr>
                <w:szCs w:val="24"/>
                <w:lang w:val="ru-RU"/>
              </w:rPr>
            </w:pPr>
            <w:r w:rsidRPr="006D550D">
              <w:rPr>
                <w:szCs w:val="24"/>
                <w:lang w:val="ru-RU"/>
              </w:rPr>
              <w:t>Планируемое исследование является описательным. Опыт применения, показатели  эффективности/безопасности будут задокументированы. Для описания переменных будет проведена описательная статистика.</w:t>
            </w:r>
          </w:p>
          <w:p w:rsidR="002B4E7B" w:rsidRPr="006D550D" w:rsidRDefault="00B26E5B" w:rsidP="00A97DC8">
            <w:pPr>
              <w:rPr>
                <w:szCs w:val="24"/>
                <w:lang w:val="ru-RU"/>
              </w:rPr>
            </w:pPr>
            <w:r w:rsidRPr="006D550D">
              <w:rPr>
                <w:szCs w:val="24"/>
                <w:lang w:val="ru-RU"/>
              </w:rPr>
              <w:t>Для описания количественных признаков будут вычислены: размах, минимум, максимум, среднее арифметическое значение, ошибка среднего, стандартное отклонение, дисперсия. Для определения типа распределения будет использоваться одновыборочный тест Колмогорова-Смирнова.</w:t>
            </w:r>
          </w:p>
          <w:p w:rsidR="002B4E7B" w:rsidRPr="006D550D" w:rsidRDefault="00B26E5B" w:rsidP="00A97DC8">
            <w:pPr>
              <w:rPr>
                <w:szCs w:val="24"/>
                <w:lang w:val="ru-RU"/>
              </w:rPr>
            </w:pPr>
            <w:r w:rsidRPr="006D550D">
              <w:rPr>
                <w:szCs w:val="24"/>
                <w:lang w:val="ru-RU"/>
              </w:rPr>
              <w:t>Для качественных признаков будет проведен частотный анализ (частоты, процентили).</w:t>
            </w:r>
          </w:p>
          <w:p w:rsidR="002B4E7B" w:rsidRPr="006D550D" w:rsidRDefault="00B26E5B" w:rsidP="00A97DC8">
            <w:pPr>
              <w:rPr>
                <w:szCs w:val="24"/>
                <w:lang w:val="ru-RU"/>
              </w:rPr>
            </w:pPr>
            <w:r w:rsidRPr="006D550D">
              <w:rPr>
                <w:szCs w:val="24"/>
                <w:lang w:val="ru-RU"/>
              </w:rPr>
              <w:t xml:space="preserve">Для сравнения показателей внутри группы будут использоваться методы парного сравнения: критерий Стьюдента для связанных пар,  критерий знаков Уилкоксона. </w:t>
            </w:r>
          </w:p>
          <w:p w:rsidR="002B4E7B" w:rsidRPr="006D550D" w:rsidRDefault="00B26E5B" w:rsidP="00A97DC8">
            <w:pPr>
              <w:rPr>
                <w:szCs w:val="24"/>
                <w:lang w:val="ru-RU"/>
              </w:rPr>
            </w:pPr>
            <w:r w:rsidRPr="006D550D">
              <w:rPr>
                <w:szCs w:val="24"/>
                <w:lang w:val="ru-RU"/>
              </w:rPr>
              <w:t>Для сравнения двух качественных переменных - Критерий Мак-Нимара, больше двух применяется статистический метод х2 или таблицы сопряженности соответствующей размерности.</w:t>
            </w:r>
          </w:p>
          <w:p w:rsidR="00124CA2" w:rsidRPr="006D550D" w:rsidRDefault="00B26E5B" w:rsidP="00A97DC8">
            <w:pPr>
              <w:rPr>
                <w:szCs w:val="24"/>
                <w:lang w:val="ru-RU"/>
              </w:rPr>
            </w:pPr>
            <w:r w:rsidRPr="006D550D">
              <w:rPr>
                <w:szCs w:val="24"/>
                <w:lang w:val="ru-RU"/>
              </w:rPr>
              <w:t>Для оценки эффективности и безопасности будет определена выживаемость без прогрессирования (ВБ</w:t>
            </w:r>
            <w:r w:rsidR="00632E81">
              <w:rPr>
                <w:szCs w:val="24"/>
                <w:lang w:val="ru-RU"/>
              </w:rPr>
              <w:t>П</w:t>
            </w:r>
            <w:r w:rsidRPr="006D550D">
              <w:rPr>
                <w:szCs w:val="24"/>
                <w:lang w:val="ru-RU"/>
              </w:rPr>
              <w:t xml:space="preserve"> - </w:t>
            </w:r>
            <w:r w:rsidRPr="006813D9">
              <w:rPr>
                <w:szCs w:val="24"/>
              </w:rPr>
              <w:t>Progression</w:t>
            </w:r>
            <w:r w:rsidRPr="006D550D">
              <w:rPr>
                <w:szCs w:val="24"/>
                <w:lang w:val="ru-RU"/>
              </w:rPr>
              <w:t xml:space="preserve"> </w:t>
            </w:r>
            <w:r w:rsidRPr="006813D9">
              <w:rPr>
                <w:szCs w:val="24"/>
              </w:rPr>
              <w:t>Free</w:t>
            </w:r>
            <w:r w:rsidRPr="006D550D">
              <w:rPr>
                <w:szCs w:val="24"/>
                <w:lang w:val="ru-RU"/>
              </w:rPr>
              <w:t xml:space="preserve"> </w:t>
            </w:r>
            <w:r w:rsidRPr="006813D9">
              <w:rPr>
                <w:szCs w:val="24"/>
              </w:rPr>
              <w:t>Survival</w:t>
            </w:r>
            <w:r w:rsidRPr="006D550D">
              <w:rPr>
                <w:szCs w:val="24"/>
                <w:lang w:val="ru-RU"/>
              </w:rPr>
              <w:t xml:space="preserve"> (</w:t>
            </w:r>
            <w:r w:rsidRPr="006813D9">
              <w:rPr>
                <w:szCs w:val="24"/>
              </w:rPr>
              <w:t>PFS</w:t>
            </w:r>
            <w:r w:rsidRPr="006D550D">
              <w:rPr>
                <w:szCs w:val="24"/>
                <w:lang w:val="ru-RU"/>
              </w:rPr>
              <w:t>)) и — суммарная эффективность терапии (</w:t>
            </w:r>
            <w:r w:rsidRPr="006813D9">
              <w:rPr>
                <w:szCs w:val="24"/>
              </w:rPr>
              <w:t>Overall</w:t>
            </w:r>
            <w:r w:rsidRPr="006D550D">
              <w:rPr>
                <w:szCs w:val="24"/>
                <w:lang w:val="ru-RU"/>
              </w:rPr>
              <w:t xml:space="preserve"> </w:t>
            </w:r>
            <w:r w:rsidRPr="006813D9">
              <w:rPr>
                <w:szCs w:val="24"/>
              </w:rPr>
              <w:t>Response</w:t>
            </w:r>
            <w:r w:rsidRPr="006D550D">
              <w:rPr>
                <w:szCs w:val="24"/>
                <w:lang w:val="ru-RU"/>
              </w:rPr>
              <w:t xml:space="preserve"> </w:t>
            </w:r>
            <w:r w:rsidRPr="006813D9">
              <w:rPr>
                <w:szCs w:val="24"/>
              </w:rPr>
              <w:t>Rate</w:t>
            </w:r>
            <w:r w:rsidRPr="006D550D">
              <w:rPr>
                <w:szCs w:val="24"/>
                <w:lang w:val="ru-RU"/>
              </w:rPr>
              <w:t xml:space="preserve"> (</w:t>
            </w:r>
            <w:r w:rsidRPr="006813D9">
              <w:rPr>
                <w:szCs w:val="24"/>
              </w:rPr>
              <w:t>ORR</w:t>
            </w:r>
            <w:r w:rsidRPr="006D550D">
              <w:rPr>
                <w:szCs w:val="24"/>
                <w:lang w:val="ru-RU"/>
              </w:rPr>
              <w:t>)).</w:t>
            </w:r>
          </w:p>
          <w:p w:rsidR="00124CA2" w:rsidRPr="006D550D" w:rsidRDefault="00B26E5B" w:rsidP="00A97DC8">
            <w:pPr>
              <w:rPr>
                <w:szCs w:val="24"/>
                <w:lang w:val="ru-RU"/>
              </w:rPr>
            </w:pPr>
            <w:r w:rsidRPr="006D550D">
              <w:rPr>
                <w:szCs w:val="24"/>
                <w:lang w:val="ru-RU"/>
              </w:rPr>
              <w:t xml:space="preserve">   </w:t>
            </w:r>
          </w:p>
          <w:p w:rsidR="00124CA2" w:rsidRPr="006D550D" w:rsidRDefault="00124CA2" w:rsidP="00A97DC8">
            <w:pPr>
              <w:rPr>
                <w:szCs w:val="24"/>
                <w:lang w:val="ru-RU"/>
              </w:rPr>
            </w:pPr>
          </w:p>
        </w:tc>
      </w:tr>
      <w:tr w:rsidR="00124CA2" w:rsidRPr="00FA0F01" w:rsidTr="007F1892">
        <w:trPr>
          <w:cantSplit/>
          <w:trHeight w:val="672"/>
        </w:trPr>
        <w:tc>
          <w:tcPr>
            <w:tcW w:w="2785" w:type="dxa"/>
          </w:tcPr>
          <w:p w:rsidR="00124CA2" w:rsidRPr="006813D9" w:rsidRDefault="00B26E5B" w:rsidP="00A97DC8">
            <w:pPr>
              <w:rPr>
                <w:szCs w:val="24"/>
              </w:rPr>
            </w:pPr>
            <w:r w:rsidRPr="006813D9">
              <w:rPr>
                <w:szCs w:val="24"/>
              </w:rPr>
              <w:t xml:space="preserve">ПРОДОЛЖИТЕЛЬНОСТЬ ИССЛЕДОВАНИЯ </w:t>
            </w:r>
          </w:p>
          <w:p w:rsidR="00124CA2" w:rsidRPr="006813D9" w:rsidRDefault="00124CA2" w:rsidP="00A97DC8">
            <w:pPr>
              <w:rPr>
                <w:szCs w:val="24"/>
              </w:rPr>
            </w:pPr>
          </w:p>
          <w:p w:rsidR="00E21D5D" w:rsidRPr="006813D9" w:rsidRDefault="00E21D5D" w:rsidP="00A97DC8">
            <w:pPr>
              <w:rPr>
                <w:szCs w:val="24"/>
              </w:rPr>
            </w:pPr>
          </w:p>
          <w:p w:rsidR="00E21D5D" w:rsidRPr="006813D9" w:rsidRDefault="00E21D5D" w:rsidP="00A97DC8">
            <w:pPr>
              <w:rPr>
                <w:szCs w:val="24"/>
              </w:rPr>
            </w:pPr>
          </w:p>
          <w:p w:rsidR="00E21D5D" w:rsidRPr="006813D9" w:rsidRDefault="00E21D5D" w:rsidP="00A97DC8">
            <w:pPr>
              <w:rPr>
                <w:szCs w:val="24"/>
              </w:rPr>
            </w:pPr>
          </w:p>
          <w:p w:rsidR="00E21D5D" w:rsidRPr="006813D9" w:rsidRDefault="00E21D5D" w:rsidP="00A97DC8">
            <w:pPr>
              <w:rPr>
                <w:szCs w:val="24"/>
              </w:rPr>
            </w:pPr>
          </w:p>
          <w:p w:rsidR="00E21D5D" w:rsidRPr="006813D9" w:rsidRDefault="00E21D5D" w:rsidP="00A97DC8">
            <w:pPr>
              <w:rPr>
                <w:szCs w:val="24"/>
              </w:rPr>
            </w:pPr>
          </w:p>
          <w:p w:rsidR="00124CA2" w:rsidRPr="006813D9" w:rsidRDefault="00124CA2" w:rsidP="00A97DC8">
            <w:pPr>
              <w:rPr>
                <w:szCs w:val="24"/>
              </w:rPr>
            </w:pPr>
          </w:p>
        </w:tc>
        <w:tc>
          <w:tcPr>
            <w:tcW w:w="6755" w:type="dxa"/>
          </w:tcPr>
          <w:p w:rsidR="007F1892" w:rsidRPr="006D550D" w:rsidRDefault="00B26E5B" w:rsidP="00A97DC8">
            <w:pPr>
              <w:rPr>
                <w:szCs w:val="24"/>
                <w:lang w:val="ru-RU"/>
              </w:rPr>
            </w:pPr>
            <w:r w:rsidRPr="006D550D">
              <w:rPr>
                <w:szCs w:val="24"/>
                <w:lang w:val="ru-RU"/>
              </w:rPr>
              <w:t xml:space="preserve">Включение первого пациента: </w:t>
            </w:r>
            <w:r w:rsidR="007E2262">
              <w:rPr>
                <w:szCs w:val="24"/>
                <w:lang w:val="ru-RU"/>
              </w:rPr>
              <w:t>феврал</w:t>
            </w:r>
            <w:r w:rsidR="004A6F02" w:rsidRPr="006D550D">
              <w:rPr>
                <w:szCs w:val="24"/>
                <w:lang w:val="ru-RU"/>
              </w:rPr>
              <w:t xml:space="preserve">ь </w:t>
            </w:r>
            <w:r w:rsidRPr="006D550D">
              <w:rPr>
                <w:szCs w:val="24"/>
                <w:lang w:val="ru-RU"/>
              </w:rPr>
              <w:t>201</w:t>
            </w:r>
            <w:r w:rsidR="00623007">
              <w:rPr>
                <w:szCs w:val="24"/>
                <w:lang w:val="ru-RU"/>
              </w:rPr>
              <w:t>7</w:t>
            </w:r>
            <w:r w:rsidRPr="006D550D">
              <w:rPr>
                <w:szCs w:val="24"/>
                <w:lang w:val="ru-RU"/>
              </w:rPr>
              <w:t xml:space="preserve"> г.</w:t>
            </w:r>
          </w:p>
          <w:p w:rsidR="007F1892" w:rsidRPr="006D550D" w:rsidRDefault="00B26E5B" w:rsidP="00A97DC8">
            <w:pPr>
              <w:rPr>
                <w:szCs w:val="24"/>
                <w:lang w:val="ru-RU"/>
              </w:rPr>
            </w:pPr>
            <w:r w:rsidRPr="006D550D">
              <w:rPr>
                <w:szCs w:val="24"/>
                <w:lang w:val="ru-RU"/>
              </w:rPr>
              <w:t xml:space="preserve">Включение последнего  пациента: </w:t>
            </w:r>
            <w:r w:rsidR="007E2262">
              <w:rPr>
                <w:szCs w:val="24"/>
                <w:lang w:val="ru-RU"/>
              </w:rPr>
              <w:t>феврал</w:t>
            </w:r>
            <w:r w:rsidR="004A6F02" w:rsidRPr="006D550D">
              <w:rPr>
                <w:szCs w:val="24"/>
                <w:lang w:val="ru-RU"/>
              </w:rPr>
              <w:t xml:space="preserve">ь </w:t>
            </w:r>
            <w:r w:rsidRPr="006D550D">
              <w:rPr>
                <w:szCs w:val="24"/>
                <w:lang w:val="ru-RU"/>
              </w:rPr>
              <w:t>201</w:t>
            </w:r>
            <w:r w:rsidR="00623007">
              <w:rPr>
                <w:szCs w:val="24"/>
                <w:lang w:val="ru-RU"/>
              </w:rPr>
              <w:t>8</w:t>
            </w:r>
            <w:r w:rsidRPr="006D550D">
              <w:rPr>
                <w:szCs w:val="24"/>
                <w:lang w:val="ru-RU"/>
              </w:rPr>
              <w:t xml:space="preserve">г. </w:t>
            </w:r>
          </w:p>
          <w:p w:rsidR="007F1892" w:rsidRPr="006D550D" w:rsidRDefault="00B26E5B" w:rsidP="00A97DC8">
            <w:pPr>
              <w:rPr>
                <w:szCs w:val="24"/>
                <w:lang w:val="ru-RU"/>
              </w:rPr>
            </w:pPr>
            <w:r w:rsidRPr="006D550D">
              <w:rPr>
                <w:szCs w:val="24"/>
                <w:lang w:val="ru-RU"/>
              </w:rPr>
              <w:t>Предполагаемая средняя продолжительность лечения:</w:t>
            </w:r>
            <w:r w:rsidR="007E2262">
              <w:rPr>
                <w:szCs w:val="24"/>
                <w:lang w:val="ru-RU"/>
              </w:rPr>
              <w:t xml:space="preserve"> 4 месяца и 2 недели </w:t>
            </w:r>
            <w:r w:rsidRPr="006D550D">
              <w:rPr>
                <w:szCs w:val="24"/>
                <w:lang w:val="ru-RU"/>
              </w:rPr>
              <w:t xml:space="preserve">на одного пациента. </w:t>
            </w:r>
            <w:r w:rsidRPr="006D550D">
              <w:rPr>
                <w:szCs w:val="24"/>
                <w:lang w:val="ru-RU"/>
              </w:rPr>
              <w:tab/>
            </w:r>
          </w:p>
          <w:p w:rsidR="00124CA2" w:rsidRPr="006D550D" w:rsidRDefault="00B26E5B" w:rsidP="00A97DC8">
            <w:pPr>
              <w:rPr>
                <w:szCs w:val="24"/>
                <w:lang w:val="ru-RU"/>
              </w:rPr>
            </w:pPr>
            <w:r w:rsidRPr="006D550D">
              <w:rPr>
                <w:szCs w:val="24"/>
                <w:lang w:val="ru-RU"/>
              </w:rPr>
              <w:t>Период набора пациентов: 12 месяцев</w:t>
            </w:r>
          </w:p>
          <w:p w:rsidR="00124CA2" w:rsidRPr="006D550D" w:rsidRDefault="00B26E5B" w:rsidP="00A97DC8">
            <w:pPr>
              <w:rPr>
                <w:szCs w:val="24"/>
                <w:lang w:val="ru-RU"/>
              </w:rPr>
            </w:pPr>
            <w:r w:rsidRPr="006D550D">
              <w:rPr>
                <w:szCs w:val="24"/>
                <w:lang w:val="ru-RU"/>
              </w:rPr>
              <w:t xml:space="preserve">Предполагаемый последний выбывший пациент: </w:t>
            </w:r>
            <w:r w:rsidR="007E2262">
              <w:rPr>
                <w:szCs w:val="24"/>
                <w:lang w:val="ru-RU"/>
              </w:rPr>
              <w:t>Сентябрь</w:t>
            </w:r>
            <w:r w:rsidRPr="006D550D">
              <w:rPr>
                <w:szCs w:val="24"/>
                <w:lang w:val="ru-RU"/>
              </w:rPr>
              <w:t xml:space="preserve"> 2018 г.</w:t>
            </w:r>
            <w:r w:rsidRPr="006D550D">
              <w:rPr>
                <w:szCs w:val="24"/>
                <w:lang w:val="ru-RU"/>
              </w:rPr>
              <w:tab/>
            </w:r>
          </w:p>
          <w:p w:rsidR="00124CA2" w:rsidRPr="006D550D" w:rsidRDefault="00B26E5B" w:rsidP="00A97DC8">
            <w:pPr>
              <w:rPr>
                <w:szCs w:val="24"/>
                <w:lang w:val="ru-RU"/>
              </w:rPr>
            </w:pPr>
            <w:r w:rsidRPr="006D550D">
              <w:rPr>
                <w:szCs w:val="24"/>
                <w:lang w:val="ru-RU"/>
              </w:rPr>
              <w:t xml:space="preserve">Предполагаемая дата отчета/публикации: </w:t>
            </w:r>
            <w:r w:rsidR="004A6F02" w:rsidRPr="006D550D">
              <w:rPr>
                <w:szCs w:val="24"/>
                <w:lang w:val="ru-RU"/>
              </w:rPr>
              <w:t>4</w:t>
            </w:r>
            <w:r w:rsidRPr="006D550D">
              <w:rPr>
                <w:szCs w:val="24"/>
                <w:lang w:val="ru-RU"/>
              </w:rPr>
              <w:t xml:space="preserve"> квартал 2018 г.  </w:t>
            </w:r>
          </w:p>
          <w:p w:rsidR="00124CA2" w:rsidRPr="006D550D" w:rsidRDefault="00124CA2" w:rsidP="00A97DC8">
            <w:pPr>
              <w:rPr>
                <w:szCs w:val="24"/>
                <w:lang w:val="ru-RU"/>
              </w:rPr>
            </w:pPr>
          </w:p>
        </w:tc>
      </w:tr>
    </w:tbl>
    <w:p w:rsidR="007F1892" w:rsidRPr="006D550D" w:rsidRDefault="00B26E5B" w:rsidP="00A97DC8">
      <w:pPr>
        <w:rPr>
          <w:szCs w:val="24"/>
          <w:lang w:val="ru-RU"/>
        </w:rPr>
      </w:pPr>
      <w:r w:rsidRPr="006D550D">
        <w:rPr>
          <w:szCs w:val="24"/>
          <w:lang w:val="ru-RU"/>
        </w:rPr>
        <w:br w:type="page"/>
      </w:r>
    </w:p>
    <w:p w:rsidR="007F1892" w:rsidRPr="006813D9" w:rsidRDefault="007F1892" w:rsidP="00A97DC8">
      <w:pPr>
        <w:pStyle w:val="Heading1"/>
        <w:rPr>
          <w:szCs w:val="24"/>
        </w:rPr>
      </w:pPr>
      <w:bookmarkStart w:id="62" w:name="_Toc462153399"/>
      <w:bookmarkStart w:id="63" w:name="_Toc462155537"/>
      <w:r w:rsidRPr="006813D9">
        <w:rPr>
          <w:szCs w:val="24"/>
        </w:rPr>
        <w:lastRenderedPageBreak/>
        <w:t>График сбора данных</w:t>
      </w:r>
      <w:bookmarkEnd w:id="62"/>
      <w:bookmarkEnd w:id="63"/>
      <w:r w:rsidRPr="006813D9">
        <w:rPr>
          <w:szCs w:val="24"/>
        </w:rPr>
        <w:t xml:space="preserve"> </w:t>
      </w:r>
      <w:r w:rsidR="00EC7136" w:rsidRPr="006813D9">
        <w:rPr>
          <w:szCs w:val="24"/>
        </w:rPr>
        <w:t xml:space="preserve"> </w:t>
      </w:r>
    </w:p>
    <w:tbl>
      <w:tblPr>
        <w:tblpPr w:leftFromText="180" w:rightFromText="180" w:vertAnchor="text" w:horzAnchor="page" w:tblpX="1145" w:tblpY="937"/>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3"/>
        <w:gridCol w:w="143"/>
        <w:gridCol w:w="1134"/>
        <w:gridCol w:w="993"/>
        <w:gridCol w:w="992"/>
        <w:gridCol w:w="992"/>
        <w:gridCol w:w="851"/>
        <w:gridCol w:w="141"/>
        <w:gridCol w:w="851"/>
        <w:gridCol w:w="142"/>
        <w:gridCol w:w="850"/>
        <w:gridCol w:w="1134"/>
      </w:tblGrid>
      <w:tr w:rsidR="00EC7136" w:rsidRPr="006813D9" w:rsidTr="000251B3">
        <w:trPr>
          <w:trHeight w:val="470"/>
        </w:trPr>
        <w:tc>
          <w:tcPr>
            <w:tcW w:w="2376" w:type="dxa"/>
            <w:gridSpan w:val="2"/>
            <w:shd w:val="clear" w:color="auto" w:fill="auto"/>
            <w:vAlign w:val="center"/>
          </w:tcPr>
          <w:p w:rsidR="007D322C" w:rsidRPr="006813D9" w:rsidRDefault="00B26E5B" w:rsidP="00A97DC8">
            <w:pPr>
              <w:rPr>
                <w:szCs w:val="24"/>
              </w:rPr>
            </w:pPr>
            <w:r w:rsidRPr="006813D9">
              <w:rPr>
                <w:szCs w:val="24"/>
              </w:rPr>
              <w:br w:type="page"/>
            </w:r>
          </w:p>
        </w:tc>
        <w:tc>
          <w:tcPr>
            <w:tcW w:w="1134" w:type="dxa"/>
            <w:vAlign w:val="center"/>
          </w:tcPr>
          <w:p w:rsidR="00623007" w:rsidRDefault="00554E71" w:rsidP="00A97DC8">
            <w:pPr>
              <w:rPr>
                <w:szCs w:val="24"/>
                <w:lang w:val="ru-RU"/>
              </w:rPr>
            </w:pPr>
            <w:r w:rsidRPr="006813D9">
              <w:rPr>
                <w:szCs w:val="24"/>
              </w:rPr>
              <w:t>Визит</w:t>
            </w:r>
          </w:p>
          <w:p w:rsidR="007D322C" w:rsidRPr="006813D9" w:rsidRDefault="00554E71" w:rsidP="00A97DC8">
            <w:pPr>
              <w:rPr>
                <w:szCs w:val="24"/>
              </w:rPr>
            </w:pPr>
            <w:r w:rsidRPr="006813D9">
              <w:rPr>
                <w:szCs w:val="24"/>
              </w:rPr>
              <w:t xml:space="preserve"> 1</w:t>
            </w:r>
          </w:p>
        </w:tc>
        <w:tc>
          <w:tcPr>
            <w:tcW w:w="993" w:type="dxa"/>
            <w:shd w:val="clear" w:color="auto" w:fill="auto"/>
            <w:vAlign w:val="center"/>
          </w:tcPr>
          <w:p w:rsidR="00623007" w:rsidRDefault="00554E71" w:rsidP="00A97DC8">
            <w:pPr>
              <w:rPr>
                <w:szCs w:val="24"/>
                <w:lang w:val="ru-RU"/>
              </w:rPr>
            </w:pPr>
            <w:r w:rsidRPr="006813D9">
              <w:rPr>
                <w:szCs w:val="24"/>
              </w:rPr>
              <w:t xml:space="preserve">Визит </w:t>
            </w:r>
          </w:p>
          <w:p w:rsidR="007D322C" w:rsidRPr="006813D9" w:rsidRDefault="00554E71" w:rsidP="00A97DC8">
            <w:pPr>
              <w:rPr>
                <w:szCs w:val="24"/>
              </w:rPr>
            </w:pPr>
            <w:r w:rsidRPr="006813D9">
              <w:rPr>
                <w:szCs w:val="24"/>
              </w:rPr>
              <w:t>2</w:t>
            </w:r>
          </w:p>
        </w:tc>
        <w:tc>
          <w:tcPr>
            <w:tcW w:w="992" w:type="dxa"/>
            <w:shd w:val="clear" w:color="auto" w:fill="auto"/>
            <w:vAlign w:val="center"/>
          </w:tcPr>
          <w:p w:rsidR="007D322C" w:rsidRPr="006813D9" w:rsidRDefault="00554E71" w:rsidP="00A97DC8">
            <w:pPr>
              <w:rPr>
                <w:szCs w:val="24"/>
              </w:rPr>
            </w:pPr>
            <w:r w:rsidRPr="006813D9">
              <w:rPr>
                <w:szCs w:val="24"/>
              </w:rPr>
              <w:t>Визит 3</w:t>
            </w:r>
          </w:p>
        </w:tc>
        <w:tc>
          <w:tcPr>
            <w:tcW w:w="992" w:type="dxa"/>
            <w:shd w:val="clear" w:color="auto" w:fill="auto"/>
            <w:vAlign w:val="center"/>
          </w:tcPr>
          <w:p w:rsidR="007D322C" w:rsidRPr="006813D9" w:rsidRDefault="00554E71" w:rsidP="00A97DC8">
            <w:pPr>
              <w:rPr>
                <w:szCs w:val="24"/>
              </w:rPr>
            </w:pPr>
            <w:r w:rsidRPr="006813D9">
              <w:rPr>
                <w:szCs w:val="24"/>
              </w:rPr>
              <w:t>Визит 4</w:t>
            </w:r>
          </w:p>
        </w:tc>
        <w:tc>
          <w:tcPr>
            <w:tcW w:w="992" w:type="dxa"/>
            <w:gridSpan w:val="2"/>
            <w:shd w:val="clear" w:color="auto" w:fill="auto"/>
            <w:vAlign w:val="center"/>
          </w:tcPr>
          <w:p w:rsidR="007D322C" w:rsidRPr="006813D9" w:rsidRDefault="00554E71" w:rsidP="00A97DC8">
            <w:pPr>
              <w:rPr>
                <w:szCs w:val="24"/>
              </w:rPr>
            </w:pPr>
            <w:r w:rsidRPr="006813D9">
              <w:rPr>
                <w:szCs w:val="24"/>
              </w:rPr>
              <w:t>Визит 5</w:t>
            </w:r>
          </w:p>
        </w:tc>
        <w:tc>
          <w:tcPr>
            <w:tcW w:w="993" w:type="dxa"/>
            <w:gridSpan w:val="2"/>
            <w:vAlign w:val="center"/>
          </w:tcPr>
          <w:p w:rsidR="007D322C" w:rsidRPr="006813D9" w:rsidRDefault="00554E71" w:rsidP="00A97DC8">
            <w:pPr>
              <w:rPr>
                <w:szCs w:val="24"/>
              </w:rPr>
            </w:pPr>
            <w:r w:rsidRPr="006813D9">
              <w:rPr>
                <w:szCs w:val="24"/>
              </w:rPr>
              <w:t>Визит 6</w:t>
            </w:r>
          </w:p>
        </w:tc>
        <w:tc>
          <w:tcPr>
            <w:tcW w:w="850" w:type="dxa"/>
            <w:vAlign w:val="center"/>
          </w:tcPr>
          <w:p w:rsidR="007D322C" w:rsidRPr="006813D9" w:rsidRDefault="00554E71" w:rsidP="00A97DC8">
            <w:pPr>
              <w:rPr>
                <w:szCs w:val="24"/>
              </w:rPr>
            </w:pPr>
            <w:r w:rsidRPr="006813D9">
              <w:rPr>
                <w:szCs w:val="24"/>
              </w:rPr>
              <w:t>Визит 7</w:t>
            </w:r>
          </w:p>
        </w:tc>
        <w:tc>
          <w:tcPr>
            <w:tcW w:w="1134" w:type="dxa"/>
          </w:tcPr>
          <w:p w:rsidR="007D322C" w:rsidRPr="006813D9" w:rsidRDefault="00554E71" w:rsidP="00A97DC8">
            <w:pPr>
              <w:rPr>
                <w:szCs w:val="24"/>
              </w:rPr>
            </w:pPr>
            <w:r w:rsidRPr="006813D9">
              <w:rPr>
                <w:szCs w:val="24"/>
              </w:rPr>
              <w:t>Визит 8</w:t>
            </w:r>
          </w:p>
        </w:tc>
      </w:tr>
      <w:tr w:rsidR="00EC7136" w:rsidRPr="00FA0F01" w:rsidTr="002602FC">
        <w:trPr>
          <w:trHeight w:val="1782"/>
        </w:trPr>
        <w:tc>
          <w:tcPr>
            <w:tcW w:w="2376" w:type="dxa"/>
            <w:gridSpan w:val="2"/>
            <w:shd w:val="clear" w:color="auto" w:fill="auto"/>
            <w:vAlign w:val="center"/>
          </w:tcPr>
          <w:p w:rsidR="007D322C" w:rsidRPr="002602FC" w:rsidRDefault="00B26E5B" w:rsidP="00A97DC8">
            <w:pPr>
              <w:rPr>
                <w:sz w:val="18"/>
                <w:szCs w:val="24"/>
              </w:rPr>
            </w:pPr>
            <w:r w:rsidRPr="002602FC">
              <w:rPr>
                <w:sz w:val="18"/>
                <w:szCs w:val="24"/>
              </w:rPr>
              <w:t>Номер визита</w:t>
            </w:r>
          </w:p>
        </w:tc>
        <w:tc>
          <w:tcPr>
            <w:tcW w:w="1134" w:type="dxa"/>
            <w:vAlign w:val="center"/>
          </w:tcPr>
          <w:p w:rsidR="007D322C" w:rsidRPr="002602FC" w:rsidRDefault="00B26E5B" w:rsidP="00A97DC8">
            <w:pPr>
              <w:rPr>
                <w:sz w:val="18"/>
                <w:szCs w:val="24"/>
              </w:rPr>
            </w:pPr>
            <w:r w:rsidRPr="002602FC">
              <w:rPr>
                <w:sz w:val="18"/>
                <w:szCs w:val="24"/>
              </w:rPr>
              <w:t>1 день до начала инъекции</w:t>
            </w:r>
          </w:p>
        </w:tc>
        <w:tc>
          <w:tcPr>
            <w:tcW w:w="993" w:type="dxa"/>
            <w:shd w:val="clear" w:color="auto" w:fill="auto"/>
            <w:vAlign w:val="center"/>
          </w:tcPr>
          <w:p w:rsidR="007D322C" w:rsidRPr="002602FC" w:rsidRDefault="007E2262" w:rsidP="00A97DC8">
            <w:pPr>
              <w:rPr>
                <w:sz w:val="18"/>
                <w:szCs w:val="24"/>
              </w:rPr>
            </w:pPr>
            <w:r w:rsidRPr="002602FC">
              <w:rPr>
                <w:sz w:val="18"/>
                <w:szCs w:val="24"/>
                <w:lang w:val="ru-RU"/>
              </w:rPr>
              <w:t xml:space="preserve">2 или </w:t>
            </w:r>
            <w:r w:rsidR="00554E71" w:rsidRPr="002602FC">
              <w:rPr>
                <w:sz w:val="18"/>
                <w:szCs w:val="24"/>
              </w:rPr>
              <w:t>3 цикл</w:t>
            </w:r>
          </w:p>
        </w:tc>
        <w:tc>
          <w:tcPr>
            <w:tcW w:w="992" w:type="dxa"/>
            <w:shd w:val="clear" w:color="auto" w:fill="auto"/>
            <w:vAlign w:val="center"/>
          </w:tcPr>
          <w:p w:rsidR="007D322C" w:rsidRPr="002602FC" w:rsidRDefault="007E2262" w:rsidP="00A97DC8">
            <w:pPr>
              <w:rPr>
                <w:sz w:val="18"/>
                <w:szCs w:val="24"/>
              </w:rPr>
            </w:pPr>
            <w:r w:rsidRPr="002602FC">
              <w:rPr>
                <w:sz w:val="18"/>
                <w:szCs w:val="24"/>
                <w:lang w:val="ru-RU"/>
              </w:rPr>
              <w:t xml:space="preserve">3 или </w:t>
            </w:r>
            <w:r w:rsidR="00554E71" w:rsidRPr="002602FC">
              <w:rPr>
                <w:sz w:val="18"/>
                <w:szCs w:val="24"/>
              </w:rPr>
              <w:t>4</w:t>
            </w:r>
          </w:p>
          <w:p w:rsidR="00554E71" w:rsidRPr="002602FC" w:rsidRDefault="00554E71" w:rsidP="00A97DC8">
            <w:pPr>
              <w:rPr>
                <w:sz w:val="18"/>
                <w:szCs w:val="24"/>
              </w:rPr>
            </w:pPr>
            <w:r w:rsidRPr="002602FC">
              <w:rPr>
                <w:sz w:val="18"/>
                <w:szCs w:val="24"/>
              </w:rPr>
              <w:t>цикл</w:t>
            </w:r>
          </w:p>
        </w:tc>
        <w:tc>
          <w:tcPr>
            <w:tcW w:w="992" w:type="dxa"/>
            <w:shd w:val="clear" w:color="auto" w:fill="auto"/>
            <w:vAlign w:val="center"/>
          </w:tcPr>
          <w:p w:rsidR="007D322C" w:rsidRPr="002602FC" w:rsidRDefault="007E2262" w:rsidP="00A97DC8">
            <w:pPr>
              <w:rPr>
                <w:sz w:val="18"/>
                <w:szCs w:val="24"/>
              </w:rPr>
            </w:pPr>
            <w:r w:rsidRPr="002602FC">
              <w:rPr>
                <w:sz w:val="18"/>
                <w:szCs w:val="24"/>
                <w:lang w:val="ru-RU"/>
              </w:rPr>
              <w:t xml:space="preserve">4 или </w:t>
            </w:r>
            <w:r w:rsidR="00554E71" w:rsidRPr="002602FC">
              <w:rPr>
                <w:sz w:val="18"/>
                <w:szCs w:val="24"/>
              </w:rPr>
              <w:t>5</w:t>
            </w:r>
          </w:p>
          <w:p w:rsidR="00554E71" w:rsidRPr="002602FC" w:rsidRDefault="00554E71" w:rsidP="00A97DC8">
            <w:pPr>
              <w:rPr>
                <w:sz w:val="18"/>
                <w:szCs w:val="24"/>
              </w:rPr>
            </w:pPr>
            <w:r w:rsidRPr="002602FC">
              <w:rPr>
                <w:sz w:val="18"/>
                <w:szCs w:val="24"/>
              </w:rPr>
              <w:t>цикл</w:t>
            </w:r>
          </w:p>
        </w:tc>
        <w:tc>
          <w:tcPr>
            <w:tcW w:w="992" w:type="dxa"/>
            <w:gridSpan w:val="2"/>
            <w:shd w:val="clear" w:color="auto" w:fill="auto"/>
            <w:vAlign w:val="center"/>
          </w:tcPr>
          <w:p w:rsidR="007D322C" w:rsidRPr="002602FC" w:rsidRDefault="007E2262" w:rsidP="00A97DC8">
            <w:pPr>
              <w:rPr>
                <w:sz w:val="18"/>
                <w:szCs w:val="24"/>
              </w:rPr>
            </w:pPr>
            <w:r w:rsidRPr="002602FC">
              <w:rPr>
                <w:sz w:val="18"/>
                <w:szCs w:val="24"/>
                <w:lang w:val="ru-RU"/>
              </w:rPr>
              <w:t xml:space="preserve">5 или </w:t>
            </w:r>
            <w:r w:rsidR="00554E71" w:rsidRPr="002602FC">
              <w:rPr>
                <w:sz w:val="18"/>
                <w:szCs w:val="24"/>
              </w:rPr>
              <w:t>6</w:t>
            </w:r>
          </w:p>
          <w:p w:rsidR="00554E71" w:rsidRPr="002602FC" w:rsidRDefault="00554E71" w:rsidP="00A97DC8">
            <w:pPr>
              <w:rPr>
                <w:sz w:val="18"/>
                <w:szCs w:val="24"/>
              </w:rPr>
            </w:pPr>
            <w:r w:rsidRPr="002602FC">
              <w:rPr>
                <w:sz w:val="18"/>
                <w:szCs w:val="24"/>
              </w:rPr>
              <w:t>цикл</w:t>
            </w:r>
          </w:p>
        </w:tc>
        <w:tc>
          <w:tcPr>
            <w:tcW w:w="993" w:type="dxa"/>
            <w:gridSpan w:val="2"/>
            <w:vAlign w:val="center"/>
          </w:tcPr>
          <w:p w:rsidR="007D322C" w:rsidRPr="002602FC" w:rsidRDefault="007E2262" w:rsidP="00A97DC8">
            <w:pPr>
              <w:rPr>
                <w:sz w:val="18"/>
                <w:szCs w:val="24"/>
              </w:rPr>
            </w:pPr>
            <w:r w:rsidRPr="002602FC">
              <w:rPr>
                <w:sz w:val="18"/>
                <w:szCs w:val="24"/>
                <w:lang w:val="ru-RU"/>
              </w:rPr>
              <w:t xml:space="preserve">6 или </w:t>
            </w:r>
            <w:r w:rsidR="00554E71" w:rsidRPr="002602FC">
              <w:rPr>
                <w:sz w:val="18"/>
                <w:szCs w:val="24"/>
              </w:rPr>
              <w:t>7</w:t>
            </w:r>
          </w:p>
          <w:p w:rsidR="007F1892" w:rsidRPr="002602FC" w:rsidRDefault="00554E71" w:rsidP="00A97DC8">
            <w:pPr>
              <w:rPr>
                <w:sz w:val="18"/>
                <w:szCs w:val="24"/>
              </w:rPr>
            </w:pPr>
            <w:r w:rsidRPr="002602FC">
              <w:rPr>
                <w:sz w:val="18"/>
                <w:szCs w:val="24"/>
              </w:rPr>
              <w:t>цикл</w:t>
            </w:r>
          </w:p>
        </w:tc>
        <w:tc>
          <w:tcPr>
            <w:tcW w:w="850" w:type="dxa"/>
            <w:vAlign w:val="center"/>
          </w:tcPr>
          <w:p w:rsidR="007F1892" w:rsidRPr="002602FC" w:rsidRDefault="007E2262" w:rsidP="00A97DC8">
            <w:pPr>
              <w:rPr>
                <w:sz w:val="18"/>
                <w:szCs w:val="24"/>
              </w:rPr>
            </w:pPr>
            <w:r w:rsidRPr="002602FC">
              <w:rPr>
                <w:sz w:val="18"/>
                <w:szCs w:val="24"/>
                <w:lang w:val="ru-RU"/>
              </w:rPr>
              <w:t xml:space="preserve">7 или </w:t>
            </w:r>
            <w:r w:rsidR="00554E71" w:rsidRPr="002602FC">
              <w:rPr>
                <w:sz w:val="18"/>
                <w:szCs w:val="24"/>
              </w:rPr>
              <w:t>8</w:t>
            </w:r>
          </w:p>
          <w:p w:rsidR="007F1892" w:rsidRPr="002602FC" w:rsidRDefault="00554E71" w:rsidP="00A97DC8">
            <w:pPr>
              <w:rPr>
                <w:sz w:val="18"/>
                <w:szCs w:val="24"/>
              </w:rPr>
            </w:pPr>
            <w:r w:rsidRPr="002602FC">
              <w:rPr>
                <w:sz w:val="18"/>
                <w:szCs w:val="24"/>
              </w:rPr>
              <w:t>цикл</w:t>
            </w:r>
          </w:p>
        </w:tc>
        <w:tc>
          <w:tcPr>
            <w:tcW w:w="1134" w:type="dxa"/>
          </w:tcPr>
          <w:p w:rsidR="007F1892" w:rsidRPr="002602FC" w:rsidRDefault="007F1892" w:rsidP="00A97DC8">
            <w:pPr>
              <w:rPr>
                <w:sz w:val="18"/>
                <w:szCs w:val="24"/>
                <w:lang w:val="ru-RU"/>
              </w:rPr>
            </w:pPr>
          </w:p>
          <w:p w:rsidR="007F1892" w:rsidRPr="002602FC" w:rsidRDefault="00E314F2" w:rsidP="00623007">
            <w:pPr>
              <w:rPr>
                <w:sz w:val="18"/>
                <w:szCs w:val="24"/>
                <w:lang w:val="ru-RU"/>
              </w:rPr>
            </w:pPr>
            <w:r w:rsidRPr="002602FC">
              <w:rPr>
                <w:sz w:val="18"/>
                <w:szCs w:val="24"/>
                <w:lang w:val="ru-RU"/>
              </w:rPr>
              <w:t>Заключительный,</w:t>
            </w:r>
            <w:r w:rsidR="00554E71" w:rsidRPr="002602FC">
              <w:rPr>
                <w:sz w:val="18"/>
                <w:szCs w:val="24"/>
                <w:lang w:val="ru-RU"/>
              </w:rPr>
              <w:t xml:space="preserve"> после 4 месяца с даты последней инъекции</w:t>
            </w:r>
          </w:p>
        </w:tc>
      </w:tr>
      <w:tr w:rsidR="00EC7136" w:rsidRPr="006813D9" w:rsidTr="002602FC">
        <w:trPr>
          <w:trHeight w:val="512"/>
        </w:trPr>
        <w:tc>
          <w:tcPr>
            <w:tcW w:w="2376" w:type="dxa"/>
            <w:gridSpan w:val="2"/>
            <w:shd w:val="clear" w:color="auto" w:fill="auto"/>
            <w:vAlign w:val="center"/>
          </w:tcPr>
          <w:p w:rsidR="001C7062" w:rsidRPr="006D550D" w:rsidRDefault="00B26E5B" w:rsidP="00A97DC8">
            <w:pPr>
              <w:rPr>
                <w:szCs w:val="24"/>
                <w:lang w:val="ru-RU"/>
              </w:rPr>
            </w:pPr>
            <w:r w:rsidRPr="006D550D">
              <w:rPr>
                <w:szCs w:val="24"/>
                <w:lang w:val="ru-RU"/>
              </w:rPr>
              <w:t>Информированное согласие и проверка</w:t>
            </w:r>
          </w:p>
          <w:p w:rsidR="007D322C" w:rsidRPr="006D550D" w:rsidRDefault="00B26E5B" w:rsidP="00A97DC8">
            <w:pPr>
              <w:rPr>
                <w:szCs w:val="24"/>
                <w:lang w:val="ru-RU"/>
              </w:rPr>
            </w:pPr>
            <w:r w:rsidRPr="006D550D">
              <w:rPr>
                <w:szCs w:val="24"/>
                <w:lang w:val="ru-RU"/>
              </w:rPr>
              <w:t>критериев отбора</w:t>
            </w:r>
          </w:p>
        </w:tc>
        <w:tc>
          <w:tcPr>
            <w:tcW w:w="1134" w:type="dxa"/>
            <w:vAlign w:val="center"/>
          </w:tcPr>
          <w:p w:rsidR="007D322C" w:rsidRPr="006813D9" w:rsidRDefault="00B26E5B" w:rsidP="00A97DC8">
            <w:pPr>
              <w:rPr>
                <w:szCs w:val="24"/>
              </w:rPr>
            </w:pPr>
            <w:r w:rsidRPr="006813D9">
              <w:rPr>
                <w:szCs w:val="24"/>
              </w:rPr>
              <w:t>X</w:t>
            </w:r>
          </w:p>
        </w:tc>
        <w:tc>
          <w:tcPr>
            <w:tcW w:w="993" w:type="dxa"/>
            <w:shd w:val="clear" w:color="auto" w:fill="auto"/>
            <w:vAlign w:val="center"/>
          </w:tcPr>
          <w:p w:rsidR="007D322C" w:rsidRPr="006813D9" w:rsidRDefault="007D322C" w:rsidP="00A97DC8">
            <w:pPr>
              <w:rPr>
                <w:szCs w:val="24"/>
              </w:rPr>
            </w:pPr>
          </w:p>
        </w:tc>
        <w:tc>
          <w:tcPr>
            <w:tcW w:w="992" w:type="dxa"/>
            <w:shd w:val="clear" w:color="auto" w:fill="auto"/>
            <w:vAlign w:val="center"/>
          </w:tcPr>
          <w:p w:rsidR="007D322C" w:rsidRPr="006813D9" w:rsidRDefault="007D322C" w:rsidP="00A97DC8">
            <w:pPr>
              <w:rPr>
                <w:szCs w:val="24"/>
              </w:rPr>
            </w:pPr>
          </w:p>
        </w:tc>
        <w:tc>
          <w:tcPr>
            <w:tcW w:w="992" w:type="dxa"/>
            <w:shd w:val="clear" w:color="auto" w:fill="auto"/>
            <w:vAlign w:val="center"/>
          </w:tcPr>
          <w:p w:rsidR="007D322C" w:rsidRPr="006813D9" w:rsidRDefault="007D322C" w:rsidP="00A97DC8">
            <w:pPr>
              <w:rPr>
                <w:szCs w:val="24"/>
              </w:rPr>
            </w:pPr>
          </w:p>
        </w:tc>
        <w:tc>
          <w:tcPr>
            <w:tcW w:w="992" w:type="dxa"/>
            <w:gridSpan w:val="2"/>
            <w:shd w:val="clear" w:color="auto" w:fill="auto"/>
            <w:vAlign w:val="center"/>
          </w:tcPr>
          <w:p w:rsidR="007D322C" w:rsidRPr="006813D9" w:rsidRDefault="007D322C" w:rsidP="00A97DC8">
            <w:pPr>
              <w:rPr>
                <w:szCs w:val="24"/>
              </w:rPr>
            </w:pPr>
          </w:p>
        </w:tc>
        <w:tc>
          <w:tcPr>
            <w:tcW w:w="993" w:type="dxa"/>
            <w:gridSpan w:val="2"/>
            <w:vAlign w:val="center"/>
          </w:tcPr>
          <w:p w:rsidR="007D322C" w:rsidRPr="006813D9" w:rsidRDefault="007D322C" w:rsidP="00A97DC8">
            <w:pPr>
              <w:rPr>
                <w:szCs w:val="24"/>
              </w:rPr>
            </w:pPr>
          </w:p>
        </w:tc>
        <w:tc>
          <w:tcPr>
            <w:tcW w:w="850" w:type="dxa"/>
          </w:tcPr>
          <w:p w:rsidR="007D322C" w:rsidRPr="006813D9" w:rsidRDefault="007D322C" w:rsidP="00A97DC8">
            <w:pPr>
              <w:rPr>
                <w:szCs w:val="24"/>
              </w:rPr>
            </w:pPr>
          </w:p>
        </w:tc>
        <w:tc>
          <w:tcPr>
            <w:tcW w:w="1134" w:type="dxa"/>
          </w:tcPr>
          <w:p w:rsidR="007D322C" w:rsidRPr="006813D9" w:rsidRDefault="007D322C" w:rsidP="00A97DC8">
            <w:pPr>
              <w:rPr>
                <w:szCs w:val="24"/>
              </w:rPr>
            </w:pPr>
          </w:p>
        </w:tc>
      </w:tr>
      <w:tr w:rsidR="00EC7136" w:rsidRPr="006813D9" w:rsidTr="002602FC">
        <w:trPr>
          <w:trHeight w:val="565"/>
        </w:trPr>
        <w:tc>
          <w:tcPr>
            <w:tcW w:w="2376" w:type="dxa"/>
            <w:gridSpan w:val="2"/>
            <w:shd w:val="clear" w:color="auto" w:fill="auto"/>
            <w:vAlign w:val="center"/>
          </w:tcPr>
          <w:p w:rsidR="007D322C" w:rsidRPr="006813D9" w:rsidRDefault="00B26E5B" w:rsidP="00A97DC8">
            <w:pPr>
              <w:rPr>
                <w:szCs w:val="24"/>
              </w:rPr>
            </w:pPr>
            <w:r w:rsidRPr="006813D9">
              <w:rPr>
                <w:szCs w:val="24"/>
              </w:rPr>
              <w:t>Демографические данные</w:t>
            </w:r>
          </w:p>
        </w:tc>
        <w:tc>
          <w:tcPr>
            <w:tcW w:w="1134" w:type="dxa"/>
            <w:vAlign w:val="center"/>
          </w:tcPr>
          <w:p w:rsidR="007D322C" w:rsidRPr="006813D9" w:rsidRDefault="00B26E5B" w:rsidP="00A97DC8">
            <w:pPr>
              <w:rPr>
                <w:szCs w:val="24"/>
              </w:rPr>
            </w:pPr>
            <w:r w:rsidRPr="006813D9">
              <w:rPr>
                <w:szCs w:val="24"/>
              </w:rPr>
              <w:t>X</w:t>
            </w:r>
          </w:p>
        </w:tc>
        <w:tc>
          <w:tcPr>
            <w:tcW w:w="993" w:type="dxa"/>
            <w:shd w:val="clear" w:color="auto" w:fill="auto"/>
            <w:vAlign w:val="center"/>
          </w:tcPr>
          <w:p w:rsidR="007D322C" w:rsidRPr="006813D9" w:rsidRDefault="007D322C" w:rsidP="00A97DC8">
            <w:pPr>
              <w:rPr>
                <w:szCs w:val="24"/>
              </w:rPr>
            </w:pPr>
          </w:p>
        </w:tc>
        <w:tc>
          <w:tcPr>
            <w:tcW w:w="992" w:type="dxa"/>
            <w:shd w:val="clear" w:color="auto" w:fill="auto"/>
            <w:vAlign w:val="center"/>
          </w:tcPr>
          <w:p w:rsidR="007D322C" w:rsidRPr="006813D9" w:rsidRDefault="007D322C" w:rsidP="00A97DC8">
            <w:pPr>
              <w:rPr>
                <w:szCs w:val="24"/>
              </w:rPr>
            </w:pPr>
          </w:p>
        </w:tc>
        <w:tc>
          <w:tcPr>
            <w:tcW w:w="992" w:type="dxa"/>
            <w:shd w:val="clear" w:color="auto" w:fill="auto"/>
            <w:vAlign w:val="center"/>
          </w:tcPr>
          <w:p w:rsidR="007D322C" w:rsidRPr="006813D9" w:rsidRDefault="007D322C" w:rsidP="00A97DC8">
            <w:pPr>
              <w:rPr>
                <w:szCs w:val="24"/>
              </w:rPr>
            </w:pPr>
          </w:p>
        </w:tc>
        <w:tc>
          <w:tcPr>
            <w:tcW w:w="992" w:type="dxa"/>
            <w:gridSpan w:val="2"/>
            <w:shd w:val="clear" w:color="auto" w:fill="auto"/>
            <w:vAlign w:val="center"/>
          </w:tcPr>
          <w:p w:rsidR="007D322C" w:rsidRPr="006813D9" w:rsidRDefault="007D322C" w:rsidP="00A97DC8">
            <w:pPr>
              <w:rPr>
                <w:szCs w:val="24"/>
              </w:rPr>
            </w:pPr>
          </w:p>
        </w:tc>
        <w:tc>
          <w:tcPr>
            <w:tcW w:w="993" w:type="dxa"/>
            <w:gridSpan w:val="2"/>
            <w:vAlign w:val="center"/>
          </w:tcPr>
          <w:p w:rsidR="007D322C" w:rsidRPr="006813D9" w:rsidRDefault="007D322C" w:rsidP="00A97DC8">
            <w:pPr>
              <w:rPr>
                <w:szCs w:val="24"/>
              </w:rPr>
            </w:pPr>
          </w:p>
        </w:tc>
        <w:tc>
          <w:tcPr>
            <w:tcW w:w="850" w:type="dxa"/>
          </w:tcPr>
          <w:p w:rsidR="007D322C" w:rsidRPr="006813D9" w:rsidRDefault="007D322C" w:rsidP="00A97DC8">
            <w:pPr>
              <w:rPr>
                <w:szCs w:val="24"/>
              </w:rPr>
            </w:pPr>
          </w:p>
        </w:tc>
        <w:tc>
          <w:tcPr>
            <w:tcW w:w="1134" w:type="dxa"/>
          </w:tcPr>
          <w:p w:rsidR="007D322C" w:rsidRPr="006813D9" w:rsidRDefault="007D322C" w:rsidP="00A97DC8">
            <w:pPr>
              <w:rPr>
                <w:szCs w:val="24"/>
              </w:rPr>
            </w:pPr>
          </w:p>
        </w:tc>
      </w:tr>
      <w:tr w:rsidR="002269DD" w:rsidRPr="006813D9" w:rsidTr="002602FC">
        <w:trPr>
          <w:trHeight w:val="565"/>
        </w:trPr>
        <w:tc>
          <w:tcPr>
            <w:tcW w:w="2376" w:type="dxa"/>
            <w:gridSpan w:val="2"/>
            <w:shd w:val="clear" w:color="auto" w:fill="auto"/>
            <w:vAlign w:val="center"/>
          </w:tcPr>
          <w:p w:rsidR="002269DD" w:rsidRPr="006813D9" w:rsidRDefault="002269DD" w:rsidP="00A97DC8">
            <w:pPr>
              <w:rPr>
                <w:szCs w:val="24"/>
              </w:rPr>
            </w:pPr>
            <w:r w:rsidRPr="006813D9">
              <w:rPr>
                <w:szCs w:val="24"/>
              </w:rPr>
              <w:t>Рост, вес</w:t>
            </w:r>
          </w:p>
        </w:tc>
        <w:tc>
          <w:tcPr>
            <w:tcW w:w="1134" w:type="dxa"/>
            <w:vAlign w:val="center"/>
          </w:tcPr>
          <w:p w:rsidR="002269DD" w:rsidRPr="006813D9" w:rsidRDefault="002269DD" w:rsidP="00A97DC8">
            <w:pPr>
              <w:rPr>
                <w:szCs w:val="24"/>
              </w:rPr>
            </w:pPr>
            <w:r w:rsidRPr="006813D9">
              <w:rPr>
                <w:szCs w:val="24"/>
              </w:rPr>
              <w:t>X</w:t>
            </w:r>
          </w:p>
        </w:tc>
        <w:tc>
          <w:tcPr>
            <w:tcW w:w="993" w:type="dxa"/>
            <w:shd w:val="clear" w:color="auto" w:fill="auto"/>
          </w:tcPr>
          <w:p w:rsidR="002269DD" w:rsidRDefault="002269DD"/>
        </w:tc>
        <w:tc>
          <w:tcPr>
            <w:tcW w:w="992" w:type="dxa"/>
            <w:shd w:val="clear" w:color="auto" w:fill="auto"/>
          </w:tcPr>
          <w:p w:rsidR="002269DD" w:rsidRDefault="002269DD"/>
        </w:tc>
        <w:tc>
          <w:tcPr>
            <w:tcW w:w="992" w:type="dxa"/>
            <w:shd w:val="clear" w:color="auto" w:fill="auto"/>
          </w:tcPr>
          <w:p w:rsidR="002269DD" w:rsidRDefault="002269DD"/>
        </w:tc>
        <w:tc>
          <w:tcPr>
            <w:tcW w:w="992" w:type="dxa"/>
            <w:gridSpan w:val="2"/>
            <w:shd w:val="clear" w:color="auto" w:fill="auto"/>
          </w:tcPr>
          <w:p w:rsidR="002269DD" w:rsidRDefault="002269DD"/>
        </w:tc>
        <w:tc>
          <w:tcPr>
            <w:tcW w:w="993" w:type="dxa"/>
            <w:gridSpan w:val="2"/>
          </w:tcPr>
          <w:p w:rsidR="002269DD" w:rsidRDefault="002269DD"/>
        </w:tc>
        <w:tc>
          <w:tcPr>
            <w:tcW w:w="850" w:type="dxa"/>
          </w:tcPr>
          <w:p w:rsidR="002269DD" w:rsidRDefault="002269DD"/>
        </w:tc>
        <w:tc>
          <w:tcPr>
            <w:tcW w:w="1134" w:type="dxa"/>
          </w:tcPr>
          <w:p w:rsidR="002269DD" w:rsidRDefault="002269DD"/>
        </w:tc>
      </w:tr>
      <w:tr w:rsidR="00EC7136" w:rsidRPr="006813D9" w:rsidTr="002602FC">
        <w:trPr>
          <w:trHeight w:val="565"/>
        </w:trPr>
        <w:tc>
          <w:tcPr>
            <w:tcW w:w="2376" w:type="dxa"/>
            <w:gridSpan w:val="2"/>
            <w:shd w:val="clear" w:color="auto" w:fill="auto"/>
            <w:vAlign w:val="center"/>
          </w:tcPr>
          <w:p w:rsidR="00B1428A" w:rsidRPr="006813D9" w:rsidDel="00F15DD9" w:rsidRDefault="00B26E5B" w:rsidP="00A97DC8">
            <w:pPr>
              <w:rPr>
                <w:szCs w:val="24"/>
              </w:rPr>
            </w:pPr>
            <w:r w:rsidRPr="006813D9">
              <w:rPr>
                <w:szCs w:val="24"/>
              </w:rPr>
              <w:t>Анамнез заболевания</w:t>
            </w:r>
          </w:p>
        </w:tc>
        <w:tc>
          <w:tcPr>
            <w:tcW w:w="1134" w:type="dxa"/>
          </w:tcPr>
          <w:p w:rsidR="00B1428A" w:rsidRPr="006813D9" w:rsidRDefault="00B1428A" w:rsidP="00A97DC8">
            <w:pPr>
              <w:rPr>
                <w:szCs w:val="24"/>
              </w:rPr>
            </w:pPr>
            <w:r w:rsidRPr="006813D9">
              <w:rPr>
                <w:szCs w:val="24"/>
              </w:rPr>
              <w:t>X</w:t>
            </w:r>
          </w:p>
        </w:tc>
        <w:tc>
          <w:tcPr>
            <w:tcW w:w="993" w:type="dxa"/>
            <w:shd w:val="clear" w:color="auto" w:fill="auto"/>
            <w:vAlign w:val="center"/>
          </w:tcPr>
          <w:p w:rsidR="00B1428A" w:rsidRPr="006813D9" w:rsidRDefault="00B1428A" w:rsidP="00A97DC8">
            <w:pPr>
              <w:rPr>
                <w:szCs w:val="24"/>
              </w:rPr>
            </w:pPr>
          </w:p>
        </w:tc>
        <w:tc>
          <w:tcPr>
            <w:tcW w:w="992" w:type="dxa"/>
            <w:shd w:val="clear" w:color="auto" w:fill="auto"/>
            <w:vAlign w:val="center"/>
          </w:tcPr>
          <w:p w:rsidR="00B1428A" w:rsidRPr="006813D9" w:rsidRDefault="00B1428A" w:rsidP="00A97DC8">
            <w:pPr>
              <w:rPr>
                <w:szCs w:val="24"/>
              </w:rPr>
            </w:pPr>
          </w:p>
        </w:tc>
        <w:tc>
          <w:tcPr>
            <w:tcW w:w="992" w:type="dxa"/>
            <w:shd w:val="clear" w:color="auto" w:fill="auto"/>
            <w:vAlign w:val="center"/>
          </w:tcPr>
          <w:p w:rsidR="00B1428A" w:rsidRPr="006813D9" w:rsidRDefault="00B1428A" w:rsidP="00A97DC8">
            <w:pPr>
              <w:rPr>
                <w:szCs w:val="24"/>
              </w:rPr>
            </w:pPr>
          </w:p>
        </w:tc>
        <w:tc>
          <w:tcPr>
            <w:tcW w:w="992" w:type="dxa"/>
            <w:gridSpan w:val="2"/>
            <w:shd w:val="clear" w:color="auto" w:fill="auto"/>
            <w:vAlign w:val="center"/>
          </w:tcPr>
          <w:p w:rsidR="00B1428A" w:rsidRPr="006813D9" w:rsidRDefault="00B1428A" w:rsidP="00A97DC8">
            <w:pPr>
              <w:rPr>
                <w:szCs w:val="24"/>
              </w:rPr>
            </w:pPr>
          </w:p>
        </w:tc>
        <w:tc>
          <w:tcPr>
            <w:tcW w:w="993" w:type="dxa"/>
            <w:gridSpan w:val="2"/>
            <w:vAlign w:val="center"/>
          </w:tcPr>
          <w:p w:rsidR="00B1428A" w:rsidRPr="006813D9" w:rsidRDefault="00B1428A" w:rsidP="00A97DC8">
            <w:pPr>
              <w:rPr>
                <w:szCs w:val="24"/>
              </w:rPr>
            </w:pPr>
          </w:p>
        </w:tc>
        <w:tc>
          <w:tcPr>
            <w:tcW w:w="850" w:type="dxa"/>
            <w:vAlign w:val="center"/>
          </w:tcPr>
          <w:p w:rsidR="00B1428A" w:rsidRPr="006813D9" w:rsidRDefault="00B1428A" w:rsidP="00A97DC8">
            <w:pPr>
              <w:rPr>
                <w:szCs w:val="24"/>
              </w:rPr>
            </w:pPr>
          </w:p>
        </w:tc>
        <w:tc>
          <w:tcPr>
            <w:tcW w:w="1134" w:type="dxa"/>
          </w:tcPr>
          <w:p w:rsidR="00B1428A" w:rsidRPr="006813D9" w:rsidRDefault="00B1428A" w:rsidP="00A97DC8">
            <w:pPr>
              <w:rPr>
                <w:szCs w:val="24"/>
              </w:rPr>
            </w:pPr>
          </w:p>
        </w:tc>
      </w:tr>
      <w:tr w:rsidR="00EC7136" w:rsidRPr="006813D9" w:rsidTr="002602FC">
        <w:trPr>
          <w:trHeight w:val="565"/>
        </w:trPr>
        <w:tc>
          <w:tcPr>
            <w:tcW w:w="2376" w:type="dxa"/>
            <w:gridSpan w:val="2"/>
            <w:shd w:val="clear" w:color="auto" w:fill="auto"/>
            <w:vAlign w:val="center"/>
          </w:tcPr>
          <w:p w:rsidR="00B1428A" w:rsidRPr="006D550D" w:rsidRDefault="00B26E5B" w:rsidP="00A97DC8">
            <w:pPr>
              <w:rPr>
                <w:szCs w:val="24"/>
                <w:lang w:val="ru-RU"/>
              </w:rPr>
            </w:pPr>
            <w:r w:rsidRPr="006D550D">
              <w:rPr>
                <w:szCs w:val="24"/>
                <w:lang w:val="ru-RU"/>
              </w:rPr>
              <w:t>Предыдущее лечение</w:t>
            </w:r>
          </w:p>
          <w:p w:rsidR="00440B2D" w:rsidRPr="006D550D" w:rsidDel="00F15DD9" w:rsidRDefault="00440B2D" w:rsidP="00A97DC8">
            <w:pPr>
              <w:rPr>
                <w:szCs w:val="24"/>
                <w:lang w:val="ru-RU"/>
              </w:rPr>
            </w:pPr>
            <w:r w:rsidRPr="006D550D">
              <w:rPr>
                <w:szCs w:val="24"/>
                <w:lang w:val="ru-RU"/>
              </w:rPr>
              <w:t>(хирургическое и/или медикаментозное)</w:t>
            </w:r>
          </w:p>
        </w:tc>
        <w:tc>
          <w:tcPr>
            <w:tcW w:w="1134" w:type="dxa"/>
          </w:tcPr>
          <w:p w:rsidR="00B1428A" w:rsidRPr="006813D9" w:rsidRDefault="00B1428A" w:rsidP="00A97DC8">
            <w:pPr>
              <w:rPr>
                <w:szCs w:val="24"/>
              </w:rPr>
            </w:pPr>
            <w:r w:rsidRPr="006813D9">
              <w:rPr>
                <w:szCs w:val="24"/>
              </w:rPr>
              <w:t>X</w:t>
            </w:r>
          </w:p>
        </w:tc>
        <w:tc>
          <w:tcPr>
            <w:tcW w:w="993" w:type="dxa"/>
            <w:shd w:val="clear" w:color="auto" w:fill="auto"/>
            <w:vAlign w:val="center"/>
          </w:tcPr>
          <w:p w:rsidR="00B1428A" w:rsidRPr="006813D9" w:rsidRDefault="00B1428A" w:rsidP="00A97DC8">
            <w:pPr>
              <w:rPr>
                <w:szCs w:val="24"/>
              </w:rPr>
            </w:pPr>
          </w:p>
        </w:tc>
        <w:tc>
          <w:tcPr>
            <w:tcW w:w="992" w:type="dxa"/>
            <w:shd w:val="clear" w:color="auto" w:fill="auto"/>
            <w:vAlign w:val="center"/>
          </w:tcPr>
          <w:p w:rsidR="00B1428A" w:rsidRPr="006813D9" w:rsidRDefault="00B1428A" w:rsidP="00A97DC8">
            <w:pPr>
              <w:rPr>
                <w:szCs w:val="24"/>
              </w:rPr>
            </w:pPr>
          </w:p>
        </w:tc>
        <w:tc>
          <w:tcPr>
            <w:tcW w:w="992" w:type="dxa"/>
            <w:shd w:val="clear" w:color="auto" w:fill="auto"/>
            <w:vAlign w:val="center"/>
          </w:tcPr>
          <w:p w:rsidR="00B1428A" w:rsidRPr="006813D9" w:rsidRDefault="00B1428A" w:rsidP="00A97DC8">
            <w:pPr>
              <w:rPr>
                <w:szCs w:val="24"/>
              </w:rPr>
            </w:pPr>
          </w:p>
        </w:tc>
        <w:tc>
          <w:tcPr>
            <w:tcW w:w="992" w:type="dxa"/>
            <w:gridSpan w:val="2"/>
            <w:shd w:val="clear" w:color="auto" w:fill="auto"/>
            <w:vAlign w:val="center"/>
          </w:tcPr>
          <w:p w:rsidR="00B1428A" w:rsidRPr="006813D9" w:rsidRDefault="00B1428A" w:rsidP="00A97DC8">
            <w:pPr>
              <w:rPr>
                <w:szCs w:val="24"/>
              </w:rPr>
            </w:pPr>
          </w:p>
        </w:tc>
        <w:tc>
          <w:tcPr>
            <w:tcW w:w="993" w:type="dxa"/>
            <w:gridSpan w:val="2"/>
            <w:vAlign w:val="center"/>
          </w:tcPr>
          <w:p w:rsidR="00B1428A" w:rsidRPr="006813D9" w:rsidRDefault="00B1428A" w:rsidP="00A97DC8">
            <w:pPr>
              <w:rPr>
                <w:szCs w:val="24"/>
              </w:rPr>
            </w:pPr>
          </w:p>
        </w:tc>
        <w:tc>
          <w:tcPr>
            <w:tcW w:w="850" w:type="dxa"/>
            <w:vAlign w:val="center"/>
          </w:tcPr>
          <w:p w:rsidR="00B1428A" w:rsidRPr="006813D9" w:rsidRDefault="00B1428A" w:rsidP="00A97DC8">
            <w:pPr>
              <w:rPr>
                <w:szCs w:val="24"/>
              </w:rPr>
            </w:pPr>
          </w:p>
        </w:tc>
        <w:tc>
          <w:tcPr>
            <w:tcW w:w="1134" w:type="dxa"/>
          </w:tcPr>
          <w:p w:rsidR="00B1428A" w:rsidRPr="006813D9" w:rsidRDefault="00B1428A" w:rsidP="00A97DC8">
            <w:pPr>
              <w:rPr>
                <w:szCs w:val="24"/>
              </w:rPr>
            </w:pPr>
          </w:p>
        </w:tc>
      </w:tr>
      <w:tr w:rsidR="00E314F2" w:rsidRPr="00FA0F01" w:rsidTr="002602FC">
        <w:trPr>
          <w:trHeight w:val="565"/>
        </w:trPr>
        <w:tc>
          <w:tcPr>
            <w:tcW w:w="9322" w:type="dxa"/>
            <w:gridSpan w:val="11"/>
            <w:shd w:val="clear" w:color="auto" w:fill="D9D9D9" w:themeFill="background1" w:themeFillShade="D9"/>
            <w:vAlign w:val="center"/>
          </w:tcPr>
          <w:p w:rsidR="00E314F2" w:rsidRPr="006D550D" w:rsidRDefault="00E314F2" w:rsidP="00A97DC8">
            <w:pPr>
              <w:rPr>
                <w:szCs w:val="24"/>
                <w:lang w:val="ru-RU"/>
              </w:rPr>
            </w:pPr>
            <w:r w:rsidRPr="006D550D">
              <w:rPr>
                <w:szCs w:val="24"/>
                <w:lang w:val="ru-RU"/>
              </w:rPr>
              <w:t>Лечение  трабектедин (Йонделис®) в комбинации с пегилированным липосомальным доксорубицином</w:t>
            </w:r>
          </w:p>
        </w:tc>
        <w:tc>
          <w:tcPr>
            <w:tcW w:w="1134" w:type="dxa"/>
          </w:tcPr>
          <w:p w:rsidR="00E314F2" w:rsidRPr="006D550D" w:rsidRDefault="00E314F2" w:rsidP="00A97DC8">
            <w:pPr>
              <w:rPr>
                <w:szCs w:val="24"/>
                <w:lang w:val="ru-RU"/>
              </w:rPr>
            </w:pPr>
          </w:p>
        </w:tc>
      </w:tr>
      <w:tr w:rsidR="00E314F2" w:rsidRPr="00FA0F01" w:rsidTr="002602FC">
        <w:trPr>
          <w:trHeight w:val="565"/>
        </w:trPr>
        <w:tc>
          <w:tcPr>
            <w:tcW w:w="9322" w:type="dxa"/>
            <w:gridSpan w:val="11"/>
            <w:shd w:val="clear" w:color="auto" w:fill="D9D9D9" w:themeFill="background1" w:themeFillShade="D9"/>
            <w:vAlign w:val="center"/>
          </w:tcPr>
          <w:p w:rsidR="00E314F2" w:rsidRPr="006D550D" w:rsidRDefault="00E314F2" w:rsidP="00A97DC8">
            <w:pPr>
              <w:rPr>
                <w:szCs w:val="24"/>
                <w:lang w:val="ru-RU"/>
              </w:rPr>
            </w:pPr>
            <w:r w:rsidRPr="006D550D">
              <w:rPr>
                <w:szCs w:val="24"/>
                <w:lang w:val="ru-RU"/>
              </w:rPr>
              <w:t>Причина начала лечения, Доза и схема лечения</w:t>
            </w:r>
          </w:p>
        </w:tc>
        <w:tc>
          <w:tcPr>
            <w:tcW w:w="1134" w:type="dxa"/>
          </w:tcPr>
          <w:p w:rsidR="00E314F2" w:rsidRPr="006D550D" w:rsidRDefault="00E314F2" w:rsidP="00A97DC8">
            <w:pPr>
              <w:rPr>
                <w:szCs w:val="24"/>
                <w:lang w:val="ru-RU"/>
              </w:rPr>
            </w:pPr>
          </w:p>
        </w:tc>
      </w:tr>
      <w:tr w:rsidR="00E314F2" w:rsidRPr="006813D9" w:rsidTr="002602FC">
        <w:trPr>
          <w:trHeight w:val="565"/>
        </w:trPr>
        <w:tc>
          <w:tcPr>
            <w:tcW w:w="9322" w:type="dxa"/>
            <w:gridSpan w:val="11"/>
            <w:shd w:val="clear" w:color="auto" w:fill="D9D9D9" w:themeFill="background1" w:themeFillShade="D9"/>
            <w:vAlign w:val="center"/>
          </w:tcPr>
          <w:p w:rsidR="00E314F2" w:rsidRPr="006813D9" w:rsidRDefault="00E314F2" w:rsidP="00A97DC8">
            <w:pPr>
              <w:rPr>
                <w:szCs w:val="24"/>
              </w:rPr>
            </w:pPr>
            <w:proofErr w:type="spellStart"/>
            <w:r w:rsidRPr="006813D9">
              <w:rPr>
                <w:szCs w:val="24"/>
              </w:rPr>
              <w:t>Сопутствующее</w:t>
            </w:r>
            <w:proofErr w:type="spellEnd"/>
            <w:r w:rsidRPr="006813D9">
              <w:rPr>
                <w:szCs w:val="24"/>
              </w:rPr>
              <w:t xml:space="preserve"> </w:t>
            </w:r>
            <w:proofErr w:type="spellStart"/>
            <w:r w:rsidRPr="006813D9">
              <w:rPr>
                <w:szCs w:val="24"/>
              </w:rPr>
              <w:t>лечение</w:t>
            </w:r>
            <w:proofErr w:type="spellEnd"/>
          </w:p>
        </w:tc>
        <w:tc>
          <w:tcPr>
            <w:tcW w:w="1134" w:type="dxa"/>
          </w:tcPr>
          <w:p w:rsidR="00E314F2" w:rsidRPr="006813D9" w:rsidRDefault="00E314F2" w:rsidP="00A97DC8">
            <w:pPr>
              <w:rPr>
                <w:szCs w:val="24"/>
              </w:rPr>
            </w:pPr>
          </w:p>
        </w:tc>
      </w:tr>
      <w:tr w:rsidR="00E314F2" w:rsidRPr="006813D9" w:rsidTr="002602FC">
        <w:trPr>
          <w:trHeight w:val="565"/>
        </w:trPr>
        <w:tc>
          <w:tcPr>
            <w:tcW w:w="9322" w:type="dxa"/>
            <w:gridSpan w:val="11"/>
            <w:shd w:val="clear" w:color="auto" w:fill="D9D9D9" w:themeFill="background1" w:themeFillShade="D9"/>
            <w:vAlign w:val="center"/>
          </w:tcPr>
          <w:p w:rsidR="00E314F2" w:rsidRPr="006813D9" w:rsidRDefault="00E314F2" w:rsidP="00A97DC8">
            <w:pPr>
              <w:rPr>
                <w:szCs w:val="24"/>
              </w:rPr>
            </w:pPr>
            <w:r w:rsidRPr="006813D9">
              <w:rPr>
                <w:szCs w:val="24"/>
              </w:rPr>
              <w:t>Оценка безопасности и переносимости *</w:t>
            </w:r>
          </w:p>
        </w:tc>
        <w:tc>
          <w:tcPr>
            <w:tcW w:w="1134" w:type="dxa"/>
          </w:tcPr>
          <w:p w:rsidR="00E314F2" w:rsidRPr="006813D9" w:rsidRDefault="00E314F2" w:rsidP="00A97DC8">
            <w:pPr>
              <w:rPr>
                <w:szCs w:val="24"/>
              </w:rPr>
            </w:pPr>
          </w:p>
        </w:tc>
      </w:tr>
      <w:tr w:rsidR="00E314F2" w:rsidRPr="006813D9" w:rsidTr="002602FC">
        <w:trPr>
          <w:trHeight w:val="565"/>
        </w:trPr>
        <w:tc>
          <w:tcPr>
            <w:tcW w:w="9322" w:type="dxa"/>
            <w:gridSpan w:val="11"/>
            <w:shd w:val="clear" w:color="auto" w:fill="D9D9D9" w:themeFill="background1" w:themeFillShade="D9"/>
            <w:vAlign w:val="center"/>
          </w:tcPr>
          <w:p w:rsidR="00E314F2" w:rsidRPr="006813D9" w:rsidRDefault="00E314F2" w:rsidP="00A97DC8">
            <w:pPr>
              <w:rPr>
                <w:szCs w:val="24"/>
              </w:rPr>
            </w:pPr>
            <w:proofErr w:type="spellStart"/>
            <w:r w:rsidRPr="006813D9">
              <w:rPr>
                <w:szCs w:val="24"/>
              </w:rPr>
              <w:t>Ответ</w:t>
            </w:r>
            <w:proofErr w:type="spellEnd"/>
            <w:r w:rsidRPr="006813D9">
              <w:rPr>
                <w:szCs w:val="24"/>
              </w:rPr>
              <w:t xml:space="preserve"> </w:t>
            </w:r>
            <w:proofErr w:type="spellStart"/>
            <w:r w:rsidRPr="006813D9">
              <w:rPr>
                <w:szCs w:val="24"/>
              </w:rPr>
              <w:t>на</w:t>
            </w:r>
            <w:proofErr w:type="spellEnd"/>
            <w:r w:rsidRPr="006813D9">
              <w:rPr>
                <w:szCs w:val="24"/>
              </w:rPr>
              <w:t xml:space="preserve"> </w:t>
            </w:r>
            <w:commentRangeStart w:id="64"/>
            <w:proofErr w:type="spellStart"/>
            <w:r w:rsidRPr="006813D9">
              <w:rPr>
                <w:szCs w:val="24"/>
              </w:rPr>
              <w:t>лечение</w:t>
            </w:r>
            <w:commentRangeEnd w:id="64"/>
            <w:proofErr w:type="spellEnd"/>
            <w:r w:rsidR="00FA0F01">
              <w:rPr>
                <w:rStyle w:val="CommentReference"/>
              </w:rPr>
              <w:commentReference w:id="64"/>
            </w:r>
          </w:p>
        </w:tc>
        <w:tc>
          <w:tcPr>
            <w:tcW w:w="1134" w:type="dxa"/>
          </w:tcPr>
          <w:p w:rsidR="00E314F2" w:rsidRPr="006813D9" w:rsidRDefault="00E314F2" w:rsidP="00A97DC8">
            <w:pPr>
              <w:rPr>
                <w:szCs w:val="24"/>
              </w:rPr>
            </w:pPr>
          </w:p>
        </w:tc>
      </w:tr>
      <w:tr w:rsidR="007F1892" w:rsidRPr="006813D9" w:rsidTr="002602FC">
        <w:trPr>
          <w:trHeight w:val="273"/>
        </w:trPr>
        <w:tc>
          <w:tcPr>
            <w:tcW w:w="2233" w:type="dxa"/>
            <w:shd w:val="clear" w:color="auto" w:fill="auto"/>
            <w:vAlign w:val="center"/>
          </w:tcPr>
          <w:p w:rsidR="00B1428A" w:rsidRPr="006813D9" w:rsidRDefault="00B26E5B" w:rsidP="00A97DC8">
            <w:pPr>
              <w:rPr>
                <w:szCs w:val="24"/>
              </w:rPr>
            </w:pPr>
            <w:r w:rsidRPr="006813D9">
              <w:rPr>
                <w:szCs w:val="24"/>
              </w:rPr>
              <w:t>CA 125</w:t>
            </w:r>
            <w:r w:rsidR="00B1428A" w:rsidRPr="006813D9">
              <w:rPr>
                <w:szCs w:val="24"/>
              </w:rPr>
              <w:t>**</w:t>
            </w:r>
          </w:p>
        </w:tc>
        <w:tc>
          <w:tcPr>
            <w:tcW w:w="1277" w:type="dxa"/>
            <w:gridSpan w:val="2"/>
          </w:tcPr>
          <w:p w:rsidR="00B1428A" w:rsidRPr="006813D9" w:rsidRDefault="00B1428A" w:rsidP="00A97DC8">
            <w:pPr>
              <w:rPr>
                <w:szCs w:val="24"/>
              </w:rPr>
            </w:pPr>
            <w:r w:rsidRPr="006813D9">
              <w:rPr>
                <w:szCs w:val="24"/>
              </w:rPr>
              <w:t>X**</w:t>
            </w:r>
          </w:p>
        </w:tc>
        <w:tc>
          <w:tcPr>
            <w:tcW w:w="993" w:type="dxa"/>
            <w:shd w:val="clear" w:color="auto" w:fill="auto"/>
          </w:tcPr>
          <w:p w:rsidR="00B1428A" w:rsidRPr="006813D9" w:rsidRDefault="00B1428A" w:rsidP="00A97DC8">
            <w:pPr>
              <w:rPr>
                <w:szCs w:val="24"/>
              </w:rPr>
            </w:pPr>
            <w:r w:rsidRPr="006813D9">
              <w:rPr>
                <w:szCs w:val="24"/>
              </w:rPr>
              <w:t>X**</w:t>
            </w:r>
          </w:p>
        </w:tc>
        <w:tc>
          <w:tcPr>
            <w:tcW w:w="992" w:type="dxa"/>
            <w:shd w:val="clear" w:color="auto" w:fill="auto"/>
          </w:tcPr>
          <w:p w:rsidR="00B1428A" w:rsidRPr="006813D9" w:rsidRDefault="00B1428A" w:rsidP="00A97DC8">
            <w:pPr>
              <w:rPr>
                <w:szCs w:val="24"/>
              </w:rPr>
            </w:pPr>
            <w:r w:rsidRPr="006813D9">
              <w:rPr>
                <w:szCs w:val="24"/>
              </w:rPr>
              <w:t>X**</w:t>
            </w:r>
          </w:p>
        </w:tc>
        <w:tc>
          <w:tcPr>
            <w:tcW w:w="992" w:type="dxa"/>
            <w:shd w:val="clear" w:color="auto" w:fill="auto"/>
          </w:tcPr>
          <w:p w:rsidR="00B1428A" w:rsidRPr="006813D9" w:rsidRDefault="00B1428A" w:rsidP="00A97DC8">
            <w:pPr>
              <w:rPr>
                <w:szCs w:val="24"/>
              </w:rPr>
            </w:pPr>
            <w:r w:rsidRPr="006813D9">
              <w:rPr>
                <w:szCs w:val="24"/>
              </w:rPr>
              <w:t>X**</w:t>
            </w:r>
          </w:p>
        </w:tc>
        <w:tc>
          <w:tcPr>
            <w:tcW w:w="851" w:type="dxa"/>
            <w:shd w:val="clear" w:color="auto" w:fill="auto"/>
          </w:tcPr>
          <w:p w:rsidR="00B1428A" w:rsidRPr="006813D9" w:rsidRDefault="00B1428A" w:rsidP="00A97DC8">
            <w:pPr>
              <w:rPr>
                <w:szCs w:val="24"/>
              </w:rPr>
            </w:pPr>
            <w:r w:rsidRPr="006813D9">
              <w:rPr>
                <w:szCs w:val="24"/>
              </w:rPr>
              <w:t>X**</w:t>
            </w:r>
          </w:p>
        </w:tc>
        <w:tc>
          <w:tcPr>
            <w:tcW w:w="992" w:type="dxa"/>
            <w:gridSpan w:val="2"/>
          </w:tcPr>
          <w:p w:rsidR="00B1428A" w:rsidRPr="006813D9" w:rsidRDefault="00B1428A" w:rsidP="00A97DC8">
            <w:pPr>
              <w:rPr>
                <w:szCs w:val="24"/>
              </w:rPr>
            </w:pPr>
            <w:r w:rsidRPr="006813D9">
              <w:rPr>
                <w:szCs w:val="24"/>
              </w:rPr>
              <w:t>X**</w:t>
            </w:r>
          </w:p>
        </w:tc>
        <w:tc>
          <w:tcPr>
            <w:tcW w:w="992" w:type="dxa"/>
            <w:gridSpan w:val="2"/>
          </w:tcPr>
          <w:p w:rsidR="00B1428A" w:rsidRPr="006813D9" w:rsidRDefault="00B1428A" w:rsidP="00A97DC8">
            <w:pPr>
              <w:rPr>
                <w:szCs w:val="24"/>
              </w:rPr>
            </w:pPr>
            <w:r w:rsidRPr="006813D9">
              <w:rPr>
                <w:szCs w:val="24"/>
              </w:rPr>
              <w:t>X**</w:t>
            </w:r>
          </w:p>
        </w:tc>
        <w:tc>
          <w:tcPr>
            <w:tcW w:w="1134" w:type="dxa"/>
          </w:tcPr>
          <w:p w:rsidR="00B1428A" w:rsidRPr="006813D9" w:rsidRDefault="00B1428A" w:rsidP="00A97DC8">
            <w:pPr>
              <w:rPr>
                <w:szCs w:val="24"/>
              </w:rPr>
            </w:pPr>
            <w:r w:rsidRPr="006813D9">
              <w:rPr>
                <w:szCs w:val="24"/>
              </w:rPr>
              <w:t>X**</w:t>
            </w:r>
          </w:p>
        </w:tc>
      </w:tr>
      <w:tr w:rsidR="007E697E" w:rsidRPr="006813D9" w:rsidTr="002602FC">
        <w:trPr>
          <w:trHeight w:val="290"/>
        </w:trPr>
        <w:tc>
          <w:tcPr>
            <w:tcW w:w="2233" w:type="dxa"/>
            <w:shd w:val="clear" w:color="auto" w:fill="auto"/>
            <w:vAlign w:val="center"/>
          </w:tcPr>
          <w:p w:rsidR="007E697E" w:rsidRPr="006813D9" w:rsidRDefault="007E697E" w:rsidP="007E697E">
            <w:pPr>
              <w:rPr>
                <w:szCs w:val="24"/>
              </w:rPr>
            </w:pPr>
            <w:r w:rsidRPr="006813D9">
              <w:rPr>
                <w:szCs w:val="24"/>
              </w:rPr>
              <w:t>МРТ ОМТ**</w:t>
            </w:r>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r w:rsidRPr="006813D9">
              <w:rPr>
                <w:szCs w:val="24"/>
              </w:rPr>
              <w:t>X**</w:t>
            </w:r>
          </w:p>
        </w:tc>
        <w:tc>
          <w:tcPr>
            <w:tcW w:w="851" w:type="dxa"/>
            <w:shd w:val="clear" w:color="auto" w:fill="auto"/>
          </w:tcPr>
          <w:p w:rsidR="007E697E" w:rsidRPr="006813D9" w:rsidRDefault="007E697E" w:rsidP="007E697E">
            <w:pPr>
              <w:rPr>
                <w:szCs w:val="24"/>
              </w:rPr>
            </w:pPr>
          </w:p>
        </w:tc>
        <w:tc>
          <w:tcPr>
            <w:tcW w:w="992" w:type="dxa"/>
            <w:gridSpan w:val="2"/>
          </w:tcPr>
          <w:p w:rsidR="007E697E" w:rsidRPr="006813D9" w:rsidRDefault="007E697E" w:rsidP="007E697E">
            <w:pPr>
              <w:rPr>
                <w:szCs w:val="24"/>
              </w:rPr>
            </w:pPr>
          </w:p>
        </w:tc>
        <w:tc>
          <w:tcPr>
            <w:tcW w:w="992" w:type="dxa"/>
            <w:gridSpan w:val="2"/>
          </w:tcPr>
          <w:p w:rsidR="007E697E" w:rsidRPr="006813D9" w:rsidRDefault="007E697E" w:rsidP="007E697E">
            <w:pPr>
              <w:rPr>
                <w:szCs w:val="24"/>
              </w:rPr>
            </w:pPr>
            <w:commentRangeStart w:id="65"/>
            <w:ins w:id="66" w:author="Suguraliyeva, Zhanar [JNJKZ]" w:date="2017-04-24T16:55:00Z">
              <w:r w:rsidRPr="006813D9">
                <w:rPr>
                  <w:szCs w:val="24"/>
                </w:rPr>
                <w:t>X**</w:t>
              </w:r>
              <w:commentRangeEnd w:id="65"/>
              <w:r>
                <w:rPr>
                  <w:rStyle w:val="CommentReference"/>
                </w:rPr>
                <w:commentReference w:id="65"/>
              </w:r>
            </w:ins>
          </w:p>
        </w:tc>
        <w:tc>
          <w:tcPr>
            <w:tcW w:w="1134" w:type="dxa"/>
          </w:tcPr>
          <w:p w:rsidR="007E697E" w:rsidRPr="006813D9" w:rsidRDefault="007E697E" w:rsidP="007E697E">
            <w:pPr>
              <w:rPr>
                <w:szCs w:val="24"/>
              </w:rPr>
            </w:pPr>
            <w:r w:rsidRPr="006813D9">
              <w:rPr>
                <w:szCs w:val="24"/>
              </w:rPr>
              <w:t>X**</w:t>
            </w:r>
          </w:p>
        </w:tc>
      </w:tr>
      <w:tr w:rsidR="007E697E" w:rsidRPr="006813D9" w:rsidTr="002602FC">
        <w:trPr>
          <w:trHeight w:val="273"/>
        </w:trPr>
        <w:tc>
          <w:tcPr>
            <w:tcW w:w="2233" w:type="dxa"/>
            <w:shd w:val="clear" w:color="auto" w:fill="auto"/>
            <w:vAlign w:val="center"/>
          </w:tcPr>
          <w:p w:rsidR="007E697E" w:rsidRPr="006813D9" w:rsidRDefault="007E697E" w:rsidP="007E697E">
            <w:pPr>
              <w:rPr>
                <w:szCs w:val="24"/>
              </w:rPr>
            </w:pPr>
            <w:r w:rsidRPr="006813D9">
              <w:rPr>
                <w:szCs w:val="24"/>
              </w:rPr>
              <w:t>КТ ОГК**</w:t>
            </w:r>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r w:rsidRPr="006813D9">
              <w:rPr>
                <w:szCs w:val="24"/>
              </w:rPr>
              <w:t>X**</w:t>
            </w:r>
          </w:p>
        </w:tc>
        <w:tc>
          <w:tcPr>
            <w:tcW w:w="851" w:type="dxa"/>
            <w:shd w:val="clear" w:color="auto" w:fill="auto"/>
          </w:tcPr>
          <w:p w:rsidR="007E697E" w:rsidRPr="006813D9" w:rsidRDefault="007E697E" w:rsidP="007E697E">
            <w:pPr>
              <w:rPr>
                <w:szCs w:val="24"/>
              </w:rPr>
            </w:pPr>
          </w:p>
        </w:tc>
        <w:tc>
          <w:tcPr>
            <w:tcW w:w="992" w:type="dxa"/>
            <w:gridSpan w:val="2"/>
          </w:tcPr>
          <w:p w:rsidR="007E697E" w:rsidRPr="006813D9" w:rsidRDefault="007E697E" w:rsidP="007E697E">
            <w:pPr>
              <w:rPr>
                <w:szCs w:val="24"/>
              </w:rPr>
            </w:pPr>
          </w:p>
        </w:tc>
        <w:tc>
          <w:tcPr>
            <w:tcW w:w="992" w:type="dxa"/>
            <w:gridSpan w:val="2"/>
          </w:tcPr>
          <w:p w:rsidR="007E697E" w:rsidRPr="006813D9" w:rsidRDefault="007E697E" w:rsidP="007E697E">
            <w:pPr>
              <w:rPr>
                <w:szCs w:val="24"/>
              </w:rPr>
            </w:pPr>
            <w:ins w:id="67" w:author="Suguraliyeva, Zhanar [JNJKZ]" w:date="2017-04-24T16:55:00Z">
              <w:r w:rsidRPr="006813D9">
                <w:rPr>
                  <w:szCs w:val="24"/>
                </w:rPr>
                <w:t>X**</w:t>
              </w:r>
            </w:ins>
          </w:p>
        </w:tc>
        <w:tc>
          <w:tcPr>
            <w:tcW w:w="1134" w:type="dxa"/>
          </w:tcPr>
          <w:p w:rsidR="007E697E" w:rsidRPr="006813D9" w:rsidRDefault="007E697E" w:rsidP="007E697E">
            <w:pPr>
              <w:rPr>
                <w:szCs w:val="24"/>
              </w:rPr>
            </w:pPr>
            <w:r w:rsidRPr="006813D9">
              <w:rPr>
                <w:szCs w:val="24"/>
              </w:rPr>
              <w:t>X**</w:t>
            </w:r>
          </w:p>
        </w:tc>
      </w:tr>
      <w:tr w:rsidR="007E697E" w:rsidRPr="006813D9" w:rsidTr="002602FC">
        <w:trPr>
          <w:trHeight w:val="290"/>
        </w:trPr>
        <w:tc>
          <w:tcPr>
            <w:tcW w:w="2233" w:type="dxa"/>
            <w:shd w:val="clear" w:color="auto" w:fill="auto"/>
            <w:vAlign w:val="center"/>
          </w:tcPr>
          <w:p w:rsidR="007E697E" w:rsidRPr="006813D9" w:rsidRDefault="007E697E" w:rsidP="007E697E">
            <w:pPr>
              <w:rPr>
                <w:szCs w:val="24"/>
              </w:rPr>
            </w:pPr>
            <w:r w:rsidRPr="006813D9">
              <w:rPr>
                <w:szCs w:val="24"/>
              </w:rPr>
              <w:t>УЗИ ОБП**</w:t>
            </w:r>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r w:rsidRPr="006813D9">
              <w:rPr>
                <w:szCs w:val="24"/>
              </w:rPr>
              <w:t>X**</w:t>
            </w:r>
          </w:p>
        </w:tc>
        <w:tc>
          <w:tcPr>
            <w:tcW w:w="851" w:type="dxa"/>
            <w:shd w:val="clear" w:color="auto" w:fill="auto"/>
          </w:tcPr>
          <w:p w:rsidR="007E697E" w:rsidRPr="006813D9" w:rsidRDefault="007E697E" w:rsidP="007E697E">
            <w:pPr>
              <w:rPr>
                <w:szCs w:val="24"/>
              </w:rPr>
            </w:pPr>
          </w:p>
        </w:tc>
        <w:tc>
          <w:tcPr>
            <w:tcW w:w="992" w:type="dxa"/>
            <w:gridSpan w:val="2"/>
          </w:tcPr>
          <w:p w:rsidR="007E697E" w:rsidRPr="006813D9" w:rsidRDefault="007E697E" w:rsidP="007E697E">
            <w:pPr>
              <w:rPr>
                <w:szCs w:val="24"/>
              </w:rPr>
            </w:pPr>
          </w:p>
        </w:tc>
        <w:tc>
          <w:tcPr>
            <w:tcW w:w="992" w:type="dxa"/>
            <w:gridSpan w:val="2"/>
          </w:tcPr>
          <w:p w:rsidR="007E697E" w:rsidRPr="006813D9" w:rsidRDefault="007E697E" w:rsidP="007E697E">
            <w:pPr>
              <w:rPr>
                <w:szCs w:val="24"/>
              </w:rPr>
            </w:pPr>
            <w:ins w:id="68" w:author="Suguraliyeva, Zhanar [JNJKZ]" w:date="2017-04-24T16:55:00Z">
              <w:r w:rsidRPr="006813D9">
                <w:rPr>
                  <w:szCs w:val="24"/>
                </w:rPr>
                <w:t>X**</w:t>
              </w:r>
            </w:ins>
          </w:p>
        </w:tc>
        <w:tc>
          <w:tcPr>
            <w:tcW w:w="1134" w:type="dxa"/>
          </w:tcPr>
          <w:p w:rsidR="007E697E" w:rsidRPr="006813D9" w:rsidRDefault="007E697E" w:rsidP="007E697E">
            <w:pPr>
              <w:rPr>
                <w:szCs w:val="24"/>
              </w:rPr>
            </w:pPr>
            <w:r w:rsidRPr="006813D9">
              <w:rPr>
                <w:szCs w:val="24"/>
              </w:rPr>
              <w:t>X**</w:t>
            </w:r>
          </w:p>
        </w:tc>
      </w:tr>
      <w:tr w:rsidR="007E697E" w:rsidRPr="006813D9" w:rsidTr="002602FC">
        <w:trPr>
          <w:trHeight w:val="273"/>
        </w:trPr>
        <w:tc>
          <w:tcPr>
            <w:tcW w:w="2233" w:type="dxa"/>
            <w:shd w:val="clear" w:color="auto" w:fill="auto"/>
            <w:vAlign w:val="center"/>
          </w:tcPr>
          <w:p w:rsidR="007E697E" w:rsidRPr="006813D9" w:rsidRDefault="007E697E" w:rsidP="007E697E">
            <w:pPr>
              <w:rPr>
                <w:szCs w:val="24"/>
              </w:rPr>
            </w:pPr>
            <w:r w:rsidRPr="006813D9">
              <w:rPr>
                <w:szCs w:val="24"/>
              </w:rPr>
              <w:t>ЭКГ</w:t>
            </w:r>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p>
        </w:tc>
        <w:tc>
          <w:tcPr>
            <w:tcW w:w="992" w:type="dxa"/>
            <w:shd w:val="clear" w:color="auto" w:fill="auto"/>
          </w:tcPr>
          <w:p w:rsidR="007E697E" w:rsidRPr="006813D9" w:rsidRDefault="007E697E" w:rsidP="007E697E">
            <w:pPr>
              <w:rPr>
                <w:szCs w:val="24"/>
              </w:rPr>
            </w:pPr>
            <w:r w:rsidRPr="006813D9">
              <w:rPr>
                <w:szCs w:val="24"/>
              </w:rPr>
              <w:t>Х</w:t>
            </w:r>
          </w:p>
        </w:tc>
        <w:tc>
          <w:tcPr>
            <w:tcW w:w="851" w:type="dxa"/>
            <w:shd w:val="clear" w:color="auto" w:fill="auto"/>
          </w:tcPr>
          <w:p w:rsidR="007E697E" w:rsidRPr="006813D9" w:rsidRDefault="007E697E" w:rsidP="007E697E">
            <w:pPr>
              <w:rPr>
                <w:szCs w:val="24"/>
              </w:rPr>
            </w:pPr>
          </w:p>
        </w:tc>
        <w:tc>
          <w:tcPr>
            <w:tcW w:w="992" w:type="dxa"/>
            <w:gridSpan w:val="2"/>
          </w:tcPr>
          <w:p w:rsidR="007E697E" w:rsidRPr="006813D9" w:rsidRDefault="007E697E" w:rsidP="007E697E">
            <w:pPr>
              <w:rPr>
                <w:szCs w:val="24"/>
              </w:rPr>
            </w:pPr>
          </w:p>
        </w:tc>
        <w:tc>
          <w:tcPr>
            <w:tcW w:w="992" w:type="dxa"/>
            <w:gridSpan w:val="2"/>
          </w:tcPr>
          <w:p w:rsidR="007E697E" w:rsidRPr="006813D9" w:rsidRDefault="007E697E" w:rsidP="007E697E">
            <w:pPr>
              <w:rPr>
                <w:szCs w:val="24"/>
              </w:rPr>
            </w:pPr>
          </w:p>
        </w:tc>
        <w:tc>
          <w:tcPr>
            <w:tcW w:w="1134" w:type="dxa"/>
          </w:tcPr>
          <w:p w:rsidR="007E697E" w:rsidRPr="006813D9" w:rsidRDefault="007E697E" w:rsidP="007E697E">
            <w:pPr>
              <w:rPr>
                <w:szCs w:val="24"/>
              </w:rPr>
            </w:pPr>
            <w:r w:rsidRPr="006813D9">
              <w:rPr>
                <w:szCs w:val="24"/>
              </w:rPr>
              <w:t>Х</w:t>
            </w:r>
          </w:p>
        </w:tc>
      </w:tr>
      <w:tr w:rsidR="007E697E" w:rsidRPr="006813D9" w:rsidTr="002602FC">
        <w:trPr>
          <w:trHeight w:val="581"/>
        </w:trPr>
        <w:tc>
          <w:tcPr>
            <w:tcW w:w="2233" w:type="dxa"/>
            <w:shd w:val="clear" w:color="auto" w:fill="auto"/>
            <w:vAlign w:val="center"/>
          </w:tcPr>
          <w:p w:rsidR="007E697E" w:rsidRPr="00FC2D72" w:rsidRDefault="007E697E" w:rsidP="007E697E">
            <w:pPr>
              <w:rPr>
                <w:szCs w:val="24"/>
                <w:lang w:val="ru-RU"/>
                <w:rPrChange w:id="69" w:author="Suguraliyeva, Zhanar [JNJKZ]" w:date="2017-04-24T16:56:00Z">
                  <w:rPr>
                    <w:szCs w:val="24"/>
                  </w:rPr>
                </w:rPrChange>
              </w:rPr>
            </w:pPr>
            <w:r w:rsidRPr="006813D9">
              <w:rPr>
                <w:szCs w:val="24"/>
              </w:rPr>
              <w:t>ОАК</w:t>
            </w:r>
            <w:ins w:id="70" w:author="Suguraliyeva, Zhanar [JNJKZ]" w:date="2017-04-24T16:56:00Z">
              <w:r w:rsidR="00FC2D72">
                <w:rPr>
                  <w:szCs w:val="24"/>
                  <w:lang w:val="ru-RU"/>
                </w:rPr>
                <w:t>***</w:t>
              </w:r>
            </w:ins>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r w:rsidRPr="006813D9">
              <w:rPr>
                <w:szCs w:val="24"/>
              </w:rPr>
              <w:t>X</w:t>
            </w:r>
          </w:p>
        </w:tc>
        <w:tc>
          <w:tcPr>
            <w:tcW w:w="992" w:type="dxa"/>
            <w:shd w:val="clear" w:color="auto" w:fill="auto"/>
          </w:tcPr>
          <w:p w:rsidR="007E697E" w:rsidRPr="006813D9" w:rsidRDefault="007E697E" w:rsidP="007E697E">
            <w:pPr>
              <w:rPr>
                <w:szCs w:val="24"/>
              </w:rPr>
            </w:pPr>
            <w:r w:rsidRPr="006813D9">
              <w:rPr>
                <w:szCs w:val="24"/>
              </w:rPr>
              <w:t>X</w:t>
            </w:r>
          </w:p>
        </w:tc>
        <w:tc>
          <w:tcPr>
            <w:tcW w:w="992" w:type="dxa"/>
            <w:shd w:val="clear" w:color="auto" w:fill="auto"/>
          </w:tcPr>
          <w:p w:rsidR="007E697E" w:rsidRPr="006813D9" w:rsidRDefault="007E697E" w:rsidP="007E697E">
            <w:pPr>
              <w:rPr>
                <w:szCs w:val="24"/>
              </w:rPr>
            </w:pPr>
            <w:r w:rsidRPr="006813D9">
              <w:rPr>
                <w:szCs w:val="24"/>
              </w:rPr>
              <w:t>X</w:t>
            </w:r>
          </w:p>
        </w:tc>
        <w:tc>
          <w:tcPr>
            <w:tcW w:w="851" w:type="dxa"/>
            <w:shd w:val="clear" w:color="auto" w:fill="auto"/>
          </w:tcPr>
          <w:p w:rsidR="007E697E" w:rsidRPr="006813D9" w:rsidRDefault="007E697E" w:rsidP="007E697E">
            <w:pPr>
              <w:rPr>
                <w:szCs w:val="24"/>
              </w:rPr>
            </w:pPr>
            <w:r w:rsidRPr="006813D9">
              <w:rPr>
                <w:szCs w:val="24"/>
              </w:rPr>
              <w:t>X</w:t>
            </w:r>
          </w:p>
        </w:tc>
        <w:tc>
          <w:tcPr>
            <w:tcW w:w="992" w:type="dxa"/>
            <w:gridSpan w:val="2"/>
          </w:tcPr>
          <w:p w:rsidR="007E697E" w:rsidRPr="006813D9" w:rsidRDefault="007E697E" w:rsidP="007E697E">
            <w:pPr>
              <w:rPr>
                <w:szCs w:val="24"/>
              </w:rPr>
            </w:pPr>
            <w:r w:rsidRPr="006813D9">
              <w:rPr>
                <w:szCs w:val="24"/>
              </w:rPr>
              <w:t>X</w:t>
            </w:r>
          </w:p>
        </w:tc>
        <w:tc>
          <w:tcPr>
            <w:tcW w:w="992" w:type="dxa"/>
            <w:gridSpan w:val="2"/>
          </w:tcPr>
          <w:p w:rsidR="007E697E" w:rsidRPr="006813D9" w:rsidRDefault="007E697E" w:rsidP="007E697E">
            <w:pPr>
              <w:rPr>
                <w:szCs w:val="24"/>
              </w:rPr>
            </w:pPr>
            <w:r w:rsidRPr="006813D9">
              <w:rPr>
                <w:szCs w:val="24"/>
              </w:rPr>
              <w:t>X</w:t>
            </w:r>
          </w:p>
        </w:tc>
        <w:tc>
          <w:tcPr>
            <w:tcW w:w="1134" w:type="dxa"/>
          </w:tcPr>
          <w:p w:rsidR="007E697E" w:rsidRPr="006813D9" w:rsidRDefault="007E697E" w:rsidP="007E697E">
            <w:pPr>
              <w:rPr>
                <w:szCs w:val="24"/>
              </w:rPr>
            </w:pPr>
            <w:r w:rsidRPr="006813D9">
              <w:rPr>
                <w:szCs w:val="24"/>
              </w:rPr>
              <w:t>X</w:t>
            </w:r>
          </w:p>
        </w:tc>
      </w:tr>
      <w:tr w:rsidR="007E697E" w:rsidRPr="006813D9" w:rsidTr="002602FC">
        <w:trPr>
          <w:trHeight w:val="641"/>
        </w:trPr>
        <w:tc>
          <w:tcPr>
            <w:tcW w:w="2233" w:type="dxa"/>
            <w:shd w:val="clear" w:color="auto" w:fill="auto"/>
            <w:vAlign w:val="center"/>
          </w:tcPr>
          <w:p w:rsidR="007E697E" w:rsidRPr="00FC2D72" w:rsidRDefault="007E697E" w:rsidP="007E697E">
            <w:pPr>
              <w:rPr>
                <w:szCs w:val="24"/>
                <w:lang w:val="ru-RU"/>
                <w:rPrChange w:id="71" w:author="Suguraliyeva, Zhanar [JNJKZ]" w:date="2017-04-24T16:56:00Z">
                  <w:rPr>
                    <w:szCs w:val="24"/>
                  </w:rPr>
                </w:rPrChange>
              </w:rPr>
            </w:pPr>
            <w:proofErr w:type="spellStart"/>
            <w:r w:rsidRPr="006813D9">
              <w:rPr>
                <w:szCs w:val="24"/>
              </w:rPr>
              <w:t>Биохимический</w:t>
            </w:r>
            <w:proofErr w:type="spellEnd"/>
            <w:r w:rsidRPr="006813D9">
              <w:rPr>
                <w:szCs w:val="24"/>
              </w:rPr>
              <w:t xml:space="preserve"> </w:t>
            </w:r>
            <w:proofErr w:type="spellStart"/>
            <w:r w:rsidRPr="006813D9">
              <w:rPr>
                <w:szCs w:val="24"/>
              </w:rPr>
              <w:t>анализ</w:t>
            </w:r>
            <w:proofErr w:type="spellEnd"/>
            <w:r w:rsidRPr="006813D9">
              <w:rPr>
                <w:szCs w:val="24"/>
              </w:rPr>
              <w:t xml:space="preserve"> </w:t>
            </w:r>
            <w:proofErr w:type="spellStart"/>
            <w:r w:rsidRPr="006813D9">
              <w:rPr>
                <w:szCs w:val="24"/>
              </w:rPr>
              <w:t>крови</w:t>
            </w:r>
            <w:proofErr w:type="spellEnd"/>
            <w:ins w:id="72" w:author="Suguraliyeva, Zhanar [JNJKZ]" w:date="2017-04-24T16:56:00Z">
              <w:r w:rsidR="00FC2D72">
                <w:rPr>
                  <w:szCs w:val="24"/>
                  <w:lang w:val="ru-RU"/>
                </w:rPr>
                <w:t>****</w:t>
              </w:r>
            </w:ins>
          </w:p>
        </w:tc>
        <w:tc>
          <w:tcPr>
            <w:tcW w:w="1277" w:type="dxa"/>
            <w:gridSpan w:val="2"/>
          </w:tcPr>
          <w:p w:rsidR="007E697E" w:rsidRPr="006813D9" w:rsidRDefault="007E697E" w:rsidP="007E697E">
            <w:pPr>
              <w:rPr>
                <w:szCs w:val="24"/>
              </w:rPr>
            </w:pPr>
            <w:r w:rsidRPr="006813D9">
              <w:rPr>
                <w:szCs w:val="24"/>
              </w:rPr>
              <w:t>X</w:t>
            </w:r>
          </w:p>
        </w:tc>
        <w:tc>
          <w:tcPr>
            <w:tcW w:w="993" w:type="dxa"/>
            <w:shd w:val="clear" w:color="auto" w:fill="auto"/>
          </w:tcPr>
          <w:p w:rsidR="007E697E" w:rsidRPr="006813D9" w:rsidRDefault="007E697E" w:rsidP="007E697E">
            <w:pPr>
              <w:rPr>
                <w:szCs w:val="24"/>
              </w:rPr>
            </w:pPr>
            <w:r w:rsidRPr="006813D9">
              <w:rPr>
                <w:szCs w:val="24"/>
              </w:rPr>
              <w:t>X</w:t>
            </w:r>
          </w:p>
        </w:tc>
        <w:tc>
          <w:tcPr>
            <w:tcW w:w="992" w:type="dxa"/>
            <w:shd w:val="clear" w:color="auto" w:fill="auto"/>
          </w:tcPr>
          <w:p w:rsidR="007E697E" w:rsidRPr="006813D9" w:rsidRDefault="007E697E" w:rsidP="007E697E">
            <w:pPr>
              <w:rPr>
                <w:szCs w:val="24"/>
              </w:rPr>
            </w:pPr>
            <w:r w:rsidRPr="006813D9">
              <w:rPr>
                <w:szCs w:val="24"/>
              </w:rPr>
              <w:t>X</w:t>
            </w:r>
          </w:p>
        </w:tc>
        <w:tc>
          <w:tcPr>
            <w:tcW w:w="992" w:type="dxa"/>
            <w:shd w:val="clear" w:color="auto" w:fill="auto"/>
          </w:tcPr>
          <w:p w:rsidR="007E697E" w:rsidRPr="006813D9" w:rsidRDefault="007E697E" w:rsidP="007E697E">
            <w:pPr>
              <w:rPr>
                <w:szCs w:val="24"/>
              </w:rPr>
            </w:pPr>
            <w:r w:rsidRPr="006813D9">
              <w:rPr>
                <w:szCs w:val="24"/>
              </w:rPr>
              <w:t>X</w:t>
            </w:r>
          </w:p>
        </w:tc>
        <w:tc>
          <w:tcPr>
            <w:tcW w:w="851" w:type="dxa"/>
            <w:shd w:val="clear" w:color="auto" w:fill="auto"/>
          </w:tcPr>
          <w:p w:rsidR="007E697E" w:rsidRPr="006813D9" w:rsidRDefault="007E697E" w:rsidP="007E697E">
            <w:pPr>
              <w:rPr>
                <w:szCs w:val="24"/>
              </w:rPr>
            </w:pPr>
            <w:r w:rsidRPr="006813D9">
              <w:rPr>
                <w:szCs w:val="24"/>
              </w:rPr>
              <w:t>X</w:t>
            </w:r>
          </w:p>
        </w:tc>
        <w:tc>
          <w:tcPr>
            <w:tcW w:w="992" w:type="dxa"/>
            <w:gridSpan w:val="2"/>
          </w:tcPr>
          <w:p w:rsidR="007E697E" w:rsidRPr="006813D9" w:rsidRDefault="007E697E" w:rsidP="007E697E">
            <w:pPr>
              <w:rPr>
                <w:szCs w:val="24"/>
              </w:rPr>
            </w:pPr>
            <w:r w:rsidRPr="006813D9">
              <w:rPr>
                <w:szCs w:val="24"/>
              </w:rPr>
              <w:t>X</w:t>
            </w:r>
          </w:p>
        </w:tc>
        <w:tc>
          <w:tcPr>
            <w:tcW w:w="992" w:type="dxa"/>
            <w:gridSpan w:val="2"/>
          </w:tcPr>
          <w:p w:rsidR="007E697E" w:rsidRPr="006813D9" w:rsidRDefault="007E697E" w:rsidP="007E697E">
            <w:pPr>
              <w:rPr>
                <w:szCs w:val="24"/>
              </w:rPr>
            </w:pPr>
            <w:r w:rsidRPr="006813D9">
              <w:rPr>
                <w:szCs w:val="24"/>
              </w:rPr>
              <w:t>X</w:t>
            </w:r>
          </w:p>
        </w:tc>
        <w:tc>
          <w:tcPr>
            <w:tcW w:w="1134" w:type="dxa"/>
          </w:tcPr>
          <w:p w:rsidR="007E697E" w:rsidRPr="006813D9" w:rsidRDefault="007E697E" w:rsidP="007E697E">
            <w:pPr>
              <w:rPr>
                <w:szCs w:val="24"/>
              </w:rPr>
            </w:pPr>
            <w:r w:rsidRPr="006813D9">
              <w:rPr>
                <w:szCs w:val="24"/>
              </w:rPr>
              <w:t>X</w:t>
            </w:r>
          </w:p>
        </w:tc>
      </w:tr>
    </w:tbl>
    <w:p w:rsidR="007F1892" w:rsidRPr="006D550D" w:rsidRDefault="009B2ADC" w:rsidP="00A97DC8">
      <w:pPr>
        <w:rPr>
          <w:szCs w:val="24"/>
          <w:lang w:val="ru-RU"/>
        </w:rPr>
      </w:pPr>
      <w:proofErr w:type="gramStart"/>
      <w:r w:rsidRPr="006D550D">
        <w:rPr>
          <w:szCs w:val="24"/>
          <w:lang w:val="ru-RU"/>
        </w:rPr>
        <w:t xml:space="preserve">*Все нежелательные явления (для всех лекарственных препаратов) и особые ситуации (для </w:t>
      </w:r>
      <w:r w:rsidR="00B26E5B" w:rsidRPr="006D550D">
        <w:rPr>
          <w:szCs w:val="24"/>
          <w:lang w:val="ru-RU"/>
        </w:rPr>
        <w:t>трабектедин (Йонделис®)</w:t>
      </w:r>
      <w:r w:rsidRPr="006D550D">
        <w:rPr>
          <w:szCs w:val="24"/>
          <w:lang w:val="ru-RU"/>
        </w:rPr>
        <w:t>) будут регистрироваться в ходе исследования (начиная с первой инъекции  и в течение 30 дней после последней инъекции  в рамках исследования</w:t>
      </w:r>
      <w:r w:rsidR="00B26E5B" w:rsidRPr="006D550D">
        <w:rPr>
          <w:szCs w:val="24"/>
          <w:lang w:val="ru-RU"/>
        </w:rPr>
        <w:t xml:space="preserve"> </w:t>
      </w:r>
      <w:proofErr w:type="gramEnd"/>
    </w:p>
    <w:p w:rsidR="00FC2D72" w:rsidRDefault="009B2ADC" w:rsidP="00A97DC8">
      <w:pPr>
        <w:rPr>
          <w:ins w:id="73" w:author="Suguraliyeva, Zhanar [JNJKZ]" w:date="2017-04-24T16:56:00Z"/>
          <w:szCs w:val="24"/>
          <w:lang w:val="ru-RU"/>
        </w:rPr>
      </w:pPr>
      <w:r w:rsidRPr="006D550D">
        <w:rPr>
          <w:szCs w:val="24"/>
          <w:lang w:val="ru-RU"/>
        </w:rPr>
        <w:t>**Где применимо, и осуществляется в рамках повседневной клинической практики только в центре проведения исследования</w:t>
      </w:r>
    </w:p>
    <w:p w:rsidR="00432F3A" w:rsidRDefault="00FC2D72" w:rsidP="00A97DC8">
      <w:pPr>
        <w:rPr>
          <w:ins w:id="74" w:author="Suguraliyeva, Zhanar [JNJKZ]" w:date="2017-04-24T17:35:00Z"/>
          <w:szCs w:val="24"/>
          <w:lang w:val="ru-RU"/>
        </w:rPr>
      </w:pPr>
      <w:ins w:id="75" w:author="Suguraliyeva, Zhanar [JNJKZ]" w:date="2017-04-24T16:56:00Z">
        <w:r>
          <w:rPr>
            <w:szCs w:val="24"/>
            <w:lang w:val="ru-RU"/>
          </w:rPr>
          <w:lastRenderedPageBreak/>
          <w:t xml:space="preserve">*** - </w:t>
        </w:r>
      </w:ins>
      <w:ins w:id="76" w:author="Suguraliyeva, Zhanar [JNJKZ]" w:date="2017-04-24T17:34:00Z">
        <w:r w:rsidR="00432F3A">
          <w:rPr>
            <w:szCs w:val="24"/>
            <w:lang w:val="ru-RU"/>
          </w:rPr>
          <w:t xml:space="preserve">ОАК включают следующие данные анализов: гемоглобин, </w:t>
        </w:r>
      </w:ins>
      <w:ins w:id="77" w:author="Suguraliyeva, Zhanar [JNJKZ]" w:date="2017-04-24T17:35:00Z">
        <w:r w:rsidR="00432F3A">
          <w:rPr>
            <w:szCs w:val="24"/>
            <w:lang w:val="ru-RU"/>
          </w:rPr>
          <w:t>эритроциты, лейкоциты, тромбоциты, нейтрофилы.</w:t>
        </w:r>
      </w:ins>
    </w:p>
    <w:p w:rsidR="007F1892" w:rsidRPr="006D550D" w:rsidRDefault="00432F3A" w:rsidP="00A97DC8">
      <w:pPr>
        <w:rPr>
          <w:szCs w:val="24"/>
          <w:lang w:val="ru-RU"/>
        </w:rPr>
      </w:pPr>
      <w:ins w:id="78" w:author="Suguraliyeva, Zhanar [JNJKZ]" w:date="2017-04-24T17:35:00Z">
        <w:r>
          <w:rPr>
            <w:szCs w:val="24"/>
            <w:lang w:val="ru-RU"/>
          </w:rPr>
          <w:t>**** - Биохимический анализ крови включают следую</w:t>
        </w:r>
      </w:ins>
      <w:ins w:id="79" w:author="Suguraliyeva, Zhanar [JNJKZ]" w:date="2017-04-24T17:36:00Z">
        <w:r>
          <w:rPr>
            <w:szCs w:val="24"/>
            <w:lang w:val="ru-RU"/>
          </w:rPr>
          <w:t xml:space="preserve">щие </w:t>
        </w:r>
      </w:ins>
      <w:ins w:id="80" w:author="Suguraliyeva, Zhanar [JNJKZ]" w:date="2017-04-24T17:38:00Z">
        <w:r>
          <w:rPr>
            <w:szCs w:val="24"/>
            <w:lang w:val="ru-RU"/>
          </w:rPr>
          <w:t xml:space="preserve">обязательные </w:t>
        </w:r>
      </w:ins>
      <w:ins w:id="81" w:author="Suguraliyeva, Zhanar [JNJKZ]" w:date="2017-04-24T17:36:00Z">
        <w:r>
          <w:rPr>
            <w:szCs w:val="24"/>
            <w:lang w:val="ru-RU"/>
          </w:rPr>
          <w:t xml:space="preserve">данные анализов: общий белок, общий билирубин, прямой билирубин, непрямой </w:t>
        </w:r>
        <w:proofErr w:type="spellStart"/>
        <w:r>
          <w:rPr>
            <w:szCs w:val="24"/>
            <w:lang w:val="ru-RU"/>
          </w:rPr>
          <w:t>билирубин</w:t>
        </w:r>
        <w:proofErr w:type="gramStart"/>
        <w:r>
          <w:rPr>
            <w:szCs w:val="24"/>
            <w:lang w:val="ru-RU"/>
          </w:rPr>
          <w:t>,а</w:t>
        </w:r>
        <w:proofErr w:type="gramEnd"/>
        <w:r>
          <w:rPr>
            <w:szCs w:val="24"/>
            <w:lang w:val="ru-RU"/>
          </w:rPr>
          <w:t>ланин</w:t>
        </w:r>
      </w:ins>
      <w:ins w:id="82" w:author="Suguraliyeva, Zhanar [JNJKZ]" w:date="2017-04-24T17:37:00Z">
        <w:r>
          <w:rPr>
            <w:szCs w:val="24"/>
            <w:lang w:val="ru-RU"/>
          </w:rPr>
          <w:t>аминотрансфераза</w:t>
        </w:r>
        <w:proofErr w:type="spellEnd"/>
        <w:r>
          <w:rPr>
            <w:szCs w:val="24"/>
            <w:lang w:val="ru-RU"/>
          </w:rPr>
          <w:t xml:space="preserve">, </w:t>
        </w:r>
        <w:proofErr w:type="spellStart"/>
        <w:r>
          <w:rPr>
            <w:szCs w:val="24"/>
            <w:lang w:val="ru-RU"/>
          </w:rPr>
          <w:t>аспартатаминотрансфераза</w:t>
        </w:r>
        <w:proofErr w:type="spellEnd"/>
        <w:r>
          <w:rPr>
            <w:szCs w:val="24"/>
            <w:lang w:val="ru-RU"/>
          </w:rPr>
          <w:t xml:space="preserve">, </w:t>
        </w:r>
      </w:ins>
      <w:proofErr w:type="spellStart"/>
      <w:ins w:id="83" w:author="Suguraliyeva, Zhanar [JNJKZ]" w:date="2017-04-24T17:38:00Z">
        <w:r>
          <w:rPr>
            <w:szCs w:val="24"/>
            <w:lang w:val="ru-RU"/>
          </w:rPr>
          <w:t>креатинин</w:t>
        </w:r>
        <w:proofErr w:type="spellEnd"/>
        <w:r>
          <w:rPr>
            <w:szCs w:val="24"/>
            <w:lang w:val="ru-RU"/>
          </w:rPr>
          <w:t xml:space="preserve">, </w:t>
        </w:r>
        <w:commentRangeStart w:id="84"/>
        <w:r>
          <w:rPr>
            <w:szCs w:val="24"/>
            <w:lang w:val="ru-RU"/>
          </w:rPr>
          <w:t>мочевина.</w:t>
        </w:r>
        <w:commentRangeEnd w:id="84"/>
        <w:r>
          <w:rPr>
            <w:rStyle w:val="CommentReference"/>
          </w:rPr>
          <w:commentReference w:id="84"/>
        </w:r>
      </w:ins>
      <w:r w:rsidR="00B26E5B" w:rsidRPr="006D550D">
        <w:rPr>
          <w:szCs w:val="24"/>
          <w:lang w:val="ru-RU"/>
        </w:rPr>
        <w:br w:type="page"/>
      </w:r>
    </w:p>
    <w:p w:rsidR="007F1892" w:rsidRPr="006813D9" w:rsidRDefault="00FD2820" w:rsidP="00A97DC8">
      <w:pPr>
        <w:pStyle w:val="Heading1"/>
        <w:rPr>
          <w:szCs w:val="24"/>
        </w:rPr>
      </w:pPr>
      <w:bookmarkStart w:id="85" w:name="_Toc462153400"/>
      <w:bookmarkStart w:id="86" w:name="_Toc462155538"/>
      <w:r w:rsidRPr="006813D9">
        <w:rPr>
          <w:szCs w:val="24"/>
        </w:rPr>
        <w:lastRenderedPageBreak/>
        <w:t>П</w:t>
      </w:r>
      <w:r w:rsidR="00B26E5B" w:rsidRPr="006813D9">
        <w:rPr>
          <w:szCs w:val="24"/>
        </w:rPr>
        <w:t>ОДПИСНАЯ СТРАНИЦА ПРОТОКОЛА</w:t>
      </w:r>
      <w:bookmarkEnd w:id="85"/>
      <w:bookmarkEnd w:id="86"/>
      <w:r w:rsidR="00851503" w:rsidRPr="006813D9">
        <w:rPr>
          <w:szCs w:val="24"/>
        </w:rPr>
        <w:fldChar w:fldCharType="begin"/>
      </w:r>
      <w:r w:rsidR="00851503" w:rsidRPr="006813D9">
        <w:rPr>
          <w:szCs w:val="24"/>
        </w:rPr>
        <w:fldChar w:fldCharType="end"/>
      </w:r>
    </w:p>
    <w:p w:rsidR="00B1428A" w:rsidRPr="006813D9" w:rsidRDefault="00B1428A" w:rsidP="00A97DC8">
      <w:pPr>
        <w:rPr>
          <w:szCs w:val="24"/>
        </w:rPr>
      </w:pPr>
    </w:p>
    <w:p w:rsidR="00B3496D" w:rsidRPr="00632E81" w:rsidRDefault="00B26E5B" w:rsidP="00A97DC8">
      <w:pPr>
        <w:rPr>
          <w:szCs w:val="24"/>
          <w:lang w:val="ru-RU"/>
        </w:rPr>
      </w:pPr>
      <w:r w:rsidRPr="00632E81">
        <w:rPr>
          <w:szCs w:val="24"/>
          <w:lang w:val="ru-RU"/>
        </w:rPr>
        <w:t>Со стороны спонсора</w:t>
      </w:r>
    </w:p>
    <w:p w:rsidR="00B3496D" w:rsidRDefault="008D11A1" w:rsidP="00A97DC8">
      <w:pPr>
        <w:rPr>
          <w:szCs w:val="24"/>
          <w:lang w:val="ru-RU"/>
        </w:rPr>
      </w:pPr>
      <w:r w:rsidRPr="006D550D">
        <w:rPr>
          <w:szCs w:val="24"/>
          <w:lang w:val="ru-RU"/>
        </w:rPr>
        <w:t>ОО «НМО»</w:t>
      </w:r>
    </w:p>
    <w:p w:rsidR="00FD2820" w:rsidRDefault="00FD2820" w:rsidP="00A97DC8">
      <w:pPr>
        <w:rPr>
          <w:szCs w:val="24"/>
          <w:lang w:val="ru-RU"/>
        </w:rPr>
      </w:pPr>
    </w:p>
    <w:p w:rsidR="008D11A1" w:rsidRPr="00632E81" w:rsidRDefault="008D11A1" w:rsidP="00A97DC8">
      <w:pPr>
        <w:rPr>
          <w:szCs w:val="24"/>
          <w:lang w:val="ru-RU"/>
        </w:rPr>
      </w:pPr>
    </w:p>
    <w:p w:rsidR="008D11A1" w:rsidRDefault="00B26E5B" w:rsidP="008D11A1">
      <w:pPr>
        <w:rPr>
          <w:szCs w:val="24"/>
          <w:lang w:val="ru-RU"/>
        </w:rPr>
      </w:pPr>
      <w:r w:rsidRPr="00632E81">
        <w:rPr>
          <w:szCs w:val="24"/>
          <w:lang w:val="ru-RU"/>
        </w:rPr>
        <w:t xml:space="preserve"> Дата_______________________________________ФИО</w:t>
      </w:r>
      <w:r w:rsidR="008D11A1" w:rsidRPr="008D11A1">
        <w:rPr>
          <w:szCs w:val="24"/>
          <w:lang w:val="ru-RU"/>
        </w:rPr>
        <w:t xml:space="preserve"> </w:t>
      </w:r>
      <w:r w:rsidR="008D11A1">
        <w:rPr>
          <w:szCs w:val="24"/>
          <w:lang w:val="ru-RU"/>
        </w:rPr>
        <w:t xml:space="preserve"> </w:t>
      </w:r>
      <w:r w:rsidR="002602FC">
        <w:rPr>
          <w:szCs w:val="24"/>
          <w:lang w:val="ru-RU"/>
        </w:rPr>
        <w:t>(</w:t>
      </w:r>
      <w:r w:rsidR="008D11A1">
        <w:rPr>
          <w:szCs w:val="24"/>
          <w:lang w:val="ru-RU"/>
        </w:rPr>
        <w:t>Есентаева С.Е.</w:t>
      </w:r>
      <w:r w:rsidR="002602FC">
        <w:rPr>
          <w:szCs w:val="24"/>
          <w:lang w:val="ru-RU"/>
        </w:rPr>
        <w:t>)</w:t>
      </w:r>
    </w:p>
    <w:p w:rsidR="008D11A1" w:rsidRPr="008D11A1" w:rsidRDefault="008D11A1" w:rsidP="008D11A1">
      <w:pPr>
        <w:rPr>
          <w:szCs w:val="24"/>
          <w:lang w:val="ru-RU"/>
        </w:rPr>
      </w:pPr>
    </w:p>
    <w:p w:rsidR="00B1428A" w:rsidRPr="00632E81" w:rsidRDefault="00B1428A" w:rsidP="008D11A1">
      <w:pPr>
        <w:rPr>
          <w:szCs w:val="24"/>
          <w:lang w:val="ru-RU"/>
        </w:rPr>
      </w:pPr>
      <w:r w:rsidRPr="00632E81">
        <w:rPr>
          <w:szCs w:val="24"/>
          <w:lang w:val="ru-RU"/>
        </w:rPr>
        <w:t xml:space="preserve">Подпись___________________________________                                                                      </w:t>
      </w:r>
    </w:p>
    <w:p w:rsidR="008D158B" w:rsidRPr="00632E81" w:rsidRDefault="008D158B" w:rsidP="00A97DC8">
      <w:pPr>
        <w:rPr>
          <w:szCs w:val="24"/>
          <w:lang w:val="ru-RU"/>
        </w:rPr>
      </w:pPr>
    </w:p>
    <w:p w:rsidR="00B1428A" w:rsidRPr="00632E81" w:rsidRDefault="00B1428A" w:rsidP="00A97DC8">
      <w:pPr>
        <w:rPr>
          <w:szCs w:val="24"/>
          <w:lang w:val="ru-RU"/>
        </w:rPr>
      </w:pPr>
    </w:p>
    <w:p w:rsidR="00FD2820" w:rsidRPr="00632E81" w:rsidRDefault="00B26E5B" w:rsidP="00A97DC8">
      <w:pPr>
        <w:rPr>
          <w:szCs w:val="24"/>
          <w:lang w:val="ru-RU"/>
        </w:rPr>
      </w:pPr>
      <w:r w:rsidRPr="00632E81">
        <w:rPr>
          <w:szCs w:val="24"/>
          <w:lang w:val="ru-RU"/>
        </w:rPr>
        <w:t>Со стороны исследователя:</w:t>
      </w:r>
    </w:p>
    <w:p w:rsidR="00B1428A" w:rsidRPr="00632E81" w:rsidRDefault="00B1428A" w:rsidP="00A97DC8">
      <w:pPr>
        <w:rPr>
          <w:szCs w:val="24"/>
          <w:lang w:val="ru-RU"/>
        </w:rPr>
      </w:pPr>
    </w:p>
    <w:p w:rsidR="00FD2820" w:rsidRPr="006D550D" w:rsidRDefault="00B26E5B" w:rsidP="00A97DC8">
      <w:pPr>
        <w:rPr>
          <w:szCs w:val="24"/>
          <w:lang w:val="ru-RU"/>
        </w:rPr>
      </w:pPr>
      <w:r w:rsidRPr="006D550D">
        <w:rPr>
          <w:szCs w:val="24"/>
          <w:lang w:val="ru-RU"/>
        </w:rPr>
        <w:t>Я  прочел  протокол  и  выражаю  согласие  с  тем,  что  в  нем  содержатся  все  данные, необходимые  для  проведения  настоящего  исследования.  Я  буду  проводить  исследования,  как описано в данном документе, и завершу исследование в запланированные сроки.</w:t>
      </w:r>
    </w:p>
    <w:p w:rsidR="00FD2820" w:rsidRPr="006D550D" w:rsidRDefault="00B26E5B" w:rsidP="00A97DC8">
      <w:pPr>
        <w:rPr>
          <w:szCs w:val="24"/>
          <w:lang w:val="ru-RU"/>
        </w:rPr>
      </w:pPr>
      <w:r w:rsidRPr="006D550D">
        <w:rPr>
          <w:szCs w:val="24"/>
          <w:lang w:val="ru-RU"/>
        </w:rPr>
        <w:t>Я подтверждаю, что несу ответственность за проведение исследования. Я согласен(на) проводить  и  контролировать описанное исследование.</w:t>
      </w:r>
    </w:p>
    <w:p w:rsidR="00FD2820" w:rsidRPr="006D550D" w:rsidRDefault="00B26E5B" w:rsidP="00A97DC8">
      <w:pPr>
        <w:rPr>
          <w:szCs w:val="24"/>
          <w:lang w:val="ru-RU"/>
        </w:rPr>
      </w:pPr>
      <w:r w:rsidRPr="006D550D">
        <w:rPr>
          <w:szCs w:val="24"/>
          <w:lang w:val="ru-RU"/>
        </w:rPr>
        <w:t>Я предоставлю копии протокола и всю необходимую информацию всем подотчетным мне лицам, помогающим  мне  в  проведении  этого  исследования.  Я  побеседую  с  ними  об  этом  материале, чтобы  убедиться,  что  они  полностью  информированы  о  проведении  этого  исследования  и  об обязательствах конфиденциальности.</w:t>
      </w:r>
    </w:p>
    <w:p w:rsidR="00FD2820" w:rsidRPr="006D550D" w:rsidRDefault="00B26E5B" w:rsidP="00A97DC8">
      <w:pPr>
        <w:rPr>
          <w:szCs w:val="24"/>
          <w:lang w:val="ru-RU"/>
        </w:rPr>
      </w:pPr>
      <w:r w:rsidRPr="006D550D">
        <w:rPr>
          <w:szCs w:val="24"/>
          <w:lang w:val="ru-RU"/>
        </w:rPr>
        <w:t>Я соглашаюсь информировать о выполняемых ими обязанностях  всех ассистентов, коллег и персонал, участвующих в проведении исследования.  Будут обеспечены механизмы, обеспечивающие персонал центра  необходимой информацией на протяжении всего исследования.</w:t>
      </w:r>
    </w:p>
    <w:p w:rsidR="00FD2820" w:rsidRPr="006D550D" w:rsidRDefault="00FD2820" w:rsidP="00A97DC8">
      <w:pPr>
        <w:rPr>
          <w:szCs w:val="24"/>
          <w:lang w:val="ru-RU"/>
        </w:rPr>
      </w:pPr>
      <w:r w:rsidRPr="006D550D">
        <w:rPr>
          <w:szCs w:val="24"/>
          <w:lang w:val="ru-RU"/>
        </w:rPr>
        <w:t>Я понимаю, что если Спонсор-исследователь примет решение досрочно завершить или приостановить данные Клинические Испытания в любое время, по какой бы то ни было причине, о таком решении мне будет сообщено письменно. С другой стороны, если я решу прекратить участие в данных Клинических Испытаниях, я сообщу о таком решении Спонсор-исследователю письменно.</w:t>
      </w:r>
    </w:p>
    <w:p w:rsidR="00FD2820" w:rsidRPr="006D550D" w:rsidRDefault="00FD2820" w:rsidP="00A97DC8">
      <w:pPr>
        <w:rPr>
          <w:szCs w:val="24"/>
          <w:lang w:val="ru-RU"/>
        </w:rPr>
      </w:pPr>
    </w:p>
    <w:p w:rsidR="00FD2820" w:rsidRPr="006813D9" w:rsidRDefault="00FD2820" w:rsidP="00A97DC8">
      <w:pPr>
        <w:rPr>
          <w:szCs w:val="24"/>
          <w:lang w:val="ru-RU"/>
        </w:rPr>
      </w:pPr>
      <w:r w:rsidRPr="006813D9">
        <w:rPr>
          <w:szCs w:val="24"/>
          <w:lang w:val="ru-RU"/>
        </w:rPr>
        <w:t xml:space="preserve">Исследователь </w:t>
      </w:r>
    </w:p>
    <w:p w:rsidR="00623007" w:rsidRPr="006D550D" w:rsidRDefault="00623007" w:rsidP="00623007">
      <w:pPr>
        <w:rPr>
          <w:szCs w:val="24"/>
          <w:lang w:val="ru-RU"/>
        </w:rPr>
      </w:pPr>
      <w:r w:rsidRPr="006D550D">
        <w:rPr>
          <w:szCs w:val="24"/>
          <w:lang w:val="ru-RU"/>
        </w:rPr>
        <w:t>Есентаева Сурия Ертугыровна</w:t>
      </w:r>
    </w:p>
    <w:p w:rsidR="00623007" w:rsidRPr="006D550D" w:rsidRDefault="00623007" w:rsidP="00623007">
      <w:pPr>
        <w:rPr>
          <w:szCs w:val="24"/>
          <w:lang w:val="ru-RU"/>
        </w:rPr>
      </w:pPr>
      <w:r w:rsidRPr="006D550D">
        <w:rPr>
          <w:szCs w:val="24"/>
          <w:lang w:val="ru-RU"/>
        </w:rPr>
        <w:t>Д.м.н., заведующий курсом онкологии и маммалогии КРМУ, председатель ОО «НМО»</w:t>
      </w:r>
    </w:p>
    <w:p w:rsidR="008D11A1" w:rsidRDefault="008D11A1" w:rsidP="00A97DC8">
      <w:pPr>
        <w:rPr>
          <w:szCs w:val="24"/>
          <w:lang w:val="ru-RU"/>
        </w:rPr>
      </w:pPr>
    </w:p>
    <w:p w:rsidR="008D11A1" w:rsidRDefault="008D11A1" w:rsidP="00A97DC8">
      <w:pPr>
        <w:rPr>
          <w:szCs w:val="24"/>
          <w:lang w:val="ru-RU"/>
        </w:rPr>
      </w:pPr>
    </w:p>
    <w:p w:rsidR="00B1428A" w:rsidRPr="006813D9" w:rsidRDefault="00FD2820" w:rsidP="00A97DC8">
      <w:pPr>
        <w:rPr>
          <w:szCs w:val="24"/>
          <w:lang w:val="ru-RU"/>
        </w:rPr>
      </w:pPr>
      <w:r w:rsidRPr="006813D9">
        <w:rPr>
          <w:szCs w:val="24"/>
          <w:lang w:val="ru-RU"/>
        </w:rPr>
        <w:t>Дата________________</w:t>
      </w:r>
      <w:r w:rsidR="00B1428A" w:rsidRPr="006813D9">
        <w:rPr>
          <w:szCs w:val="24"/>
          <w:lang w:val="ru-RU"/>
        </w:rPr>
        <w:t>_______________________</w:t>
      </w:r>
      <w:r w:rsidRPr="006813D9">
        <w:rPr>
          <w:szCs w:val="24"/>
          <w:lang w:val="ru-RU"/>
        </w:rPr>
        <w:t>ФИО</w:t>
      </w:r>
      <w:r w:rsidR="00B1428A" w:rsidRPr="006813D9">
        <w:rPr>
          <w:szCs w:val="24"/>
          <w:lang w:val="ru-RU"/>
        </w:rPr>
        <w:t>_____________________________</w:t>
      </w:r>
    </w:p>
    <w:p w:rsidR="00B1428A" w:rsidRPr="006813D9" w:rsidRDefault="00FD2820" w:rsidP="00A97DC8">
      <w:pPr>
        <w:rPr>
          <w:szCs w:val="24"/>
          <w:lang w:val="ru-RU"/>
        </w:rPr>
      </w:pPr>
      <w:r w:rsidRPr="006813D9">
        <w:rPr>
          <w:szCs w:val="24"/>
          <w:lang w:val="ru-RU"/>
        </w:rPr>
        <w:t xml:space="preserve"> </w:t>
      </w:r>
    </w:p>
    <w:p w:rsidR="00FD2820" w:rsidRPr="006813D9" w:rsidRDefault="00B1428A" w:rsidP="00A97DC8">
      <w:pPr>
        <w:rPr>
          <w:szCs w:val="24"/>
          <w:lang w:val="ru-RU"/>
        </w:rPr>
      </w:pPr>
      <w:r w:rsidRPr="006813D9">
        <w:rPr>
          <w:szCs w:val="24"/>
          <w:lang w:val="ru-RU"/>
        </w:rPr>
        <w:t>Подпись</w:t>
      </w:r>
      <w:r w:rsidR="00FD2820" w:rsidRPr="006813D9">
        <w:rPr>
          <w:szCs w:val="24"/>
          <w:lang w:val="ru-RU"/>
        </w:rPr>
        <w:t xml:space="preserve">___________________________________                                                                      </w:t>
      </w:r>
    </w:p>
    <w:p w:rsidR="008D158B" w:rsidRPr="006813D9" w:rsidRDefault="008D158B" w:rsidP="00A97DC8">
      <w:pPr>
        <w:rPr>
          <w:szCs w:val="24"/>
          <w:lang w:val="ru-RU"/>
        </w:rPr>
      </w:pPr>
      <w:r w:rsidRPr="006813D9">
        <w:rPr>
          <w:szCs w:val="24"/>
          <w:lang w:val="ru-RU"/>
        </w:rPr>
        <w:t>.</w:t>
      </w:r>
    </w:p>
    <w:p w:rsidR="008D158B" w:rsidRPr="006813D9" w:rsidRDefault="008D158B" w:rsidP="00A97DC8">
      <w:pPr>
        <w:rPr>
          <w:szCs w:val="24"/>
          <w:lang w:val="ru-RU"/>
        </w:rPr>
      </w:pPr>
    </w:p>
    <w:p w:rsidR="008D158B" w:rsidRPr="006813D9" w:rsidRDefault="008D158B" w:rsidP="00A97DC8">
      <w:pPr>
        <w:rPr>
          <w:szCs w:val="24"/>
          <w:lang w:val="ru-RU"/>
        </w:rPr>
      </w:pPr>
    </w:p>
    <w:p w:rsidR="008D158B" w:rsidRPr="006813D9" w:rsidRDefault="008D158B" w:rsidP="00A97DC8">
      <w:pPr>
        <w:rPr>
          <w:szCs w:val="24"/>
          <w:lang w:val="ru-RU"/>
        </w:rPr>
      </w:pPr>
    </w:p>
    <w:p w:rsidR="008D158B" w:rsidRPr="006813D9" w:rsidRDefault="008D158B" w:rsidP="00A97DC8">
      <w:pPr>
        <w:rPr>
          <w:szCs w:val="24"/>
          <w:lang w:val="ru-RU"/>
        </w:rPr>
      </w:pPr>
    </w:p>
    <w:p w:rsidR="008D158B" w:rsidRPr="006813D9" w:rsidRDefault="008D158B" w:rsidP="00A97DC8">
      <w:pPr>
        <w:rPr>
          <w:szCs w:val="24"/>
          <w:lang w:val="ru-RU"/>
        </w:rPr>
      </w:pPr>
    </w:p>
    <w:p w:rsidR="00D20523" w:rsidRPr="006813D9" w:rsidRDefault="00D20523">
      <w:pPr>
        <w:overflowPunct/>
        <w:autoSpaceDE/>
        <w:autoSpaceDN/>
        <w:adjustRightInd/>
        <w:jc w:val="left"/>
        <w:textAlignment w:val="auto"/>
        <w:rPr>
          <w:szCs w:val="24"/>
          <w:lang w:val="ru-RU"/>
        </w:rPr>
      </w:pPr>
      <w:bookmarkStart w:id="87" w:name="_Toc461634312"/>
      <w:bookmarkStart w:id="88" w:name="_Toc461634495"/>
      <w:bookmarkStart w:id="89" w:name="_Toc461634835"/>
      <w:bookmarkStart w:id="90" w:name="_Toc461634313"/>
      <w:bookmarkStart w:id="91" w:name="_Toc461634496"/>
      <w:bookmarkStart w:id="92" w:name="_Toc461634836"/>
      <w:bookmarkStart w:id="93" w:name="_Toc461634314"/>
      <w:bookmarkStart w:id="94" w:name="_Toc461634497"/>
      <w:bookmarkStart w:id="95" w:name="_Toc461634837"/>
      <w:bookmarkStart w:id="96" w:name="_Toc461634315"/>
      <w:bookmarkStart w:id="97" w:name="_Toc461634498"/>
      <w:bookmarkStart w:id="98" w:name="_Toc461634838"/>
      <w:bookmarkStart w:id="99" w:name="_Toc461634316"/>
      <w:bookmarkStart w:id="100" w:name="_Toc461634499"/>
      <w:bookmarkStart w:id="101" w:name="_Toc461634839"/>
      <w:bookmarkStart w:id="102" w:name="_Toc461634317"/>
      <w:bookmarkStart w:id="103" w:name="_Toc461634500"/>
      <w:bookmarkStart w:id="104" w:name="_Toc461634840"/>
      <w:bookmarkStart w:id="105" w:name="_Toc461634318"/>
      <w:bookmarkStart w:id="106" w:name="_Toc461634501"/>
      <w:bookmarkStart w:id="107" w:name="_Toc461634841"/>
      <w:bookmarkStart w:id="108" w:name="_Toc461634319"/>
      <w:bookmarkStart w:id="109" w:name="_Toc461634502"/>
      <w:bookmarkStart w:id="110" w:name="_Toc461634842"/>
      <w:bookmarkStart w:id="111" w:name="_Toc461634320"/>
      <w:bookmarkStart w:id="112" w:name="_Toc461634503"/>
      <w:bookmarkStart w:id="113" w:name="_Toc461634843"/>
      <w:bookmarkStart w:id="114" w:name="_Toc461634321"/>
      <w:bookmarkStart w:id="115" w:name="_Toc461634504"/>
      <w:bookmarkStart w:id="116" w:name="_Toc461634844"/>
      <w:bookmarkStart w:id="117" w:name="_Toc461634322"/>
      <w:bookmarkStart w:id="118" w:name="_Toc461634505"/>
      <w:bookmarkStart w:id="119" w:name="_Toc461634845"/>
      <w:bookmarkStart w:id="120" w:name="_Toc461634323"/>
      <w:bookmarkStart w:id="121" w:name="_Toc461634506"/>
      <w:bookmarkStart w:id="122" w:name="_Toc461634846"/>
      <w:bookmarkStart w:id="123" w:name="_Toc461634324"/>
      <w:bookmarkStart w:id="124" w:name="_Toc461634507"/>
      <w:bookmarkStart w:id="125" w:name="_Toc461634847"/>
      <w:bookmarkStart w:id="126" w:name="_Toc461634325"/>
      <w:bookmarkStart w:id="127" w:name="_Toc461634508"/>
      <w:bookmarkStart w:id="128" w:name="_Toc461634848"/>
      <w:bookmarkStart w:id="129" w:name="_Toc461634326"/>
      <w:bookmarkStart w:id="130" w:name="_Toc461634509"/>
      <w:bookmarkStart w:id="131" w:name="_Toc461634849"/>
      <w:bookmarkStart w:id="132" w:name="_Toc456103812"/>
      <w:bookmarkStart w:id="133" w:name="_Toc462153401"/>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6813D9">
        <w:rPr>
          <w:szCs w:val="24"/>
          <w:lang w:val="ru-RU"/>
        </w:rPr>
        <w:br w:type="page"/>
      </w:r>
    </w:p>
    <w:p w:rsidR="00B57CA3" w:rsidRPr="006813D9" w:rsidRDefault="00D20523" w:rsidP="00D20523">
      <w:pPr>
        <w:pStyle w:val="Heading1"/>
        <w:rPr>
          <w:szCs w:val="24"/>
          <w:lang w:val="ru-RU"/>
        </w:rPr>
      </w:pPr>
      <w:bookmarkStart w:id="134" w:name="_Toc462155539"/>
      <w:r w:rsidRPr="006813D9">
        <w:rPr>
          <w:szCs w:val="24"/>
          <w:lang w:val="ru-RU"/>
        </w:rPr>
        <w:lastRenderedPageBreak/>
        <w:t>В</w:t>
      </w:r>
      <w:r w:rsidR="00B26E5B" w:rsidRPr="006813D9">
        <w:rPr>
          <w:szCs w:val="24"/>
          <w:lang w:val="ru-RU"/>
        </w:rPr>
        <w:t>ведение и обоснование</w:t>
      </w:r>
      <w:bookmarkEnd w:id="132"/>
      <w:bookmarkEnd w:id="133"/>
      <w:bookmarkEnd w:id="134"/>
      <w:r w:rsidR="00B26E5B" w:rsidRPr="006813D9">
        <w:rPr>
          <w:szCs w:val="24"/>
          <w:lang w:val="ru-RU"/>
        </w:rPr>
        <w:t xml:space="preserve"> </w:t>
      </w:r>
      <w:r w:rsidR="00851503" w:rsidRPr="006813D9">
        <w:rPr>
          <w:szCs w:val="24"/>
        </w:rPr>
        <w:fldChar w:fldCharType="begin"/>
      </w:r>
      <w:r w:rsidR="00851503" w:rsidRPr="006813D9">
        <w:rPr>
          <w:szCs w:val="24"/>
        </w:rPr>
        <w:fldChar w:fldCharType="end"/>
      </w:r>
    </w:p>
    <w:p w:rsidR="007E1BFF" w:rsidRPr="006D550D" w:rsidRDefault="00B57CA3" w:rsidP="00A97DC8">
      <w:pPr>
        <w:rPr>
          <w:szCs w:val="24"/>
          <w:lang w:val="ru-RU"/>
        </w:rPr>
      </w:pPr>
      <w:r w:rsidRPr="006813D9">
        <w:rPr>
          <w:szCs w:val="24"/>
          <w:lang w:val="ru-RU"/>
        </w:rPr>
        <w:t xml:space="preserve">     </w:t>
      </w:r>
      <w:r w:rsidR="00BA489D" w:rsidRPr="006D550D">
        <w:rPr>
          <w:szCs w:val="24"/>
          <w:lang w:val="ru-RU"/>
        </w:rPr>
        <w:t xml:space="preserve">Заболеваемость </w:t>
      </w:r>
      <w:r w:rsidR="00B26E5B" w:rsidRPr="006D550D">
        <w:rPr>
          <w:szCs w:val="24"/>
          <w:lang w:val="ru-RU"/>
        </w:rPr>
        <w:t>раком яичника занимает второе место по распространенности среди онкологических болезней  женской репродуктивной системы в Республике Казахстан. Рак яичников часто метастазирует  на поверхность брюшной полости и в конечном итоге распространяется в другие внутренние органы. На ранних стадиях</w:t>
      </w:r>
      <w:r w:rsidR="00B3496D" w:rsidRPr="006D550D">
        <w:rPr>
          <w:szCs w:val="24"/>
          <w:lang w:val="ru-RU"/>
        </w:rPr>
        <w:t xml:space="preserve"> </w:t>
      </w:r>
      <w:r w:rsidR="00B26E5B" w:rsidRPr="006D550D">
        <w:rPr>
          <w:szCs w:val="24"/>
          <w:lang w:val="ru-RU"/>
        </w:rPr>
        <w:t xml:space="preserve"> рак яичников, как правило, имеет неопределенные симптомы, которые не так легко распознать и поэтому пациенты часто связывают их с  другими</w:t>
      </w:r>
      <w:r w:rsidR="00623007">
        <w:rPr>
          <w:szCs w:val="24"/>
          <w:lang w:val="ru-RU"/>
        </w:rPr>
        <w:t>,</w:t>
      </w:r>
      <w:r w:rsidR="00B26E5B" w:rsidRPr="006D550D">
        <w:rPr>
          <w:szCs w:val="24"/>
          <w:lang w:val="ru-RU"/>
        </w:rPr>
        <w:t xml:space="preserve"> менее серьезным причинами. Симптомы могут включать боли в животе, избыточный метеоризм, потерю аппетита и нерегулярные кровотечения. Поэтому на ранних стадиях  у большинства женщин заболевание не диагностируются. В связи с этим,  5-летняя выживаемость рака яичников составляет около 50%. Хотя значительная часть женщин с раком яичников реагируют на начальную химиотерапию, но у многих из них рак рецидивируют в течение 2 лет после окончания лечения. Рецидив рака яичников может быть классифицирован на основе времени от начальной химио</w:t>
      </w:r>
      <w:r w:rsidR="00623007">
        <w:rPr>
          <w:szCs w:val="24"/>
          <w:lang w:val="ru-RU"/>
        </w:rPr>
        <w:t>терапии до рецидива заболевания</w:t>
      </w:r>
      <w:r w:rsidR="00B26E5B" w:rsidRPr="006D550D">
        <w:rPr>
          <w:szCs w:val="24"/>
          <w:lang w:val="ru-RU"/>
        </w:rPr>
        <w:t xml:space="preserve">: при  платиночувствительном раке яичников рецидив заболевания возникает через 6 месяцев или более после окончания платиносодержащей химиотерапии; при платинорезистентном раке рецидив заболевания возникает менее чем через 6 месяцев от момента окончания платиносодержащей химиотерапии. Платиночувствительный рак яичника подразделяется на: платиночувствительный рак яичника (безрецидивный интервал составляет 12 месяцев или более) и частично- платиночувствительный рак яичника (безрецидивный интервал составляет от 6 до 12 месяцев). Рак яичников считается платинорефрактерным в случае отсутствия ответа на первую линию терапии или прогресса во время нее. </w:t>
      </w:r>
    </w:p>
    <w:p w:rsidR="007E1BFF" w:rsidRPr="006D550D" w:rsidRDefault="00B26E5B" w:rsidP="00A97DC8">
      <w:pPr>
        <w:rPr>
          <w:szCs w:val="24"/>
          <w:lang w:val="ru-RU"/>
        </w:rPr>
      </w:pPr>
      <w:r w:rsidRPr="006D550D">
        <w:rPr>
          <w:szCs w:val="24"/>
          <w:lang w:val="ru-RU"/>
        </w:rPr>
        <w:t xml:space="preserve">        По данным МАИР (Международного Агентства по изучению рака), ежегодно в мире регистрируется более 160 тыс. новых случаев рака яичников и более 100 тыс. женщин умирают от злокачественных опухолей этого органа. В Казахстане ежегодно рак яичников выявляется более чем у 800 женщин. В 2011 году выявлено 932 женщины с данной патологией. У 36,6% пациенток рак яичников выявлен в </w:t>
      </w:r>
      <w:r w:rsidRPr="006813D9">
        <w:rPr>
          <w:szCs w:val="24"/>
        </w:rPr>
        <w:t>I</w:t>
      </w:r>
      <w:r w:rsidRPr="006D550D">
        <w:rPr>
          <w:szCs w:val="24"/>
          <w:lang w:val="ru-RU"/>
        </w:rPr>
        <w:t>-</w:t>
      </w:r>
      <w:r w:rsidRPr="006813D9">
        <w:rPr>
          <w:szCs w:val="24"/>
        </w:rPr>
        <w:t>II</w:t>
      </w:r>
      <w:r w:rsidRPr="006D550D">
        <w:rPr>
          <w:szCs w:val="24"/>
          <w:lang w:val="ru-RU"/>
        </w:rPr>
        <w:t xml:space="preserve"> стадии, у 11,5% – в </w:t>
      </w:r>
      <w:r w:rsidRPr="006813D9">
        <w:rPr>
          <w:szCs w:val="24"/>
        </w:rPr>
        <w:t>IV</w:t>
      </w:r>
      <w:r w:rsidRPr="006D550D">
        <w:rPr>
          <w:szCs w:val="24"/>
          <w:lang w:val="ru-RU"/>
        </w:rPr>
        <w:t xml:space="preserve"> стадии. Показатель заболеваемости составил 5,6 на 100 000 населения. Согласно данным КазНИИОиР, на конец 2012 г. заболеваемость раком яичников в Казахстане составила 31 человек на 100 000 населения с 10% летальностью наблюдаемого контингента, из которых более половины (54,8%) живут более 5 лет, в то время как мировой показатель пятилетней выживаемости составляет около 30%.  </w:t>
      </w:r>
    </w:p>
    <w:p w:rsidR="000A75E9" w:rsidRPr="006D550D" w:rsidRDefault="00B26E5B" w:rsidP="00A97DC8">
      <w:pPr>
        <w:rPr>
          <w:szCs w:val="24"/>
          <w:lang w:val="ru-RU"/>
        </w:rPr>
      </w:pPr>
      <w:r w:rsidRPr="006D550D">
        <w:rPr>
          <w:szCs w:val="24"/>
          <w:lang w:val="ru-RU"/>
        </w:rPr>
        <w:t xml:space="preserve">        До настоящего времени комбинация карбоплатина и паклитаксела остается стандартной терапией первой линии. Однако, несмотря на 80% частоту ответа на первую линию химиотерапии, у многих  больных развивается рецидив заболевания.  Выбор  наиболее подходящего лечения и определение сроков терапии при рецидиве является сложным. Решение о выборе препаратов для химиотерапии второй линии должно базироваться в первую очередь на определении чувствительности опухоли к производным платины после проведенной химиотерапии первой линии. </w:t>
      </w:r>
    </w:p>
    <w:p w:rsidR="00766AE6" w:rsidRPr="006D550D" w:rsidRDefault="00766AE6" w:rsidP="00A97DC8">
      <w:pPr>
        <w:rPr>
          <w:szCs w:val="24"/>
          <w:lang w:val="ru-RU"/>
        </w:rPr>
      </w:pPr>
      <w:r w:rsidRPr="006D550D">
        <w:rPr>
          <w:szCs w:val="24"/>
          <w:lang w:val="ru-RU"/>
        </w:rPr>
        <w:t xml:space="preserve">        </w:t>
      </w:r>
      <w:r w:rsidR="00B26E5B" w:rsidRPr="006D550D">
        <w:rPr>
          <w:szCs w:val="24"/>
          <w:lang w:val="ru-RU"/>
        </w:rPr>
        <w:t>Цель данного исследования дополнить имеющиеся клинические данные по применению препарата Йонделис у пациентов с частично-платиночувствительным раком яичника, тем самым оценить современные возможности лекарственного лечения больных с платиночувствительными рецидивами рака яичника с использованием новых комбинированных режимов терапии, включающих Йонделис.</w:t>
      </w:r>
    </w:p>
    <w:p w:rsidR="007F1892" w:rsidRPr="006D550D" w:rsidRDefault="007F1892" w:rsidP="00A97DC8">
      <w:pPr>
        <w:rPr>
          <w:szCs w:val="24"/>
          <w:lang w:val="ru-RU"/>
        </w:rPr>
      </w:pPr>
    </w:p>
    <w:p w:rsidR="007F1892" w:rsidRPr="006D550D" w:rsidRDefault="007F1892" w:rsidP="00A97DC8">
      <w:pPr>
        <w:rPr>
          <w:szCs w:val="24"/>
          <w:lang w:val="ru-RU"/>
        </w:rPr>
      </w:pPr>
    </w:p>
    <w:p w:rsidR="00A97DC8" w:rsidRPr="006D550D" w:rsidRDefault="00A97DC8">
      <w:pPr>
        <w:overflowPunct/>
        <w:autoSpaceDE/>
        <w:autoSpaceDN/>
        <w:adjustRightInd/>
        <w:jc w:val="left"/>
        <w:textAlignment w:val="auto"/>
        <w:rPr>
          <w:szCs w:val="24"/>
          <w:lang w:val="ru-RU"/>
        </w:rPr>
      </w:pPr>
      <w:r w:rsidRPr="006D550D">
        <w:rPr>
          <w:szCs w:val="24"/>
          <w:lang w:val="ru-RU"/>
        </w:rPr>
        <w:br w:type="page"/>
      </w:r>
    </w:p>
    <w:p w:rsidR="007F1892" w:rsidRPr="006813D9" w:rsidRDefault="00B26E5B" w:rsidP="00A97DC8">
      <w:pPr>
        <w:pStyle w:val="Heading1"/>
        <w:rPr>
          <w:szCs w:val="24"/>
        </w:rPr>
      </w:pPr>
      <w:bookmarkStart w:id="135" w:name="_Toc462153402"/>
      <w:bookmarkStart w:id="136" w:name="_Toc462155540"/>
      <w:r w:rsidRPr="006813D9">
        <w:rPr>
          <w:szCs w:val="24"/>
        </w:rPr>
        <w:lastRenderedPageBreak/>
        <w:t>Глоссарий</w:t>
      </w:r>
      <w:bookmarkEnd w:id="135"/>
      <w:bookmarkEnd w:id="136"/>
      <w:r w:rsidRPr="006813D9">
        <w:rPr>
          <w:szCs w:val="24"/>
        </w:rPr>
        <w:t xml:space="preserve"> </w:t>
      </w:r>
    </w:p>
    <w:p w:rsidR="007F1892" w:rsidRPr="006813D9" w:rsidRDefault="007F1892" w:rsidP="00A97DC8">
      <w:pPr>
        <w:rPr>
          <w:szCs w:val="24"/>
        </w:rPr>
      </w:pPr>
    </w:p>
    <w:tbl>
      <w:tblPr>
        <w:tblpPr w:leftFromText="180" w:rightFromText="180" w:vertAnchor="text" w:tblpY="1"/>
        <w:tblOverlap w:val="neve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7237"/>
      </w:tblGrid>
      <w:tr w:rsidR="00573AE4" w:rsidRPr="006813D9" w:rsidTr="00FC5E93">
        <w:tc>
          <w:tcPr>
            <w:tcW w:w="1875" w:type="dxa"/>
            <w:shd w:val="clear" w:color="auto" w:fill="auto"/>
          </w:tcPr>
          <w:p w:rsidR="007F1892" w:rsidRPr="006813D9" w:rsidRDefault="00B26E5B" w:rsidP="00FC5E93">
            <w:pPr>
              <w:rPr>
                <w:szCs w:val="24"/>
              </w:rPr>
            </w:pPr>
            <w:bookmarkStart w:id="137" w:name="_Toc461634512"/>
            <w:bookmarkStart w:id="138" w:name="_Toc456103813"/>
            <w:r w:rsidRPr="006813D9">
              <w:rPr>
                <w:szCs w:val="24"/>
              </w:rPr>
              <w:t>ЧОО</w:t>
            </w:r>
            <w:bookmarkEnd w:id="137"/>
          </w:p>
        </w:tc>
        <w:tc>
          <w:tcPr>
            <w:tcW w:w="7237" w:type="dxa"/>
            <w:shd w:val="clear" w:color="auto" w:fill="auto"/>
          </w:tcPr>
          <w:p w:rsidR="007F1892" w:rsidRPr="006813D9" w:rsidRDefault="006F190F" w:rsidP="00FC5E93">
            <w:pPr>
              <w:rPr>
                <w:szCs w:val="24"/>
              </w:rPr>
            </w:pPr>
            <w:r w:rsidRPr="006813D9">
              <w:rPr>
                <w:szCs w:val="24"/>
              </w:rPr>
              <w:t>Частотоа объективного ответа</w:t>
            </w:r>
          </w:p>
        </w:tc>
      </w:tr>
      <w:tr w:rsidR="00573AE4" w:rsidRPr="006813D9" w:rsidTr="00FC5E93">
        <w:tc>
          <w:tcPr>
            <w:tcW w:w="1875" w:type="dxa"/>
            <w:shd w:val="clear" w:color="auto" w:fill="auto"/>
          </w:tcPr>
          <w:p w:rsidR="007F1892" w:rsidRPr="006813D9" w:rsidRDefault="00B26E5B" w:rsidP="00FC5E93">
            <w:pPr>
              <w:rPr>
                <w:szCs w:val="24"/>
              </w:rPr>
            </w:pPr>
            <w:bookmarkStart w:id="139" w:name="_Toc461634513"/>
            <w:r w:rsidRPr="006813D9">
              <w:rPr>
                <w:szCs w:val="24"/>
              </w:rPr>
              <w:t>ВБП</w:t>
            </w:r>
            <w:bookmarkEnd w:id="139"/>
          </w:p>
        </w:tc>
        <w:tc>
          <w:tcPr>
            <w:tcW w:w="7237" w:type="dxa"/>
            <w:shd w:val="clear" w:color="auto" w:fill="auto"/>
          </w:tcPr>
          <w:p w:rsidR="007F1892" w:rsidRPr="006813D9" w:rsidRDefault="006F190F" w:rsidP="00FC5E93">
            <w:pPr>
              <w:rPr>
                <w:szCs w:val="24"/>
              </w:rPr>
            </w:pPr>
            <w:r w:rsidRPr="006813D9">
              <w:rPr>
                <w:szCs w:val="24"/>
              </w:rPr>
              <w:t>Выживаемость без прогрессирования</w:t>
            </w:r>
          </w:p>
        </w:tc>
      </w:tr>
      <w:tr w:rsidR="00573AE4" w:rsidRPr="00FA0F01" w:rsidTr="00FC5E93">
        <w:tc>
          <w:tcPr>
            <w:tcW w:w="1875" w:type="dxa"/>
            <w:shd w:val="clear" w:color="auto" w:fill="auto"/>
          </w:tcPr>
          <w:p w:rsidR="007F1892" w:rsidRPr="006813D9" w:rsidRDefault="00B26E5B" w:rsidP="00FC5E93">
            <w:pPr>
              <w:rPr>
                <w:szCs w:val="24"/>
              </w:rPr>
            </w:pPr>
            <w:bookmarkStart w:id="140" w:name="_Toc461634514"/>
            <w:r w:rsidRPr="006813D9">
              <w:rPr>
                <w:szCs w:val="24"/>
              </w:rPr>
              <w:t>ECOG</w:t>
            </w:r>
            <w:bookmarkEnd w:id="140"/>
          </w:p>
        </w:tc>
        <w:tc>
          <w:tcPr>
            <w:tcW w:w="7237" w:type="dxa"/>
            <w:shd w:val="clear" w:color="auto" w:fill="auto"/>
          </w:tcPr>
          <w:p w:rsidR="007F1892" w:rsidRPr="00A85648" w:rsidRDefault="00B26E5B" w:rsidP="00FC5E93">
            <w:pPr>
              <w:rPr>
                <w:szCs w:val="24"/>
                <w:lang w:val="ru-RU"/>
              </w:rPr>
            </w:pPr>
            <w:r w:rsidRPr="006813D9">
              <w:rPr>
                <w:szCs w:val="24"/>
              </w:rPr>
              <w:t>Eastern</w:t>
            </w:r>
            <w:r w:rsidRPr="00A85648">
              <w:rPr>
                <w:szCs w:val="24"/>
                <w:lang w:val="ru-RU"/>
              </w:rPr>
              <w:t xml:space="preserve"> </w:t>
            </w:r>
            <w:r w:rsidRPr="006813D9">
              <w:rPr>
                <w:szCs w:val="24"/>
              </w:rPr>
              <w:t>Cooperative</w:t>
            </w:r>
            <w:r w:rsidRPr="00A85648">
              <w:rPr>
                <w:szCs w:val="24"/>
                <w:lang w:val="ru-RU"/>
              </w:rPr>
              <w:t xml:space="preserve"> </w:t>
            </w:r>
            <w:r w:rsidRPr="006813D9">
              <w:rPr>
                <w:szCs w:val="24"/>
              </w:rPr>
              <w:t>Oncology</w:t>
            </w:r>
            <w:r w:rsidRPr="00A85648">
              <w:rPr>
                <w:szCs w:val="24"/>
                <w:lang w:val="ru-RU"/>
              </w:rPr>
              <w:t xml:space="preserve"> </w:t>
            </w:r>
            <w:r w:rsidRPr="006813D9">
              <w:rPr>
                <w:szCs w:val="24"/>
              </w:rPr>
              <w:t>Group</w:t>
            </w:r>
            <w:r w:rsidR="006F190F" w:rsidRPr="006813D9">
              <w:rPr>
                <w:szCs w:val="24"/>
              </w:rPr>
              <w:t> </w:t>
            </w:r>
          </w:p>
          <w:p w:rsidR="007F1892" w:rsidRPr="006D550D" w:rsidRDefault="00B26E5B" w:rsidP="00FC5E93">
            <w:pPr>
              <w:rPr>
                <w:szCs w:val="24"/>
                <w:lang w:val="ru-RU"/>
              </w:rPr>
            </w:pPr>
            <w:r w:rsidRPr="006D550D">
              <w:rPr>
                <w:szCs w:val="24"/>
                <w:lang w:val="ru-RU"/>
              </w:rPr>
              <w:t>(пятибалльная шкала оценки общего состояния онкологического больного 0-4)</w:t>
            </w:r>
          </w:p>
        </w:tc>
      </w:tr>
      <w:tr w:rsidR="00573AE4" w:rsidRPr="00632E81" w:rsidTr="00FC5E93">
        <w:tc>
          <w:tcPr>
            <w:tcW w:w="1875" w:type="dxa"/>
            <w:shd w:val="clear" w:color="auto" w:fill="auto"/>
          </w:tcPr>
          <w:p w:rsidR="007F1892" w:rsidRPr="00632E81" w:rsidRDefault="00632E81" w:rsidP="00FC5E93">
            <w:pPr>
              <w:rPr>
                <w:szCs w:val="24"/>
                <w:lang w:val="ru-RU"/>
              </w:rPr>
            </w:pPr>
            <w:r>
              <w:rPr>
                <w:szCs w:val="24"/>
                <w:lang w:val="ru-RU"/>
              </w:rPr>
              <w:t>БПИ</w:t>
            </w:r>
          </w:p>
        </w:tc>
        <w:tc>
          <w:tcPr>
            <w:tcW w:w="7237" w:type="dxa"/>
            <w:shd w:val="clear" w:color="auto" w:fill="auto"/>
          </w:tcPr>
          <w:p w:rsidR="007F1892" w:rsidRPr="006D550D" w:rsidRDefault="00632E81" w:rsidP="00FC5E93">
            <w:pPr>
              <w:rPr>
                <w:szCs w:val="24"/>
                <w:lang w:val="ru-RU"/>
              </w:rPr>
            </w:pPr>
            <w:r>
              <w:rPr>
                <w:szCs w:val="24"/>
                <w:lang w:val="ru-RU"/>
              </w:rPr>
              <w:t>Бесплатиновый интервал</w:t>
            </w:r>
          </w:p>
        </w:tc>
      </w:tr>
      <w:tr w:rsidR="00573AE4" w:rsidRPr="00632E81" w:rsidTr="00FC5E93">
        <w:tc>
          <w:tcPr>
            <w:tcW w:w="1875" w:type="dxa"/>
            <w:shd w:val="clear" w:color="auto" w:fill="auto"/>
          </w:tcPr>
          <w:p w:rsidR="007F1892" w:rsidRPr="006D550D" w:rsidRDefault="00632E81" w:rsidP="00FC5E93">
            <w:pPr>
              <w:rPr>
                <w:szCs w:val="24"/>
                <w:lang w:val="ru-RU"/>
              </w:rPr>
            </w:pPr>
            <w:r>
              <w:rPr>
                <w:szCs w:val="24"/>
                <w:lang w:val="ru-RU"/>
              </w:rPr>
              <w:t>ССС</w:t>
            </w:r>
          </w:p>
        </w:tc>
        <w:tc>
          <w:tcPr>
            <w:tcW w:w="7237" w:type="dxa"/>
            <w:shd w:val="clear" w:color="auto" w:fill="auto"/>
          </w:tcPr>
          <w:p w:rsidR="007F1892" w:rsidRPr="006D550D" w:rsidRDefault="00632E81" w:rsidP="00FC5E93">
            <w:pPr>
              <w:rPr>
                <w:szCs w:val="24"/>
                <w:lang w:val="ru-RU"/>
              </w:rPr>
            </w:pPr>
            <w:r>
              <w:rPr>
                <w:szCs w:val="24"/>
                <w:lang w:val="ru-RU"/>
              </w:rPr>
              <w:t>Сердечно-сосудистая система</w:t>
            </w:r>
          </w:p>
        </w:tc>
      </w:tr>
      <w:tr w:rsidR="00573AE4" w:rsidRPr="00632E81" w:rsidTr="00FC5E93">
        <w:tc>
          <w:tcPr>
            <w:tcW w:w="1875" w:type="dxa"/>
            <w:shd w:val="clear" w:color="auto" w:fill="auto"/>
          </w:tcPr>
          <w:p w:rsidR="007F1892" w:rsidRPr="006D550D" w:rsidRDefault="00632E81" w:rsidP="00FC5E93">
            <w:pPr>
              <w:rPr>
                <w:szCs w:val="24"/>
                <w:lang w:val="ru-RU"/>
              </w:rPr>
            </w:pPr>
            <w:r>
              <w:rPr>
                <w:szCs w:val="24"/>
                <w:lang w:val="ru-RU"/>
              </w:rPr>
              <w:t>СПИД</w:t>
            </w:r>
          </w:p>
        </w:tc>
        <w:tc>
          <w:tcPr>
            <w:tcW w:w="7237" w:type="dxa"/>
            <w:shd w:val="clear" w:color="auto" w:fill="auto"/>
          </w:tcPr>
          <w:p w:rsidR="007F1892" w:rsidRPr="006D550D" w:rsidRDefault="00632E81" w:rsidP="00FC5E93">
            <w:pPr>
              <w:rPr>
                <w:szCs w:val="24"/>
                <w:lang w:val="ru-RU"/>
              </w:rPr>
            </w:pPr>
            <w:r>
              <w:rPr>
                <w:szCs w:val="24"/>
                <w:lang w:val="ru-RU"/>
              </w:rPr>
              <w:t>Синдром приобретенного иммун</w:t>
            </w:r>
            <w:r w:rsidR="00A85648">
              <w:rPr>
                <w:szCs w:val="24"/>
                <w:lang w:val="ru-RU"/>
              </w:rPr>
              <w:t>н</w:t>
            </w:r>
            <w:r>
              <w:rPr>
                <w:szCs w:val="24"/>
                <w:lang w:val="ru-RU"/>
              </w:rPr>
              <w:t>ого дефицита</w:t>
            </w:r>
          </w:p>
        </w:tc>
      </w:tr>
      <w:tr w:rsidR="00573AE4" w:rsidRPr="00632E81" w:rsidTr="00FC5E93">
        <w:tc>
          <w:tcPr>
            <w:tcW w:w="1875" w:type="dxa"/>
            <w:shd w:val="clear" w:color="auto" w:fill="auto"/>
          </w:tcPr>
          <w:p w:rsidR="007F1892" w:rsidRPr="006D550D" w:rsidRDefault="00632E81" w:rsidP="00FC5E93">
            <w:pPr>
              <w:rPr>
                <w:szCs w:val="24"/>
                <w:lang w:val="ru-RU"/>
              </w:rPr>
            </w:pPr>
            <w:r>
              <w:rPr>
                <w:szCs w:val="24"/>
                <w:lang w:val="ru-RU"/>
              </w:rPr>
              <w:t>СА 125</w:t>
            </w:r>
          </w:p>
        </w:tc>
        <w:tc>
          <w:tcPr>
            <w:tcW w:w="7237" w:type="dxa"/>
            <w:shd w:val="clear" w:color="auto" w:fill="auto"/>
          </w:tcPr>
          <w:p w:rsidR="007F1892" w:rsidRPr="006D550D" w:rsidRDefault="00632E81" w:rsidP="00FC5E93">
            <w:pPr>
              <w:rPr>
                <w:szCs w:val="24"/>
                <w:lang w:val="ru-RU"/>
              </w:rPr>
            </w:pPr>
            <w:r w:rsidRPr="00632E81">
              <w:rPr>
                <w:szCs w:val="24"/>
                <w:lang w:val="ru-RU"/>
              </w:rPr>
              <w:t>Раковый антиген 125 (С</w:t>
            </w:r>
            <w:r>
              <w:rPr>
                <w:szCs w:val="24"/>
              </w:rPr>
              <w:t xml:space="preserve">ancer </w:t>
            </w:r>
            <w:r w:rsidRPr="00632E81">
              <w:rPr>
                <w:szCs w:val="24"/>
                <w:lang w:val="ru-RU"/>
              </w:rPr>
              <w:t>А</w:t>
            </w:r>
            <w:r>
              <w:rPr>
                <w:szCs w:val="24"/>
              </w:rPr>
              <w:t>ntigen</w:t>
            </w:r>
            <w:r w:rsidRPr="00632E81">
              <w:rPr>
                <w:szCs w:val="24"/>
                <w:lang w:val="ru-RU"/>
              </w:rPr>
              <w:t xml:space="preserve"> 125)</w:t>
            </w:r>
          </w:p>
        </w:tc>
      </w:tr>
      <w:tr w:rsidR="00573AE4" w:rsidRPr="00FA0F01" w:rsidTr="00FC5E93">
        <w:tc>
          <w:tcPr>
            <w:tcW w:w="1875" w:type="dxa"/>
            <w:shd w:val="clear" w:color="auto" w:fill="auto"/>
          </w:tcPr>
          <w:p w:rsidR="007F1892" w:rsidRPr="00632E81" w:rsidRDefault="00632E81" w:rsidP="00FC5E93">
            <w:pPr>
              <w:rPr>
                <w:szCs w:val="24"/>
                <w:lang w:val="ru-RU"/>
              </w:rPr>
            </w:pPr>
            <w:r>
              <w:rPr>
                <w:szCs w:val="24"/>
                <w:lang w:val="ru-RU"/>
              </w:rPr>
              <w:t>МРТ ОМТ</w:t>
            </w:r>
          </w:p>
        </w:tc>
        <w:tc>
          <w:tcPr>
            <w:tcW w:w="7237" w:type="dxa"/>
            <w:shd w:val="clear" w:color="auto" w:fill="auto"/>
          </w:tcPr>
          <w:p w:rsidR="007F1892" w:rsidRPr="006D550D" w:rsidRDefault="00632E81" w:rsidP="00FC5E93">
            <w:pPr>
              <w:pStyle w:val="Heading3"/>
              <w:numPr>
                <w:ilvl w:val="0"/>
                <w:numId w:val="0"/>
              </w:numPr>
              <w:shd w:val="clear" w:color="auto" w:fill="FFFFFF"/>
              <w:spacing w:after="0"/>
              <w:ind w:left="720" w:hanging="720"/>
              <w:jc w:val="both"/>
              <w:rPr>
                <w:szCs w:val="24"/>
                <w:lang w:val="ru-RU"/>
              </w:rPr>
            </w:pPr>
            <w:r w:rsidRPr="00632E81">
              <w:rPr>
                <w:b w:val="0"/>
                <w:kern w:val="0"/>
                <w:szCs w:val="24"/>
                <w:lang w:val="ru-RU"/>
              </w:rPr>
              <w:t>Магнитно-резонансная томография органов малого таза</w:t>
            </w:r>
          </w:p>
        </w:tc>
      </w:tr>
      <w:tr w:rsidR="00F941D0" w:rsidRPr="00FA0F01" w:rsidTr="00FC5E93">
        <w:tc>
          <w:tcPr>
            <w:tcW w:w="1875" w:type="dxa"/>
            <w:shd w:val="clear" w:color="auto" w:fill="auto"/>
          </w:tcPr>
          <w:p w:rsidR="00F941D0" w:rsidRPr="006D550D" w:rsidRDefault="00632E81" w:rsidP="00FC5E93">
            <w:pPr>
              <w:rPr>
                <w:szCs w:val="24"/>
                <w:lang w:val="ru-RU"/>
              </w:rPr>
            </w:pPr>
            <w:r>
              <w:rPr>
                <w:szCs w:val="24"/>
                <w:lang w:val="ru-RU"/>
              </w:rPr>
              <w:t>КТ ОГК</w:t>
            </w:r>
          </w:p>
        </w:tc>
        <w:tc>
          <w:tcPr>
            <w:tcW w:w="7237" w:type="dxa"/>
            <w:shd w:val="clear" w:color="auto" w:fill="auto"/>
          </w:tcPr>
          <w:p w:rsidR="00F941D0" w:rsidRPr="006D550D" w:rsidRDefault="00632E81" w:rsidP="00FC5E93">
            <w:pPr>
              <w:pStyle w:val="Heading3"/>
              <w:numPr>
                <w:ilvl w:val="0"/>
                <w:numId w:val="0"/>
              </w:numPr>
              <w:shd w:val="clear" w:color="auto" w:fill="FFFFFF"/>
              <w:spacing w:after="0"/>
              <w:ind w:left="720" w:hanging="720"/>
              <w:jc w:val="both"/>
              <w:rPr>
                <w:szCs w:val="24"/>
                <w:lang w:val="ru-RU"/>
              </w:rPr>
            </w:pPr>
            <w:r w:rsidRPr="00632E81">
              <w:rPr>
                <w:b w:val="0"/>
                <w:kern w:val="0"/>
                <w:szCs w:val="24"/>
                <w:lang w:val="ru-RU"/>
              </w:rPr>
              <w:t>Компьютерная томография органов грудной клетки</w:t>
            </w:r>
          </w:p>
        </w:tc>
      </w:tr>
      <w:tr w:rsidR="00F941D0" w:rsidRPr="00FA0F01" w:rsidTr="00FC5E93">
        <w:tc>
          <w:tcPr>
            <w:tcW w:w="1875" w:type="dxa"/>
            <w:shd w:val="clear" w:color="auto" w:fill="auto"/>
          </w:tcPr>
          <w:p w:rsidR="00F941D0" w:rsidRPr="006D550D" w:rsidRDefault="00632E81" w:rsidP="00FC5E93">
            <w:pPr>
              <w:rPr>
                <w:szCs w:val="24"/>
                <w:lang w:val="ru-RU"/>
              </w:rPr>
            </w:pPr>
            <w:r>
              <w:rPr>
                <w:szCs w:val="24"/>
                <w:lang w:val="ru-RU"/>
              </w:rPr>
              <w:t>УЗИ ОБП</w:t>
            </w:r>
          </w:p>
        </w:tc>
        <w:tc>
          <w:tcPr>
            <w:tcW w:w="7237" w:type="dxa"/>
            <w:shd w:val="clear" w:color="auto" w:fill="auto"/>
          </w:tcPr>
          <w:p w:rsidR="00F941D0" w:rsidRPr="006D550D" w:rsidRDefault="00632E81" w:rsidP="00FC5E93">
            <w:pPr>
              <w:rPr>
                <w:szCs w:val="24"/>
                <w:lang w:val="ru-RU"/>
              </w:rPr>
            </w:pPr>
            <w:r>
              <w:rPr>
                <w:szCs w:val="24"/>
                <w:lang w:val="ru-RU"/>
              </w:rPr>
              <w:t>Ультразвуковое исследование органов брюшной полости</w:t>
            </w:r>
          </w:p>
        </w:tc>
      </w:tr>
      <w:tr w:rsidR="00F941D0" w:rsidRPr="00632E81" w:rsidTr="00FC5E93">
        <w:tc>
          <w:tcPr>
            <w:tcW w:w="1875" w:type="dxa"/>
            <w:shd w:val="clear" w:color="auto" w:fill="auto"/>
          </w:tcPr>
          <w:p w:rsidR="00F941D0" w:rsidRPr="006D550D" w:rsidRDefault="00632E81" w:rsidP="00FC5E93">
            <w:pPr>
              <w:rPr>
                <w:szCs w:val="24"/>
                <w:lang w:val="ru-RU"/>
              </w:rPr>
            </w:pPr>
            <w:r>
              <w:rPr>
                <w:szCs w:val="24"/>
                <w:lang w:val="ru-RU"/>
              </w:rPr>
              <w:t>ЭКГ</w:t>
            </w:r>
          </w:p>
        </w:tc>
        <w:tc>
          <w:tcPr>
            <w:tcW w:w="7237" w:type="dxa"/>
            <w:shd w:val="clear" w:color="auto" w:fill="auto"/>
          </w:tcPr>
          <w:p w:rsidR="00F941D0" w:rsidRPr="006D550D" w:rsidRDefault="00632E81" w:rsidP="00FC5E93">
            <w:pPr>
              <w:rPr>
                <w:szCs w:val="24"/>
                <w:lang w:val="ru-RU"/>
              </w:rPr>
            </w:pPr>
            <w:r>
              <w:rPr>
                <w:szCs w:val="24"/>
                <w:lang w:val="ru-RU"/>
              </w:rPr>
              <w:t>Электрокардиография</w:t>
            </w:r>
          </w:p>
        </w:tc>
      </w:tr>
      <w:tr w:rsidR="00F941D0" w:rsidRPr="00632E81" w:rsidTr="00FC5E93">
        <w:tc>
          <w:tcPr>
            <w:tcW w:w="1875" w:type="dxa"/>
            <w:shd w:val="clear" w:color="auto" w:fill="auto"/>
          </w:tcPr>
          <w:p w:rsidR="00F941D0" w:rsidRPr="006D550D" w:rsidRDefault="00632E81" w:rsidP="00FC5E93">
            <w:pPr>
              <w:rPr>
                <w:szCs w:val="24"/>
                <w:lang w:val="ru-RU"/>
              </w:rPr>
            </w:pPr>
            <w:r>
              <w:rPr>
                <w:szCs w:val="24"/>
                <w:lang w:val="ru-RU"/>
              </w:rPr>
              <w:t>ОАК</w:t>
            </w:r>
          </w:p>
        </w:tc>
        <w:tc>
          <w:tcPr>
            <w:tcW w:w="7237" w:type="dxa"/>
            <w:shd w:val="clear" w:color="auto" w:fill="auto"/>
          </w:tcPr>
          <w:p w:rsidR="00F941D0" w:rsidRPr="006D550D" w:rsidRDefault="00632E81" w:rsidP="00FC5E93">
            <w:pPr>
              <w:rPr>
                <w:szCs w:val="24"/>
                <w:lang w:val="ru-RU"/>
              </w:rPr>
            </w:pPr>
            <w:r>
              <w:rPr>
                <w:szCs w:val="24"/>
                <w:lang w:val="ru-RU"/>
              </w:rPr>
              <w:t>Общий анализ крови</w:t>
            </w:r>
          </w:p>
        </w:tc>
      </w:tr>
      <w:tr w:rsidR="00F941D0" w:rsidRPr="00FA0F01" w:rsidTr="00FC5E93">
        <w:tc>
          <w:tcPr>
            <w:tcW w:w="1875" w:type="dxa"/>
            <w:shd w:val="clear" w:color="auto" w:fill="auto"/>
          </w:tcPr>
          <w:p w:rsidR="00F941D0" w:rsidRPr="006D550D" w:rsidRDefault="00632E81" w:rsidP="00FC5E93">
            <w:pPr>
              <w:rPr>
                <w:szCs w:val="24"/>
                <w:lang w:val="ru-RU"/>
              </w:rPr>
            </w:pPr>
            <w:r w:rsidRPr="006D550D">
              <w:rPr>
                <w:szCs w:val="24"/>
                <w:lang w:val="ru-RU"/>
              </w:rPr>
              <w:t>МАИР</w:t>
            </w:r>
          </w:p>
        </w:tc>
        <w:tc>
          <w:tcPr>
            <w:tcW w:w="7237" w:type="dxa"/>
            <w:shd w:val="clear" w:color="auto" w:fill="auto"/>
          </w:tcPr>
          <w:p w:rsidR="00F941D0" w:rsidRPr="006D550D" w:rsidRDefault="00632E81" w:rsidP="00FC5E93">
            <w:pPr>
              <w:rPr>
                <w:szCs w:val="24"/>
                <w:lang w:val="ru-RU"/>
              </w:rPr>
            </w:pPr>
            <w:r>
              <w:rPr>
                <w:szCs w:val="24"/>
                <w:lang w:val="ru-RU"/>
              </w:rPr>
              <w:t>Международное Агентство</w:t>
            </w:r>
            <w:r w:rsidRPr="006D550D">
              <w:rPr>
                <w:szCs w:val="24"/>
                <w:lang w:val="ru-RU"/>
              </w:rPr>
              <w:t xml:space="preserve"> по изучению рака</w:t>
            </w:r>
          </w:p>
        </w:tc>
      </w:tr>
      <w:tr w:rsidR="00632E81" w:rsidRPr="00632E81" w:rsidTr="00FC5E93">
        <w:tc>
          <w:tcPr>
            <w:tcW w:w="1875" w:type="dxa"/>
            <w:shd w:val="clear" w:color="auto" w:fill="auto"/>
          </w:tcPr>
          <w:p w:rsidR="00632E81" w:rsidRPr="006D550D" w:rsidRDefault="00632E81" w:rsidP="00FC5E93">
            <w:pPr>
              <w:rPr>
                <w:szCs w:val="24"/>
                <w:lang w:val="ru-RU"/>
              </w:rPr>
            </w:pPr>
            <w:r w:rsidRPr="006D550D">
              <w:rPr>
                <w:szCs w:val="24"/>
                <w:lang w:val="ru-RU"/>
              </w:rPr>
              <w:t>АСН</w:t>
            </w:r>
          </w:p>
        </w:tc>
        <w:tc>
          <w:tcPr>
            <w:tcW w:w="7237" w:type="dxa"/>
            <w:shd w:val="clear" w:color="auto" w:fill="auto"/>
          </w:tcPr>
          <w:p w:rsidR="00632E81" w:rsidRDefault="00632E81" w:rsidP="00FC5E93">
            <w:pPr>
              <w:rPr>
                <w:szCs w:val="24"/>
                <w:lang w:val="ru-RU"/>
              </w:rPr>
            </w:pPr>
            <w:r>
              <w:rPr>
                <w:szCs w:val="24"/>
                <w:lang w:val="ru-RU"/>
              </w:rPr>
              <w:t>А</w:t>
            </w:r>
            <w:r w:rsidRPr="006D550D">
              <w:rPr>
                <w:szCs w:val="24"/>
                <w:lang w:val="ru-RU"/>
              </w:rPr>
              <w:t>бсолютное содержание нейтрофилов</w:t>
            </w:r>
          </w:p>
        </w:tc>
      </w:tr>
      <w:tr w:rsidR="00632E81" w:rsidRPr="00632E81" w:rsidTr="00FC5E93">
        <w:tc>
          <w:tcPr>
            <w:tcW w:w="1875" w:type="dxa"/>
            <w:shd w:val="clear" w:color="auto" w:fill="auto"/>
          </w:tcPr>
          <w:p w:rsidR="00632E81" w:rsidRPr="006D550D" w:rsidRDefault="00632E81" w:rsidP="00FC5E93">
            <w:pPr>
              <w:rPr>
                <w:szCs w:val="24"/>
                <w:lang w:val="ru-RU"/>
              </w:rPr>
            </w:pPr>
            <w:r w:rsidRPr="006D550D">
              <w:rPr>
                <w:szCs w:val="24"/>
                <w:lang w:val="ru-RU"/>
              </w:rPr>
              <w:t>ГГТ</w:t>
            </w:r>
          </w:p>
        </w:tc>
        <w:tc>
          <w:tcPr>
            <w:tcW w:w="7237" w:type="dxa"/>
            <w:shd w:val="clear" w:color="auto" w:fill="auto"/>
          </w:tcPr>
          <w:p w:rsidR="00632E81" w:rsidRDefault="00632E81" w:rsidP="00FC5E93">
            <w:pPr>
              <w:rPr>
                <w:szCs w:val="24"/>
                <w:lang w:val="ru-RU"/>
              </w:rPr>
            </w:pPr>
            <w:r>
              <w:rPr>
                <w:szCs w:val="24"/>
                <w:lang w:val="ru-RU"/>
              </w:rPr>
              <w:t>Г</w:t>
            </w:r>
            <w:r w:rsidRPr="006D550D">
              <w:rPr>
                <w:szCs w:val="24"/>
                <w:lang w:val="ru-RU"/>
              </w:rPr>
              <w:t>амма-глутамилтранспептидаз</w:t>
            </w:r>
            <w:r w:rsidR="00A85648">
              <w:rPr>
                <w:szCs w:val="24"/>
                <w:lang w:val="ru-RU"/>
              </w:rPr>
              <w:t>а</w:t>
            </w:r>
          </w:p>
        </w:tc>
      </w:tr>
      <w:tr w:rsidR="00632E81" w:rsidRPr="00632E81" w:rsidTr="00FC5E93">
        <w:tc>
          <w:tcPr>
            <w:tcW w:w="1875" w:type="dxa"/>
            <w:shd w:val="clear" w:color="auto" w:fill="auto"/>
          </w:tcPr>
          <w:p w:rsidR="00632E81" w:rsidRPr="006D550D" w:rsidRDefault="00632E81" w:rsidP="00FC5E93">
            <w:pPr>
              <w:rPr>
                <w:szCs w:val="24"/>
                <w:lang w:val="ru-RU"/>
              </w:rPr>
            </w:pPr>
            <w:r w:rsidRPr="006D550D">
              <w:rPr>
                <w:szCs w:val="24"/>
                <w:lang w:val="ru-RU"/>
              </w:rPr>
              <w:t>АЛТ</w:t>
            </w:r>
          </w:p>
        </w:tc>
        <w:tc>
          <w:tcPr>
            <w:tcW w:w="7237" w:type="dxa"/>
            <w:shd w:val="clear" w:color="auto" w:fill="auto"/>
          </w:tcPr>
          <w:p w:rsidR="00632E81" w:rsidRDefault="00632E81" w:rsidP="00FC5E93">
            <w:pPr>
              <w:rPr>
                <w:szCs w:val="24"/>
                <w:lang w:val="ru-RU"/>
              </w:rPr>
            </w:pPr>
            <w:r>
              <w:rPr>
                <w:szCs w:val="24"/>
                <w:lang w:val="ru-RU"/>
              </w:rPr>
              <w:t>А</w:t>
            </w:r>
            <w:r w:rsidRPr="006D550D">
              <w:rPr>
                <w:szCs w:val="24"/>
                <w:lang w:val="ru-RU"/>
              </w:rPr>
              <w:t>ланин-аминотрансфераз</w:t>
            </w:r>
            <w:r w:rsidR="00A85648">
              <w:rPr>
                <w:szCs w:val="24"/>
                <w:lang w:val="ru-RU"/>
              </w:rPr>
              <w:t>а</w:t>
            </w:r>
          </w:p>
        </w:tc>
      </w:tr>
      <w:tr w:rsidR="00632E81" w:rsidRPr="00632E81" w:rsidTr="00FC5E93">
        <w:tc>
          <w:tcPr>
            <w:tcW w:w="1875" w:type="dxa"/>
            <w:shd w:val="clear" w:color="auto" w:fill="auto"/>
          </w:tcPr>
          <w:p w:rsidR="00632E81" w:rsidRPr="006D550D" w:rsidRDefault="00632E81" w:rsidP="00FC5E93">
            <w:pPr>
              <w:rPr>
                <w:szCs w:val="24"/>
                <w:lang w:val="ru-RU"/>
              </w:rPr>
            </w:pPr>
            <w:r w:rsidRPr="006D550D">
              <w:rPr>
                <w:szCs w:val="24"/>
                <w:lang w:val="ru-RU"/>
              </w:rPr>
              <w:t>АСТ</w:t>
            </w:r>
          </w:p>
        </w:tc>
        <w:tc>
          <w:tcPr>
            <w:tcW w:w="7237" w:type="dxa"/>
            <w:shd w:val="clear" w:color="auto" w:fill="auto"/>
          </w:tcPr>
          <w:p w:rsidR="00632E81" w:rsidRDefault="00632E81" w:rsidP="00FC5E93">
            <w:pPr>
              <w:rPr>
                <w:szCs w:val="24"/>
                <w:lang w:val="ru-RU"/>
              </w:rPr>
            </w:pPr>
            <w:r>
              <w:rPr>
                <w:szCs w:val="24"/>
                <w:lang w:val="ru-RU"/>
              </w:rPr>
              <w:t>А</w:t>
            </w:r>
            <w:r w:rsidRPr="006D550D">
              <w:rPr>
                <w:szCs w:val="24"/>
                <w:lang w:val="ru-RU"/>
              </w:rPr>
              <w:t>спартат-аминотрансфераз</w:t>
            </w:r>
            <w:r w:rsidR="00A85648">
              <w:rPr>
                <w:szCs w:val="24"/>
                <w:lang w:val="ru-RU"/>
              </w:rPr>
              <w:t>а</w:t>
            </w:r>
          </w:p>
        </w:tc>
      </w:tr>
      <w:tr w:rsidR="00632E81" w:rsidRPr="00632E81" w:rsidTr="00FC5E93">
        <w:tc>
          <w:tcPr>
            <w:tcW w:w="1875" w:type="dxa"/>
            <w:shd w:val="clear" w:color="auto" w:fill="auto"/>
          </w:tcPr>
          <w:p w:rsidR="00632E81" w:rsidRPr="006D550D" w:rsidRDefault="008D48F0" w:rsidP="00FC5E93">
            <w:pPr>
              <w:rPr>
                <w:szCs w:val="24"/>
                <w:lang w:val="ru-RU"/>
              </w:rPr>
            </w:pPr>
            <w:r w:rsidRPr="006D550D">
              <w:rPr>
                <w:szCs w:val="24"/>
                <w:lang w:val="ru-RU"/>
              </w:rPr>
              <w:t>КФК</w:t>
            </w:r>
          </w:p>
        </w:tc>
        <w:tc>
          <w:tcPr>
            <w:tcW w:w="7237" w:type="dxa"/>
            <w:shd w:val="clear" w:color="auto" w:fill="auto"/>
          </w:tcPr>
          <w:p w:rsidR="00632E81" w:rsidRDefault="008D48F0" w:rsidP="00FC5E93">
            <w:pPr>
              <w:rPr>
                <w:szCs w:val="24"/>
                <w:lang w:val="ru-RU"/>
              </w:rPr>
            </w:pPr>
            <w:r>
              <w:rPr>
                <w:szCs w:val="24"/>
                <w:lang w:val="ru-RU"/>
              </w:rPr>
              <w:t>К</w:t>
            </w:r>
            <w:r w:rsidRPr="006D550D">
              <w:rPr>
                <w:szCs w:val="24"/>
                <w:lang w:val="ru-RU"/>
              </w:rPr>
              <w:t>реатин-фосфокиназ</w:t>
            </w:r>
            <w:r>
              <w:rPr>
                <w:szCs w:val="24"/>
                <w:lang w:val="ru-RU"/>
              </w:rPr>
              <w:t>а</w:t>
            </w:r>
          </w:p>
        </w:tc>
      </w:tr>
      <w:tr w:rsidR="002234D8" w:rsidRPr="00632E81" w:rsidTr="00FC5E93">
        <w:tc>
          <w:tcPr>
            <w:tcW w:w="1875" w:type="dxa"/>
            <w:shd w:val="clear" w:color="auto" w:fill="auto"/>
          </w:tcPr>
          <w:p w:rsidR="002234D8" w:rsidRPr="006D550D" w:rsidRDefault="002234D8" w:rsidP="00FC5E93">
            <w:pPr>
              <w:rPr>
                <w:szCs w:val="24"/>
                <w:lang w:val="ru-RU"/>
              </w:rPr>
            </w:pPr>
            <w:r w:rsidRPr="006D550D">
              <w:rPr>
                <w:szCs w:val="24"/>
                <w:lang w:val="ru-RU"/>
              </w:rPr>
              <w:t>ППТ</w:t>
            </w:r>
          </w:p>
        </w:tc>
        <w:tc>
          <w:tcPr>
            <w:tcW w:w="7237" w:type="dxa"/>
            <w:shd w:val="clear" w:color="auto" w:fill="auto"/>
          </w:tcPr>
          <w:p w:rsidR="002234D8" w:rsidRDefault="00DA25C8" w:rsidP="00FC5E93">
            <w:pPr>
              <w:rPr>
                <w:szCs w:val="24"/>
                <w:lang w:val="ru-RU"/>
              </w:rPr>
            </w:pPr>
            <w:r>
              <w:rPr>
                <w:szCs w:val="24"/>
                <w:lang w:val="ru-RU"/>
              </w:rPr>
              <w:t>П</w:t>
            </w:r>
            <w:r w:rsidR="002234D8" w:rsidRPr="006D550D">
              <w:rPr>
                <w:szCs w:val="24"/>
                <w:lang w:val="ru-RU"/>
              </w:rPr>
              <w:t>лощадь поверхности тела</w:t>
            </w:r>
          </w:p>
        </w:tc>
      </w:tr>
      <w:tr w:rsidR="002234D8" w:rsidRPr="00FA0F01" w:rsidTr="00FC5E93">
        <w:tc>
          <w:tcPr>
            <w:tcW w:w="1875" w:type="dxa"/>
            <w:shd w:val="clear" w:color="auto" w:fill="auto"/>
          </w:tcPr>
          <w:p w:rsidR="002234D8" w:rsidRPr="006D550D" w:rsidRDefault="002234D8" w:rsidP="00FC5E93">
            <w:pPr>
              <w:rPr>
                <w:szCs w:val="24"/>
                <w:lang w:val="ru-RU"/>
              </w:rPr>
            </w:pPr>
            <w:r w:rsidRPr="006813D9">
              <w:rPr>
                <w:szCs w:val="24"/>
              </w:rPr>
              <w:t>CYP</w:t>
            </w:r>
            <w:r w:rsidRPr="006D550D">
              <w:rPr>
                <w:szCs w:val="24"/>
                <w:lang w:val="ru-RU"/>
              </w:rPr>
              <w:t>3</w:t>
            </w:r>
            <w:r w:rsidRPr="006813D9">
              <w:rPr>
                <w:szCs w:val="24"/>
              </w:rPr>
              <w:t>A</w:t>
            </w:r>
            <w:r w:rsidRPr="006D550D">
              <w:rPr>
                <w:szCs w:val="24"/>
                <w:lang w:val="ru-RU"/>
              </w:rPr>
              <w:t>4</w:t>
            </w:r>
          </w:p>
        </w:tc>
        <w:tc>
          <w:tcPr>
            <w:tcW w:w="7237" w:type="dxa"/>
            <w:shd w:val="clear" w:color="auto" w:fill="auto"/>
          </w:tcPr>
          <w:p w:rsidR="002234D8" w:rsidRPr="002234D8" w:rsidRDefault="00DA25C8" w:rsidP="00FC5E93">
            <w:pPr>
              <w:rPr>
                <w:szCs w:val="24"/>
                <w:lang w:val="ru-RU"/>
              </w:rPr>
            </w:pPr>
            <w:r>
              <w:rPr>
                <w:szCs w:val="24"/>
                <w:lang w:val="ru-RU"/>
              </w:rPr>
              <w:t>Ф</w:t>
            </w:r>
            <w:r w:rsidR="002234D8" w:rsidRPr="002234D8">
              <w:rPr>
                <w:szCs w:val="24"/>
                <w:lang w:val="ru-RU"/>
              </w:rPr>
              <w:t>ерменты семейства цитохромов 450</w:t>
            </w:r>
            <w:r w:rsidR="002234D8">
              <w:rPr>
                <w:szCs w:val="24"/>
                <w:lang w:val="ru-RU"/>
              </w:rPr>
              <w:t xml:space="preserve"> (</w:t>
            </w:r>
            <w:r w:rsidR="002234D8" w:rsidRPr="002234D8">
              <w:rPr>
                <w:szCs w:val="24"/>
                <w:lang w:val="ru-RU"/>
              </w:rPr>
              <w:t>cytochrome</w:t>
            </w:r>
            <w:r w:rsidR="002234D8">
              <w:rPr>
                <w:szCs w:val="24"/>
                <w:lang w:val="ru-RU"/>
              </w:rPr>
              <w:t xml:space="preserve"> </w:t>
            </w:r>
            <w:r w:rsidR="002234D8">
              <w:rPr>
                <w:szCs w:val="24"/>
              </w:rPr>
              <w:t>P</w:t>
            </w:r>
            <w:r w:rsidR="002234D8">
              <w:rPr>
                <w:szCs w:val="24"/>
                <w:lang w:val="ru-RU"/>
              </w:rPr>
              <w:t>450</w:t>
            </w:r>
            <w:r w:rsidR="002234D8" w:rsidRPr="002234D8">
              <w:rPr>
                <w:szCs w:val="24"/>
                <w:lang w:val="ru-RU"/>
              </w:rPr>
              <w:t>)</w:t>
            </w:r>
          </w:p>
        </w:tc>
      </w:tr>
      <w:tr w:rsidR="002234D8" w:rsidRPr="00632E81" w:rsidTr="00FC5E93">
        <w:tc>
          <w:tcPr>
            <w:tcW w:w="1875" w:type="dxa"/>
            <w:shd w:val="clear" w:color="auto" w:fill="auto"/>
          </w:tcPr>
          <w:p w:rsidR="002234D8" w:rsidRPr="006813D9" w:rsidRDefault="00DA25C8" w:rsidP="00FC5E93">
            <w:pPr>
              <w:rPr>
                <w:szCs w:val="24"/>
              </w:rPr>
            </w:pPr>
            <w:r w:rsidRPr="006D550D">
              <w:rPr>
                <w:szCs w:val="24"/>
                <w:lang w:val="ru-RU"/>
              </w:rPr>
              <w:t>СК</w:t>
            </w:r>
          </w:p>
        </w:tc>
        <w:tc>
          <w:tcPr>
            <w:tcW w:w="7237" w:type="dxa"/>
            <w:shd w:val="clear" w:color="auto" w:fill="auto"/>
          </w:tcPr>
          <w:p w:rsidR="002234D8" w:rsidRPr="002234D8" w:rsidRDefault="00DA25C8" w:rsidP="00FC5E93">
            <w:pPr>
              <w:rPr>
                <w:szCs w:val="24"/>
                <w:lang w:val="ru-RU"/>
              </w:rPr>
            </w:pPr>
            <w:r>
              <w:rPr>
                <w:szCs w:val="24"/>
                <w:lang w:val="ru-RU"/>
              </w:rPr>
              <w:t>Са</w:t>
            </w:r>
            <w:r w:rsidRPr="006D550D">
              <w:rPr>
                <w:szCs w:val="24"/>
                <w:lang w:val="ru-RU"/>
              </w:rPr>
              <w:t>ркома Капоши</w:t>
            </w:r>
          </w:p>
        </w:tc>
      </w:tr>
      <w:tr w:rsidR="00DA25C8" w:rsidRPr="00632E81" w:rsidTr="00FC5E93">
        <w:tc>
          <w:tcPr>
            <w:tcW w:w="1875" w:type="dxa"/>
            <w:shd w:val="clear" w:color="auto" w:fill="auto"/>
          </w:tcPr>
          <w:p w:rsidR="00DA25C8" w:rsidRPr="006D550D" w:rsidRDefault="00DA25C8" w:rsidP="00FC5E93">
            <w:pPr>
              <w:rPr>
                <w:szCs w:val="24"/>
                <w:lang w:val="ru-RU"/>
              </w:rPr>
            </w:pPr>
            <w:r w:rsidRPr="006813D9">
              <w:rPr>
                <w:szCs w:val="24"/>
              </w:rPr>
              <w:t>NCI</w:t>
            </w:r>
            <w:r w:rsidRPr="006D550D">
              <w:rPr>
                <w:szCs w:val="24"/>
                <w:lang w:val="ru-RU"/>
              </w:rPr>
              <w:t>-</w:t>
            </w:r>
            <w:r w:rsidRPr="006813D9">
              <w:rPr>
                <w:szCs w:val="24"/>
              </w:rPr>
              <w:t>CTC</w:t>
            </w:r>
          </w:p>
        </w:tc>
        <w:tc>
          <w:tcPr>
            <w:tcW w:w="7237" w:type="dxa"/>
            <w:shd w:val="clear" w:color="auto" w:fill="auto"/>
          </w:tcPr>
          <w:p w:rsidR="00DA25C8" w:rsidRDefault="00A85648" w:rsidP="00FC5E93">
            <w:pPr>
              <w:rPr>
                <w:szCs w:val="24"/>
                <w:lang w:val="ru-RU"/>
              </w:rPr>
            </w:pPr>
            <w:r>
              <w:rPr>
                <w:szCs w:val="24"/>
                <w:lang w:val="ru-RU"/>
              </w:rPr>
              <w:t>Национальный институт</w:t>
            </w:r>
            <w:r w:rsidR="00DA25C8" w:rsidRPr="006D550D">
              <w:rPr>
                <w:szCs w:val="24"/>
                <w:lang w:val="ru-RU"/>
              </w:rPr>
              <w:t xml:space="preserve"> рака</w:t>
            </w:r>
          </w:p>
        </w:tc>
      </w:tr>
      <w:tr w:rsidR="00DA25C8" w:rsidRPr="00632E81" w:rsidTr="00FC5E93">
        <w:tc>
          <w:tcPr>
            <w:tcW w:w="1875" w:type="dxa"/>
            <w:shd w:val="clear" w:color="auto" w:fill="auto"/>
          </w:tcPr>
          <w:p w:rsidR="00DA25C8" w:rsidRPr="006813D9" w:rsidRDefault="00DA25C8" w:rsidP="00FC5E93">
            <w:pPr>
              <w:rPr>
                <w:szCs w:val="24"/>
              </w:rPr>
            </w:pPr>
            <w:r w:rsidRPr="006D550D">
              <w:rPr>
                <w:szCs w:val="24"/>
                <w:lang w:val="ru-RU"/>
              </w:rPr>
              <w:t>ЛПЭ</w:t>
            </w:r>
          </w:p>
        </w:tc>
        <w:tc>
          <w:tcPr>
            <w:tcW w:w="7237" w:type="dxa"/>
            <w:shd w:val="clear" w:color="auto" w:fill="auto"/>
          </w:tcPr>
          <w:p w:rsidR="00DA25C8" w:rsidRPr="006D550D" w:rsidRDefault="00DA25C8" w:rsidP="00FC5E93">
            <w:pPr>
              <w:rPr>
                <w:szCs w:val="24"/>
                <w:lang w:val="ru-RU"/>
              </w:rPr>
            </w:pPr>
            <w:r>
              <w:rPr>
                <w:szCs w:val="24"/>
                <w:lang w:val="ru-RU"/>
              </w:rPr>
              <w:t>Л</w:t>
            </w:r>
            <w:r w:rsidRPr="006D550D">
              <w:rPr>
                <w:szCs w:val="24"/>
                <w:lang w:val="ru-RU"/>
              </w:rPr>
              <w:t>адонно-подошвенный синдром</w:t>
            </w:r>
          </w:p>
        </w:tc>
      </w:tr>
      <w:tr w:rsidR="00091E26" w:rsidRPr="00632E81" w:rsidTr="00FC5E93">
        <w:tc>
          <w:tcPr>
            <w:tcW w:w="1875" w:type="dxa"/>
            <w:shd w:val="clear" w:color="auto" w:fill="auto"/>
          </w:tcPr>
          <w:p w:rsidR="00091E26" w:rsidRPr="006D550D" w:rsidRDefault="00091E26" w:rsidP="00FC5E93">
            <w:pPr>
              <w:rPr>
                <w:szCs w:val="24"/>
                <w:lang w:val="ru-RU"/>
              </w:rPr>
            </w:pPr>
            <w:r w:rsidRPr="006813D9">
              <w:rPr>
                <w:szCs w:val="24"/>
              </w:rPr>
              <w:t>ANC</w:t>
            </w:r>
          </w:p>
        </w:tc>
        <w:tc>
          <w:tcPr>
            <w:tcW w:w="7237" w:type="dxa"/>
            <w:shd w:val="clear" w:color="auto" w:fill="auto"/>
          </w:tcPr>
          <w:p w:rsidR="00091E26" w:rsidRDefault="00091E26" w:rsidP="00FC5E93">
            <w:pPr>
              <w:rPr>
                <w:szCs w:val="24"/>
                <w:lang w:val="ru-RU"/>
              </w:rPr>
            </w:pPr>
            <w:r w:rsidRPr="006D550D">
              <w:rPr>
                <w:szCs w:val="24"/>
                <w:lang w:val="ru-RU"/>
              </w:rPr>
              <w:t>Абсолютное число нейтрофилов</w:t>
            </w:r>
          </w:p>
        </w:tc>
      </w:tr>
      <w:tr w:rsidR="00091E26" w:rsidRPr="00632E81" w:rsidTr="00FC5E93">
        <w:tc>
          <w:tcPr>
            <w:tcW w:w="1875" w:type="dxa"/>
            <w:shd w:val="clear" w:color="auto" w:fill="auto"/>
          </w:tcPr>
          <w:p w:rsidR="00091E26" w:rsidRPr="006813D9" w:rsidRDefault="00091E26" w:rsidP="00FC5E93">
            <w:pPr>
              <w:rPr>
                <w:szCs w:val="24"/>
              </w:rPr>
            </w:pPr>
            <w:r w:rsidRPr="006813D9">
              <w:rPr>
                <w:szCs w:val="24"/>
              </w:rPr>
              <w:t>MUGA</w:t>
            </w:r>
          </w:p>
        </w:tc>
        <w:tc>
          <w:tcPr>
            <w:tcW w:w="7237" w:type="dxa"/>
            <w:shd w:val="clear" w:color="auto" w:fill="auto"/>
          </w:tcPr>
          <w:p w:rsidR="00091E26" w:rsidRPr="00091E26" w:rsidRDefault="00091E26" w:rsidP="00FC5E93">
            <w:pPr>
              <w:rPr>
                <w:szCs w:val="24"/>
                <w:lang w:val="ru-RU"/>
              </w:rPr>
            </w:pPr>
            <w:r>
              <w:rPr>
                <w:szCs w:val="24"/>
                <w:lang w:val="ru-RU"/>
              </w:rPr>
              <w:t>М</w:t>
            </w:r>
            <w:r w:rsidR="00A85648">
              <w:rPr>
                <w:szCs w:val="24"/>
                <w:lang w:val="ru-RU"/>
              </w:rPr>
              <w:t>ноговходная ангиография</w:t>
            </w:r>
            <w:r>
              <w:rPr>
                <w:szCs w:val="24"/>
                <w:lang w:val="ru-RU"/>
              </w:rPr>
              <w:t xml:space="preserve"> (</w:t>
            </w:r>
            <w:r w:rsidRPr="006813D9">
              <w:rPr>
                <w:szCs w:val="24"/>
              </w:rPr>
              <w:t>Multigated</w:t>
            </w:r>
            <w:r w:rsidRPr="006D550D">
              <w:rPr>
                <w:szCs w:val="24"/>
                <w:lang w:val="ru-RU"/>
              </w:rPr>
              <w:t xml:space="preserve"> </w:t>
            </w:r>
            <w:r w:rsidRPr="006813D9">
              <w:rPr>
                <w:szCs w:val="24"/>
              </w:rPr>
              <w:t>Angiography</w:t>
            </w:r>
            <w:r>
              <w:rPr>
                <w:szCs w:val="24"/>
                <w:lang w:val="ru-RU"/>
              </w:rPr>
              <w:t>)</w:t>
            </w:r>
          </w:p>
        </w:tc>
      </w:tr>
      <w:tr w:rsidR="00091E26" w:rsidRPr="00632E81" w:rsidTr="00FC5E93">
        <w:tc>
          <w:tcPr>
            <w:tcW w:w="1875" w:type="dxa"/>
            <w:shd w:val="clear" w:color="auto" w:fill="auto"/>
          </w:tcPr>
          <w:p w:rsidR="00091E26" w:rsidRPr="006813D9" w:rsidRDefault="00091E26" w:rsidP="00FC5E93">
            <w:pPr>
              <w:rPr>
                <w:szCs w:val="24"/>
              </w:rPr>
            </w:pPr>
            <w:r w:rsidRPr="006D550D">
              <w:rPr>
                <w:szCs w:val="24"/>
                <w:lang w:val="ru-RU"/>
              </w:rPr>
              <w:t>ЭхоКГ</w:t>
            </w:r>
          </w:p>
        </w:tc>
        <w:tc>
          <w:tcPr>
            <w:tcW w:w="7237" w:type="dxa"/>
            <w:shd w:val="clear" w:color="auto" w:fill="auto"/>
          </w:tcPr>
          <w:p w:rsidR="00091E26" w:rsidRDefault="00091E26" w:rsidP="00FC5E93">
            <w:pPr>
              <w:rPr>
                <w:szCs w:val="24"/>
                <w:lang w:val="ru-RU"/>
              </w:rPr>
            </w:pPr>
            <w:r>
              <w:rPr>
                <w:szCs w:val="24"/>
                <w:lang w:val="ru-RU"/>
              </w:rPr>
              <w:t>Э</w:t>
            </w:r>
            <w:r w:rsidRPr="006D550D">
              <w:rPr>
                <w:szCs w:val="24"/>
                <w:lang w:val="ru-RU"/>
              </w:rPr>
              <w:t>хокардиографи</w:t>
            </w:r>
            <w:r>
              <w:rPr>
                <w:szCs w:val="24"/>
                <w:lang w:val="ru-RU"/>
              </w:rPr>
              <w:t>я</w:t>
            </w:r>
          </w:p>
        </w:tc>
      </w:tr>
      <w:tr w:rsidR="00091E26" w:rsidRPr="00632E81" w:rsidTr="00FC5E93">
        <w:tc>
          <w:tcPr>
            <w:tcW w:w="1875" w:type="dxa"/>
            <w:shd w:val="clear" w:color="auto" w:fill="auto"/>
          </w:tcPr>
          <w:p w:rsidR="00091E26" w:rsidRPr="006D550D" w:rsidRDefault="00091E26" w:rsidP="00FC5E93">
            <w:pPr>
              <w:rPr>
                <w:szCs w:val="24"/>
                <w:lang w:val="ru-RU"/>
              </w:rPr>
            </w:pPr>
            <w:r w:rsidRPr="006D550D">
              <w:rPr>
                <w:szCs w:val="24"/>
                <w:lang w:val="ru-RU"/>
              </w:rPr>
              <w:t>СПИД-СК</w:t>
            </w:r>
          </w:p>
        </w:tc>
        <w:tc>
          <w:tcPr>
            <w:tcW w:w="7237" w:type="dxa"/>
            <w:shd w:val="clear" w:color="auto" w:fill="auto"/>
          </w:tcPr>
          <w:p w:rsidR="00091E26" w:rsidRDefault="00091E26" w:rsidP="00FC5E93">
            <w:pPr>
              <w:rPr>
                <w:szCs w:val="24"/>
                <w:lang w:val="ru-RU"/>
              </w:rPr>
            </w:pPr>
            <w:r>
              <w:rPr>
                <w:szCs w:val="24"/>
                <w:lang w:val="ru-RU"/>
              </w:rPr>
              <w:t>СПИД-ассоциированный</w:t>
            </w:r>
            <w:r w:rsidRPr="006D550D">
              <w:rPr>
                <w:szCs w:val="24"/>
                <w:lang w:val="ru-RU"/>
              </w:rPr>
              <w:t xml:space="preserve"> с</w:t>
            </w:r>
            <w:r>
              <w:rPr>
                <w:szCs w:val="24"/>
                <w:lang w:val="ru-RU"/>
              </w:rPr>
              <w:t>аркома</w:t>
            </w:r>
            <w:r w:rsidRPr="006D550D">
              <w:rPr>
                <w:szCs w:val="24"/>
                <w:lang w:val="ru-RU"/>
              </w:rPr>
              <w:t xml:space="preserve"> Капоши</w:t>
            </w:r>
          </w:p>
        </w:tc>
      </w:tr>
      <w:tr w:rsidR="00091E26" w:rsidRPr="00632E81" w:rsidTr="00FC5E93">
        <w:tc>
          <w:tcPr>
            <w:tcW w:w="1875" w:type="dxa"/>
            <w:shd w:val="clear" w:color="auto" w:fill="auto"/>
          </w:tcPr>
          <w:p w:rsidR="00091E26" w:rsidRPr="006D550D" w:rsidRDefault="00936272" w:rsidP="00FC5E93">
            <w:pPr>
              <w:rPr>
                <w:szCs w:val="24"/>
                <w:lang w:val="ru-RU"/>
              </w:rPr>
            </w:pPr>
            <w:r w:rsidRPr="006D550D">
              <w:rPr>
                <w:szCs w:val="24"/>
                <w:lang w:val="ru-RU"/>
              </w:rPr>
              <w:t>ДНК</w:t>
            </w:r>
          </w:p>
        </w:tc>
        <w:tc>
          <w:tcPr>
            <w:tcW w:w="7237" w:type="dxa"/>
            <w:shd w:val="clear" w:color="auto" w:fill="auto"/>
          </w:tcPr>
          <w:p w:rsidR="00091E26" w:rsidRDefault="00936272" w:rsidP="00FC5E93">
            <w:pPr>
              <w:rPr>
                <w:szCs w:val="24"/>
                <w:lang w:val="ru-RU"/>
              </w:rPr>
            </w:pPr>
            <w:r>
              <w:rPr>
                <w:szCs w:val="24"/>
                <w:lang w:val="ru-RU"/>
              </w:rPr>
              <w:t>Дезоксирибонуклеиновая кислота</w:t>
            </w:r>
          </w:p>
        </w:tc>
      </w:tr>
      <w:tr w:rsidR="00FC5E93" w:rsidRPr="00632E81" w:rsidTr="00FC5E93">
        <w:tc>
          <w:tcPr>
            <w:tcW w:w="1875" w:type="dxa"/>
            <w:shd w:val="clear" w:color="auto" w:fill="auto"/>
          </w:tcPr>
          <w:p w:rsidR="00FC5E93" w:rsidRPr="006D550D" w:rsidRDefault="00FC5E93" w:rsidP="00FC5E93">
            <w:pPr>
              <w:rPr>
                <w:szCs w:val="24"/>
                <w:lang w:val="ru-RU"/>
              </w:rPr>
            </w:pPr>
            <w:r w:rsidRPr="006D550D">
              <w:rPr>
                <w:szCs w:val="24"/>
                <w:lang w:val="ru-RU"/>
              </w:rPr>
              <w:t>РЯ</w:t>
            </w:r>
          </w:p>
        </w:tc>
        <w:tc>
          <w:tcPr>
            <w:tcW w:w="7237" w:type="dxa"/>
            <w:shd w:val="clear" w:color="auto" w:fill="auto"/>
          </w:tcPr>
          <w:p w:rsidR="00FC5E93" w:rsidRDefault="00FC5E93" w:rsidP="00FC5E93">
            <w:pPr>
              <w:rPr>
                <w:szCs w:val="24"/>
                <w:lang w:val="ru-RU"/>
              </w:rPr>
            </w:pPr>
            <w:r>
              <w:rPr>
                <w:szCs w:val="24"/>
                <w:lang w:val="ru-RU"/>
              </w:rPr>
              <w:t>Рак яичников</w:t>
            </w:r>
          </w:p>
        </w:tc>
      </w:tr>
      <w:tr w:rsidR="00FC5E93" w:rsidRPr="00632E81" w:rsidTr="00FC5E93">
        <w:tc>
          <w:tcPr>
            <w:tcW w:w="1875" w:type="dxa"/>
            <w:shd w:val="clear" w:color="auto" w:fill="auto"/>
          </w:tcPr>
          <w:p w:rsidR="00FC5E93" w:rsidRPr="006D550D" w:rsidRDefault="00FC5E93" w:rsidP="00FC5E93">
            <w:pPr>
              <w:rPr>
                <w:szCs w:val="24"/>
                <w:lang w:val="ru-RU"/>
              </w:rPr>
            </w:pPr>
            <w:r>
              <w:rPr>
                <w:szCs w:val="24"/>
                <w:lang w:val="ru-RU"/>
              </w:rPr>
              <w:t>ХТ</w:t>
            </w:r>
          </w:p>
        </w:tc>
        <w:tc>
          <w:tcPr>
            <w:tcW w:w="7237" w:type="dxa"/>
            <w:shd w:val="clear" w:color="auto" w:fill="auto"/>
          </w:tcPr>
          <w:p w:rsidR="00FC5E93" w:rsidRDefault="00FC5E93" w:rsidP="00FC5E93">
            <w:pPr>
              <w:rPr>
                <w:szCs w:val="24"/>
                <w:lang w:val="ru-RU"/>
              </w:rPr>
            </w:pPr>
            <w:r>
              <w:rPr>
                <w:szCs w:val="24"/>
                <w:lang w:val="ru-RU"/>
              </w:rPr>
              <w:t>Химиотерапия</w:t>
            </w:r>
          </w:p>
        </w:tc>
      </w:tr>
      <w:tr w:rsidR="00FC5E93" w:rsidRPr="00632E81" w:rsidTr="00FC5E93">
        <w:tc>
          <w:tcPr>
            <w:tcW w:w="1875" w:type="dxa"/>
            <w:shd w:val="clear" w:color="auto" w:fill="auto"/>
          </w:tcPr>
          <w:p w:rsidR="00FC5E93" w:rsidRDefault="00FC5E93" w:rsidP="00FC5E93">
            <w:pPr>
              <w:rPr>
                <w:szCs w:val="24"/>
                <w:lang w:val="ru-RU"/>
              </w:rPr>
            </w:pPr>
            <w:r>
              <w:rPr>
                <w:szCs w:val="24"/>
                <w:lang w:val="ru-RU"/>
              </w:rPr>
              <w:t>ОЭ</w:t>
            </w:r>
          </w:p>
        </w:tc>
        <w:tc>
          <w:tcPr>
            <w:tcW w:w="7237" w:type="dxa"/>
            <w:shd w:val="clear" w:color="auto" w:fill="auto"/>
          </w:tcPr>
          <w:p w:rsidR="00FC5E93" w:rsidRDefault="00FC5E93" w:rsidP="00FC5E93">
            <w:pPr>
              <w:rPr>
                <w:szCs w:val="24"/>
                <w:lang w:val="ru-RU"/>
              </w:rPr>
            </w:pPr>
            <w:r w:rsidRPr="006D550D">
              <w:rPr>
                <w:szCs w:val="24"/>
                <w:lang w:val="ru-RU"/>
              </w:rPr>
              <w:t>Объективные эффекты</w:t>
            </w:r>
          </w:p>
        </w:tc>
      </w:tr>
      <w:tr w:rsidR="00FC5E93" w:rsidRPr="00632E81" w:rsidTr="00FC5E93">
        <w:tc>
          <w:tcPr>
            <w:tcW w:w="1875" w:type="dxa"/>
            <w:shd w:val="clear" w:color="auto" w:fill="auto"/>
          </w:tcPr>
          <w:p w:rsidR="00FC5E93" w:rsidRDefault="00FC5E93" w:rsidP="00FC5E93">
            <w:pPr>
              <w:rPr>
                <w:szCs w:val="24"/>
                <w:lang w:val="ru-RU"/>
              </w:rPr>
            </w:pPr>
            <w:r w:rsidRPr="006D550D">
              <w:rPr>
                <w:szCs w:val="24"/>
                <w:lang w:val="ru-RU"/>
              </w:rPr>
              <w:t>КРО</w:t>
            </w:r>
          </w:p>
        </w:tc>
        <w:tc>
          <w:tcPr>
            <w:tcW w:w="7237" w:type="dxa"/>
            <w:shd w:val="clear" w:color="auto" w:fill="auto"/>
          </w:tcPr>
          <w:p w:rsidR="00FC5E93" w:rsidRPr="006D550D" w:rsidRDefault="00FC5E93" w:rsidP="00FC5E93">
            <w:pPr>
              <w:rPr>
                <w:szCs w:val="24"/>
                <w:lang w:val="ru-RU"/>
              </w:rPr>
            </w:pPr>
            <w:r w:rsidRPr="006D550D">
              <w:rPr>
                <w:szCs w:val="24"/>
                <w:lang w:val="ru-RU"/>
              </w:rPr>
              <w:t>Контроль роста опухоли</w:t>
            </w:r>
          </w:p>
        </w:tc>
      </w:tr>
      <w:tr w:rsidR="00FC5E93" w:rsidRPr="00632E81" w:rsidTr="00FC5E93">
        <w:tc>
          <w:tcPr>
            <w:tcW w:w="1875" w:type="dxa"/>
            <w:shd w:val="clear" w:color="auto" w:fill="auto"/>
          </w:tcPr>
          <w:p w:rsidR="00FC5E93" w:rsidRPr="006D550D" w:rsidRDefault="00FC5E93" w:rsidP="00FC5E93">
            <w:pPr>
              <w:rPr>
                <w:szCs w:val="24"/>
                <w:lang w:val="ru-RU"/>
              </w:rPr>
            </w:pPr>
            <w:r w:rsidRPr="006D550D">
              <w:rPr>
                <w:szCs w:val="24"/>
                <w:lang w:val="ru-RU"/>
              </w:rPr>
              <w:t>ДИ</w:t>
            </w:r>
          </w:p>
        </w:tc>
        <w:tc>
          <w:tcPr>
            <w:tcW w:w="7237" w:type="dxa"/>
            <w:shd w:val="clear" w:color="auto" w:fill="auto"/>
          </w:tcPr>
          <w:p w:rsidR="00FC5E93" w:rsidRPr="006D550D" w:rsidRDefault="00FC5E93" w:rsidP="00FC5E93">
            <w:pPr>
              <w:rPr>
                <w:szCs w:val="24"/>
                <w:lang w:val="ru-RU"/>
              </w:rPr>
            </w:pPr>
            <w:r>
              <w:rPr>
                <w:szCs w:val="24"/>
                <w:lang w:val="ru-RU"/>
              </w:rPr>
              <w:t>Д</w:t>
            </w:r>
            <w:r w:rsidRPr="006D550D">
              <w:rPr>
                <w:szCs w:val="24"/>
                <w:lang w:val="ru-RU"/>
              </w:rPr>
              <w:t>оверительный интервал</w:t>
            </w:r>
          </w:p>
        </w:tc>
      </w:tr>
      <w:tr w:rsidR="00FC5E93" w:rsidRPr="00632E81" w:rsidTr="00FC5E93">
        <w:tc>
          <w:tcPr>
            <w:tcW w:w="1875" w:type="dxa"/>
            <w:shd w:val="clear" w:color="auto" w:fill="auto"/>
          </w:tcPr>
          <w:p w:rsidR="00FC5E93" w:rsidRPr="006D550D" w:rsidRDefault="00FC5E93" w:rsidP="00FC5E93">
            <w:pPr>
              <w:rPr>
                <w:szCs w:val="24"/>
                <w:lang w:val="ru-RU"/>
              </w:rPr>
            </w:pPr>
            <w:r w:rsidRPr="006D550D">
              <w:rPr>
                <w:szCs w:val="24"/>
                <w:lang w:val="ru-RU"/>
              </w:rPr>
              <w:t>НЯ</w:t>
            </w:r>
          </w:p>
        </w:tc>
        <w:tc>
          <w:tcPr>
            <w:tcW w:w="7237" w:type="dxa"/>
            <w:shd w:val="clear" w:color="auto" w:fill="auto"/>
          </w:tcPr>
          <w:p w:rsidR="00FC5E93" w:rsidRDefault="00FC5E93" w:rsidP="00FC5E93">
            <w:pPr>
              <w:rPr>
                <w:szCs w:val="24"/>
                <w:lang w:val="ru-RU"/>
              </w:rPr>
            </w:pPr>
            <w:r>
              <w:rPr>
                <w:szCs w:val="24"/>
                <w:lang w:val="ru-RU"/>
              </w:rPr>
              <w:t>Нежелательные явления</w:t>
            </w:r>
          </w:p>
        </w:tc>
      </w:tr>
      <w:tr w:rsidR="00ED0550" w:rsidRPr="00632E81" w:rsidTr="00FC5E93">
        <w:tc>
          <w:tcPr>
            <w:tcW w:w="1875" w:type="dxa"/>
            <w:shd w:val="clear" w:color="auto" w:fill="auto"/>
          </w:tcPr>
          <w:p w:rsidR="00ED0550" w:rsidRPr="006D550D" w:rsidRDefault="00ED0550" w:rsidP="00FC5E93">
            <w:pPr>
              <w:rPr>
                <w:szCs w:val="24"/>
                <w:lang w:val="ru-RU"/>
              </w:rPr>
            </w:pPr>
            <w:r w:rsidRPr="006D550D">
              <w:rPr>
                <w:szCs w:val="24"/>
                <w:lang w:val="ru-RU"/>
              </w:rPr>
              <w:t>ПЛД</w:t>
            </w:r>
          </w:p>
        </w:tc>
        <w:tc>
          <w:tcPr>
            <w:tcW w:w="7237" w:type="dxa"/>
            <w:shd w:val="clear" w:color="auto" w:fill="auto"/>
          </w:tcPr>
          <w:p w:rsidR="00ED0550" w:rsidRDefault="00ED0550" w:rsidP="00FC5E93">
            <w:pPr>
              <w:rPr>
                <w:szCs w:val="24"/>
                <w:lang w:val="ru-RU"/>
              </w:rPr>
            </w:pPr>
            <w:r>
              <w:rPr>
                <w:szCs w:val="24"/>
                <w:lang w:val="ru-RU"/>
              </w:rPr>
              <w:t>Пегилированный липосомальный</w:t>
            </w:r>
            <w:r w:rsidRPr="006D550D">
              <w:rPr>
                <w:szCs w:val="24"/>
                <w:lang w:val="ru-RU"/>
              </w:rPr>
              <w:t xml:space="preserve"> доксорубицин</w:t>
            </w:r>
          </w:p>
        </w:tc>
      </w:tr>
      <w:tr w:rsidR="002D62C2" w:rsidRPr="00632E81" w:rsidTr="00FC5E93">
        <w:tc>
          <w:tcPr>
            <w:tcW w:w="1875" w:type="dxa"/>
            <w:shd w:val="clear" w:color="auto" w:fill="auto"/>
          </w:tcPr>
          <w:p w:rsidR="002D62C2" w:rsidRPr="006D550D" w:rsidRDefault="002D62C2" w:rsidP="00FC5E93">
            <w:pPr>
              <w:rPr>
                <w:szCs w:val="24"/>
                <w:lang w:val="ru-RU"/>
              </w:rPr>
            </w:pPr>
            <w:r>
              <w:rPr>
                <w:szCs w:val="24"/>
                <w:lang w:val="ru-RU"/>
              </w:rPr>
              <w:t>ВГН</w:t>
            </w:r>
          </w:p>
        </w:tc>
        <w:tc>
          <w:tcPr>
            <w:tcW w:w="7237" w:type="dxa"/>
            <w:shd w:val="clear" w:color="auto" w:fill="auto"/>
          </w:tcPr>
          <w:p w:rsidR="002D62C2" w:rsidRDefault="002D62C2" w:rsidP="00FC5E93">
            <w:pPr>
              <w:rPr>
                <w:szCs w:val="24"/>
                <w:lang w:val="ru-RU"/>
              </w:rPr>
            </w:pPr>
            <w:r>
              <w:rPr>
                <w:szCs w:val="24"/>
                <w:lang w:val="ru-RU"/>
              </w:rPr>
              <w:t>Верхняя граница нормы</w:t>
            </w:r>
          </w:p>
        </w:tc>
      </w:tr>
      <w:tr w:rsidR="00D26BE1" w:rsidRPr="00632E81" w:rsidTr="00FC5E93">
        <w:tc>
          <w:tcPr>
            <w:tcW w:w="1875" w:type="dxa"/>
            <w:shd w:val="clear" w:color="auto" w:fill="auto"/>
          </w:tcPr>
          <w:p w:rsidR="00D26BE1" w:rsidRDefault="00D26BE1" w:rsidP="00FC5E93">
            <w:pPr>
              <w:rPr>
                <w:szCs w:val="24"/>
                <w:lang w:val="ru-RU"/>
              </w:rPr>
            </w:pPr>
            <w:r>
              <w:rPr>
                <w:szCs w:val="24"/>
                <w:lang w:val="ru-RU"/>
              </w:rPr>
              <w:t>ИРК</w:t>
            </w:r>
          </w:p>
        </w:tc>
        <w:tc>
          <w:tcPr>
            <w:tcW w:w="7237" w:type="dxa"/>
            <w:shd w:val="clear" w:color="auto" w:fill="auto"/>
          </w:tcPr>
          <w:p w:rsidR="00D26BE1" w:rsidRDefault="00D26BE1" w:rsidP="00FC5E93">
            <w:pPr>
              <w:rPr>
                <w:szCs w:val="24"/>
                <w:lang w:val="ru-RU"/>
              </w:rPr>
            </w:pPr>
            <w:r>
              <w:rPr>
                <w:szCs w:val="24"/>
                <w:lang w:val="ru-RU"/>
              </w:rPr>
              <w:t>Индивидуальная регистрационная карта</w:t>
            </w:r>
          </w:p>
        </w:tc>
      </w:tr>
      <w:tr w:rsidR="00AC7F9A" w:rsidRPr="00632E81" w:rsidTr="00FC5E93">
        <w:tc>
          <w:tcPr>
            <w:tcW w:w="1875" w:type="dxa"/>
            <w:shd w:val="clear" w:color="auto" w:fill="auto"/>
          </w:tcPr>
          <w:p w:rsidR="00AC7F9A" w:rsidRDefault="00AC7F9A" w:rsidP="00FC5E93">
            <w:pPr>
              <w:rPr>
                <w:szCs w:val="24"/>
                <w:lang w:val="ru-RU"/>
              </w:rPr>
            </w:pPr>
            <w:r w:rsidRPr="006813D9">
              <w:rPr>
                <w:szCs w:val="24"/>
                <w:lang w:val="ru-RU"/>
              </w:rPr>
              <w:t>ЦЭК</w:t>
            </w:r>
          </w:p>
        </w:tc>
        <w:tc>
          <w:tcPr>
            <w:tcW w:w="7237" w:type="dxa"/>
            <w:shd w:val="clear" w:color="auto" w:fill="auto"/>
          </w:tcPr>
          <w:p w:rsidR="00AC7F9A" w:rsidRDefault="00AC7F9A" w:rsidP="00FC5E93">
            <w:pPr>
              <w:rPr>
                <w:szCs w:val="24"/>
                <w:lang w:val="ru-RU"/>
              </w:rPr>
            </w:pPr>
            <w:r>
              <w:rPr>
                <w:szCs w:val="24"/>
                <w:lang w:val="ru-RU"/>
              </w:rPr>
              <w:t>Центральный этический комитет</w:t>
            </w:r>
          </w:p>
        </w:tc>
      </w:tr>
      <w:tr w:rsidR="00AC7F9A" w:rsidRPr="00632E81" w:rsidTr="00FC5E93">
        <w:tc>
          <w:tcPr>
            <w:tcW w:w="1875" w:type="dxa"/>
            <w:shd w:val="clear" w:color="auto" w:fill="auto"/>
          </w:tcPr>
          <w:p w:rsidR="00AC7F9A" w:rsidRPr="006813D9" w:rsidRDefault="00AC7F9A" w:rsidP="00FC5E93">
            <w:pPr>
              <w:rPr>
                <w:szCs w:val="24"/>
                <w:lang w:val="ru-RU"/>
              </w:rPr>
            </w:pPr>
            <w:r>
              <w:rPr>
                <w:szCs w:val="24"/>
                <w:lang w:val="ru-RU"/>
              </w:rPr>
              <w:t>ЛЭК</w:t>
            </w:r>
          </w:p>
        </w:tc>
        <w:tc>
          <w:tcPr>
            <w:tcW w:w="7237" w:type="dxa"/>
            <w:shd w:val="clear" w:color="auto" w:fill="auto"/>
          </w:tcPr>
          <w:p w:rsidR="00AC7F9A" w:rsidRDefault="00AC7F9A" w:rsidP="00FC5E93">
            <w:pPr>
              <w:rPr>
                <w:szCs w:val="24"/>
                <w:lang w:val="ru-RU"/>
              </w:rPr>
            </w:pPr>
            <w:r>
              <w:rPr>
                <w:szCs w:val="24"/>
                <w:lang w:val="ru-RU"/>
              </w:rPr>
              <w:t>Локальный этический комитет</w:t>
            </w:r>
          </w:p>
        </w:tc>
      </w:tr>
      <w:tr w:rsidR="000A6114" w:rsidRPr="00632E81" w:rsidTr="00FC5E93">
        <w:tc>
          <w:tcPr>
            <w:tcW w:w="1875" w:type="dxa"/>
            <w:shd w:val="clear" w:color="auto" w:fill="auto"/>
          </w:tcPr>
          <w:p w:rsidR="000A6114" w:rsidRDefault="000A6114" w:rsidP="00FC5E93">
            <w:pPr>
              <w:rPr>
                <w:szCs w:val="24"/>
                <w:lang w:val="ru-RU"/>
              </w:rPr>
            </w:pPr>
            <w:r w:rsidRPr="006813D9">
              <w:rPr>
                <w:szCs w:val="24"/>
              </w:rPr>
              <w:t>IRB</w:t>
            </w:r>
            <w:r w:rsidRPr="006813D9">
              <w:rPr>
                <w:szCs w:val="24"/>
                <w:lang w:val="ru-RU"/>
              </w:rPr>
              <w:t>/</w:t>
            </w:r>
            <w:r w:rsidRPr="006813D9">
              <w:rPr>
                <w:szCs w:val="24"/>
              </w:rPr>
              <w:t>IEC</w:t>
            </w:r>
          </w:p>
        </w:tc>
        <w:tc>
          <w:tcPr>
            <w:tcW w:w="7237" w:type="dxa"/>
            <w:shd w:val="clear" w:color="auto" w:fill="auto"/>
          </w:tcPr>
          <w:p w:rsidR="000A6114" w:rsidRDefault="000A6114" w:rsidP="00FC5E93">
            <w:pPr>
              <w:rPr>
                <w:szCs w:val="24"/>
                <w:lang w:val="ru-RU"/>
              </w:rPr>
            </w:pPr>
            <w:r w:rsidRPr="006813D9">
              <w:rPr>
                <w:szCs w:val="24"/>
                <w:lang w:val="ru-RU"/>
              </w:rPr>
              <w:t>Комитет по этике</w:t>
            </w:r>
          </w:p>
        </w:tc>
      </w:tr>
    </w:tbl>
    <w:p w:rsidR="00F941D0" w:rsidRPr="006D550D" w:rsidRDefault="00FC5E93" w:rsidP="00A97DC8">
      <w:pPr>
        <w:rPr>
          <w:szCs w:val="24"/>
          <w:lang w:val="ru-RU"/>
        </w:rPr>
      </w:pPr>
      <w:r>
        <w:rPr>
          <w:szCs w:val="24"/>
          <w:lang w:val="ru-RU"/>
        </w:rPr>
        <w:br w:type="textWrapping" w:clear="all"/>
      </w:r>
    </w:p>
    <w:p w:rsidR="007F1892" w:rsidRPr="006813D9" w:rsidRDefault="00B26E5B" w:rsidP="00A97DC8">
      <w:pPr>
        <w:pStyle w:val="Heading1"/>
        <w:rPr>
          <w:szCs w:val="24"/>
        </w:rPr>
      </w:pPr>
      <w:bookmarkStart w:id="141" w:name="_Toc462153403"/>
      <w:bookmarkStart w:id="142" w:name="_Ref55970234"/>
      <w:bookmarkStart w:id="143" w:name="_Toc108871568"/>
      <w:bookmarkStart w:id="144" w:name="_Toc137394056"/>
      <w:bookmarkStart w:id="145" w:name="_Toc225764342"/>
      <w:bookmarkStart w:id="146" w:name="_Toc462155541"/>
      <w:r w:rsidRPr="006813D9">
        <w:rPr>
          <w:szCs w:val="24"/>
        </w:rPr>
        <w:lastRenderedPageBreak/>
        <w:t>Цели исследования</w:t>
      </w:r>
      <w:bookmarkEnd w:id="138"/>
      <w:bookmarkEnd w:id="141"/>
      <w:bookmarkEnd w:id="142"/>
      <w:bookmarkEnd w:id="143"/>
      <w:bookmarkEnd w:id="144"/>
      <w:bookmarkEnd w:id="145"/>
      <w:bookmarkEnd w:id="146"/>
    </w:p>
    <w:p w:rsidR="00774A22" w:rsidRPr="006813D9" w:rsidRDefault="00B26E5B" w:rsidP="00A97DC8">
      <w:pPr>
        <w:pStyle w:val="Heading2"/>
        <w:rPr>
          <w:szCs w:val="24"/>
        </w:rPr>
      </w:pPr>
      <w:bookmarkStart w:id="147" w:name="_Toc456103814"/>
      <w:bookmarkStart w:id="148" w:name="_Toc462153404"/>
      <w:bookmarkStart w:id="149" w:name="_Toc462155542"/>
      <w:r w:rsidRPr="006813D9">
        <w:rPr>
          <w:szCs w:val="24"/>
        </w:rPr>
        <w:t>Основная цель</w:t>
      </w:r>
      <w:bookmarkEnd w:id="147"/>
      <w:bookmarkEnd w:id="148"/>
      <w:bookmarkEnd w:id="149"/>
    </w:p>
    <w:p w:rsidR="00A401D7" w:rsidRPr="00432F3A" w:rsidRDefault="001D4C63" w:rsidP="00A97DC8">
      <w:pPr>
        <w:rPr>
          <w:szCs w:val="24"/>
          <w:lang w:val="ru-RU"/>
          <w:rPrChange w:id="150" w:author="Suguraliyeva, Zhanar [JNJKZ]" w:date="2017-04-24T17:39:00Z">
            <w:rPr>
              <w:szCs w:val="24"/>
            </w:rPr>
          </w:rPrChange>
        </w:rPr>
      </w:pPr>
      <w:r w:rsidRPr="00432F3A">
        <w:rPr>
          <w:szCs w:val="24"/>
          <w:lang w:val="ru-RU"/>
          <w:rPrChange w:id="151" w:author="Suguraliyeva, Zhanar [JNJKZ]" w:date="2017-04-24T17:39:00Z">
            <w:rPr>
              <w:szCs w:val="24"/>
            </w:rPr>
          </w:rPrChange>
        </w:rPr>
        <w:t>Оценить частоту объективного ответа</w:t>
      </w:r>
      <w:ins w:id="152" w:author="Suguraliyeva, Zhanar [JNJKZ]" w:date="2017-04-24T17:39:00Z">
        <w:r w:rsidR="00432F3A">
          <w:rPr>
            <w:szCs w:val="24"/>
            <w:lang w:val="ru-RU"/>
          </w:rPr>
          <w:t xml:space="preserve"> по шкале </w:t>
        </w:r>
        <w:commentRangeStart w:id="153"/>
        <w:r w:rsidR="00432F3A">
          <w:rPr>
            <w:szCs w:val="24"/>
          </w:rPr>
          <w:t>RECIST</w:t>
        </w:r>
        <w:commentRangeEnd w:id="153"/>
        <w:r w:rsidR="00432F3A">
          <w:rPr>
            <w:rStyle w:val="CommentReference"/>
          </w:rPr>
          <w:commentReference w:id="153"/>
        </w:r>
        <w:r w:rsidR="00432F3A" w:rsidRPr="00432F3A">
          <w:rPr>
            <w:szCs w:val="24"/>
            <w:lang w:val="ru-RU"/>
            <w:rPrChange w:id="154" w:author="Suguraliyeva, Zhanar [JNJKZ]" w:date="2017-04-24T17:39:00Z">
              <w:rPr>
                <w:szCs w:val="24"/>
              </w:rPr>
            </w:rPrChange>
          </w:rPr>
          <w:t xml:space="preserve"> 1.1</w:t>
        </w:r>
      </w:ins>
    </w:p>
    <w:p w:rsidR="001D4C63" w:rsidRPr="00432F3A" w:rsidRDefault="001D4C63" w:rsidP="00A97DC8">
      <w:pPr>
        <w:rPr>
          <w:szCs w:val="24"/>
          <w:lang w:val="ru-RU"/>
          <w:rPrChange w:id="155" w:author="Suguraliyeva, Zhanar [JNJKZ]" w:date="2017-04-24T17:39:00Z">
            <w:rPr>
              <w:szCs w:val="24"/>
            </w:rPr>
          </w:rPrChange>
        </w:rPr>
      </w:pPr>
    </w:p>
    <w:tbl>
      <w:tblPr>
        <w:tblW w:w="10093"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6"/>
        <w:gridCol w:w="6637"/>
      </w:tblGrid>
      <w:tr w:rsidR="001D4C63" w:rsidRPr="006813D9" w:rsidTr="00A75A9C">
        <w:trPr>
          <w:trHeight w:val="301"/>
        </w:trPr>
        <w:tc>
          <w:tcPr>
            <w:tcW w:w="3456" w:type="dxa"/>
          </w:tcPr>
          <w:p w:rsidR="007F1892" w:rsidRPr="006813D9" w:rsidRDefault="00B26E5B" w:rsidP="00A97DC8">
            <w:pPr>
              <w:rPr>
                <w:szCs w:val="24"/>
              </w:rPr>
            </w:pPr>
            <w:proofErr w:type="spellStart"/>
            <w:r w:rsidRPr="006813D9">
              <w:rPr>
                <w:szCs w:val="24"/>
              </w:rPr>
              <w:t>Вид</w:t>
            </w:r>
            <w:proofErr w:type="spellEnd"/>
            <w:r w:rsidRPr="006813D9">
              <w:rPr>
                <w:szCs w:val="24"/>
              </w:rPr>
              <w:t xml:space="preserve"> </w:t>
            </w:r>
            <w:proofErr w:type="spellStart"/>
            <w:r w:rsidRPr="006813D9">
              <w:rPr>
                <w:szCs w:val="24"/>
              </w:rPr>
              <w:t>ответа</w:t>
            </w:r>
            <w:proofErr w:type="spellEnd"/>
          </w:p>
        </w:tc>
        <w:tc>
          <w:tcPr>
            <w:tcW w:w="6637" w:type="dxa"/>
          </w:tcPr>
          <w:p w:rsidR="007F1892" w:rsidRPr="006813D9" w:rsidRDefault="00B26E5B" w:rsidP="00A97DC8">
            <w:pPr>
              <w:rPr>
                <w:szCs w:val="24"/>
              </w:rPr>
            </w:pPr>
            <w:r w:rsidRPr="006813D9">
              <w:rPr>
                <w:szCs w:val="24"/>
              </w:rPr>
              <w:t xml:space="preserve">Описание </w:t>
            </w:r>
          </w:p>
        </w:tc>
      </w:tr>
      <w:tr w:rsidR="001D4C63" w:rsidRPr="006813D9" w:rsidTr="00A75A9C">
        <w:trPr>
          <w:trHeight w:val="301"/>
        </w:trPr>
        <w:tc>
          <w:tcPr>
            <w:tcW w:w="3456" w:type="dxa"/>
          </w:tcPr>
          <w:p w:rsidR="007F1892" w:rsidRPr="006813D9" w:rsidRDefault="00B26E5B" w:rsidP="00A97DC8">
            <w:pPr>
              <w:rPr>
                <w:szCs w:val="24"/>
              </w:rPr>
            </w:pPr>
            <w:r w:rsidRPr="006813D9">
              <w:rPr>
                <w:szCs w:val="24"/>
              </w:rPr>
              <w:t>Полный ответ</w:t>
            </w:r>
          </w:p>
        </w:tc>
        <w:tc>
          <w:tcPr>
            <w:tcW w:w="6637" w:type="dxa"/>
          </w:tcPr>
          <w:p w:rsidR="007F1892" w:rsidRPr="006813D9" w:rsidRDefault="00B26E5B" w:rsidP="00A97DC8">
            <w:pPr>
              <w:rPr>
                <w:szCs w:val="24"/>
              </w:rPr>
            </w:pPr>
            <w:r w:rsidRPr="006813D9">
              <w:rPr>
                <w:szCs w:val="24"/>
              </w:rPr>
              <w:t>исчезновение всех опухолевых очагов</w:t>
            </w:r>
          </w:p>
        </w:tc>
      </w:tr>
      <w:tr w:rsidR="001D4C63" w:rsidRPr="00FA0F01" w:rsidTr="00A75A9C">
        <w:trPr>
          <w:trHeight w:val="301"/>
        </w:trPr>
        <w:tc>
          <w:tcPr>
            <w:tcW w:w="3456" w:type="dxa"/>
          </w:tcPr>
          <w:p w:rsidR="001D4C63" w:rsidRPr="006813D9" w:rsidRDefault="00B26E5B" w:rsidP="00A97DC8">
            <w:pPr>
              <w:rPr>
                <w:szCs w:val="24"/>
              </w:rPr>
            </w:pPr>
            <w:r w:rsidRPr="006813D9">
              <w:rPr>
                <w:szCs w:val="24"/>
              </w:rPr>
              <w:t>Ч</w:t>
            </w:r>
            <w:r w:rsidR="001D4C63" w:rsidRPr="006813D9">
              <w:rPr>
                <w:szCs w:val="24"/>
              </w:rPr>
              <w:t>астичный ответ</w:t>
            </w:r>
          </w:p>
        </w:tc>
        <w:tc>
          <w:tcPr>
            <w:tcW w:w="6637" w:type="dxa"/>
          </w:tcPr>
          <w:p w:rsidR="007F1892" w:rsidRPr="006D550D" w:rsidRDefault="00B26E5B" w:rsidP="00A97DC8">
            <w:pPr>
              <w:rPr>
                <w:szCs w:val="24"/>
                <w:lang w:val="ru-RU"/>
              </w:rPr>
            </w:pPr>
            <w:r w:rsidRPr="006D550D">
              <w:rPr>
                <w:szCs w:val="24"/>
                <w:lang w:val="ru-RU"/>
              </w:rPr>
              <w:t>уменьшение суммы наибольших диаметров каждого очага более чем на 30%</w:t>
            </w:r>
          </w:p>
        </w:tc>
      </w:tr>
      <w:tr w:rsidR="001D4C63" w:rsidRPr="00FA0F01" w:rsidTr="00A75A9C">
        <w:trPr>
          <w:trHeight w:val="301"/>
        </w:trPr>
        <w:tc>
          <w:tcPr>
            <w:tcW w:w="3456" w:type="dxa"/>
          </w:tcPr>
          <w:p w:rsidR="001D4C63" w:rsidRPr="006813D9" w:rsidRDefault="001D4C63" w:rsidP="00A97DC8">
            <w:pPr>
              <w:rPr>
                <w:szCs w:val="24"/>
              </w:rPr>
            </w:pPr>
            <w:proofErr w:type="spellStart"/>
            <w:r w:rsidRPr="006813D9">
              <w:rPr>
                <w:szCs w:val="24"/>
              </w:rPr>
              <w:t>Прогресс</w:t>
            </w:r>
            <w:r w:rsidR="00CE5D3A" w:rsidRPr="006813D9">
              <w:rPr>
                <w:szCs w:val="24"/>
              </w:rPr>
              <w:t>ирова</w:t>
            </w:r>
            <w:bookmarkStart w:id="156" w:name="_GoBack"/>
            <w:bookmarkEnd w:id="156"/>
            <w:r w:rsidR="00CE5D3A" w:rsidRPr="006813D9">
              <w:rPr>
                <w:szCs w:val="24"/>
              </w:rPr>
              <w:t>ние</w:t>
            </w:r>
            <w:proofErr w:type="spellEnd"/>
            <w:r w:rsidRPr="006813D9">
              <w:rPr>
                <w:szCs w:val="24"/>
              </w:rPr>
              <w:t xml:space="preserve"> </w:t>
            </w:r>
            <w:proofErr w:type="spellStart"/>
            <w:r w:rsidRPr="006813D9">
              <w:rPr>
                <w:szCs w:val="24"/>
              </w:rPr>
              <w:t>заболевания</w:t>
            </w:r>
            <w:proofErr w:type="spellEnd"/>
          </w:p>
        </w:tc>
        <w:tc>
          <w:tcPr>
            <w:tcW w:w="6637" w:type="dxa"/>
          </w:tcPr>
          <w:p w:rsidR="007F1892" w:rsidRPr="006D550D" w:rsidRDefault="00B26E5B" w:rsidP="00A97DC8">
            <w:pPr>
              <w:rPr>
                <w:szCs w:val="24"/>
                <w:lang w:val="ru-RU"/>
              </w:rPr>
            </w:pPr>
            <w:r w:rsidRPr="006D550D">
              <w:rPr>
                <w:szCs w:val="24"/>
                <w:lang w:val="ru-RU"/>
              </w:rPr>
              <w:t>увеличение суммы наибольших диаметров каждого очага более чем на 20% или появление новых опухолевых очагов.</w:t>
            </w:r>
          </w:p>
        </w:tc>
      </w:tr>
      <w:tr w:rsidR="001D4C63" w:rsidRPr="00FA0F01" w:rsidTr="00A75A9C">
        <w:trPr>
          <w:trHeight w:val="301"/>
        </w:trPr>
        <w:tc>
          <w:tcPr>
            <w:tcW w:w="3456" w:type="dxa"/>
          </w:tcPr>
          <w:p w:rsidR="007F1892" w:rsidRPr="006813D9" w:rsidRDefault="00B26E5B" w:rsidP="00A97DC8">
            <w:pPr>
              <w:rPr>
                <w:szCs w:val="24"/>
              </w:rPr>
            </w:pPr>
            <w:proofErr w:type="spellStart"/>
            <w:r w:rsidRPr="006813D9">
              <w:rPr>
                <w:szCs w:val="24"/>
              </w:rPr>
              <w:t>Стабилизация</w:t>
            </w:r>
            <w:proofErr w:type="spellEnd"/>
            <w:r w:rsidRPr="006813D9">
              <w:rPr>
                <w:szCs w:val="24"/>
              </w:rPr>
              <w:t xml:space="preserve"> </w:t>
            </w:r>
            <w:proofErr w:type="spellStart"/>
            <w:r w:rsidRPr="006813D9">
              <w:rPr>
                <w:szCs w:val="24"/>
              </w:rPr>
              <w:t>заболевания</w:t>
            </w:r>
            <w:proofErr w:type="spellEnd"/>
          </w:p>
        </w:tc>
        <w:tc>
          <w:tcPr>
            <w:tcW w:w="6637" w:type="dxa"/>
          </w:tcPr>
          <w:p w:rsidR="007F1892" w:rsidRPr="006D550D" w:rsidRDefault="00B26E5B" w:rsidP="00A97DC8">
            <w:pPr>
              <w:rPr>
                <w:szCs w:val="24"/>
                <w:lang w:val="ru-RU"/>
              </w:rPr>
            </w:pPr>
            <w:r w:rsidRPr="006D550D">
              <w:rPr>
                <w:szCs w:val="24"/>
                <w:lang w:val="ru-RU"/>
              </w:rPr>
              <w:t xml:space="preserve">уменьшение суммы наибольших диаметров каждого очага от 20 до 30%. </w:t>
            </w:r>
          </w:p>
        </w:tc>
      </w:tr>
    </w:tbl>
    <w:p w:rsidR="001D4C63" w:rsidRPr="006D550D" w:rsidRDefault="001D4C63" w:rsidP="00A97DC8">
      <w:pPr>
        <w:rPr>
          <w:szCs w:val="24"/>
          <w:lang w:val="ru-RU"/>
        </w:rPr>
      </w:pPr>
    </w:p>
    <w:p w:rsidR="00A401D7" w:rsidRPr="006D550D" w:rsidRDefault="00B26E5B" w:rsidP="00A97DC8">
      <w:pPr>
        <w:rPr>
          <w:szCs w:val="24"/>
          <w:lang w:val="ru-RU"/>
        </w:rPr>
      </w:pPr>
      <w:r w:rsidRPr="006D550D">
        <w:rPr>
          <w:szCs w:val="24"/>
          <w:lang w:val="ru-RU"/>
        </w:rPr>
        <w:t xml:space="preserve"> </w:t>
      </w:r>
    </w:p>
    <w:p w:rsidR="007F1892" w:rsidRPr="006813D9" w:rsidRDefault="00B26E5B" w:rsidP="00A97DC8">
      <w:pPr>
        <w:pStyle w:val="Heading2"/>
        <w:rPr>
          <w:szCs w:val="24"/>
        </w:rPr>
      </w:pPr>
      <w:bookmarkStart w:id="157" w:name="_Toc456103815"/>
      <w:bookmarkStart w:id="158" w:name="_Toc462153405"/>
      <w:bookmarkStart w:id="159" w:name="_Toc462155543"/>
      <w:proofErr w:type="spellStart"/>
      <w:r w:rsidRPr="006813D9">
        <w:rPr>
          <w:szCs w:val="24"/>
        </w:rPr>
        <w:t>Второстепенные</w:t>
      </w:r>
      <w:proofErr w:type="spellEnd"/>
      <w:r w:rsidRPr="006813D9">
        <w:rPr>
          <w:szCs w:val="24"/>
        </w:rPr>
        <w:t xml:space="preserve"> </w:t>
      </w:r>
      <w:proofErr w:type="spellStart"/>
      <w:r w:rsidRPr="006813D9">
        <w:rPr>
          <w:szCs w:val="24"/>
        </w:rPr>
        <w:t>цели</w:t>
      </w:r>
      <w:bookmarkEnd w:id="157"/>
      <w:bookmarkEnd w:id="158"/>
      <w:bookmarkEnd w:id="159"/>
      <w:proofErr w:type="spellEnd"/>
      <w:r w:rsidR="00851503" w:rsidRPr="006813D9">
        <w:rPr>
          <w:szCs w:val="24"/>
        </w:rPr>
        <w:fldChar w:fldCharType="begin"/>
      </w:r>
      <w:r w:rsidR="00851503" w:rsidRPr="006813D9">
        <w:rPr>
          <w:szCs w:val="24"/>
        </w:rPr>
        <w:fldChar w:fldCharType="end"/>
      </w:r>
    </w:p>
    <w:p w:rsidR="001D4C63" w:rsidRPr="00C1300E" w:rsidRDefault="00B26E5B" w:rsidP="002269DD">
      <w:pPr>
        <w:pStyle w:val="ListParagraph"/>
        <w:numPr>
          <w:ilvl w:val="0"/>
          <w:numId w:val="13"/>
        </w:numPr>
        <w:rPr>
          <w:rFonts w:ascii="Times New Roman" w:hAnsi="Times New Roman" w:cs="Times New Roman"/>
          <w:sz w:val="24"/>
          <w:szCs w:val="24"/>
          <w:lang w:eastAsia="fr-FR"/>
        </w:rPr>
      </w:pPr>
      <w:r w:rsidRPr="00C1300E">
        <w:rPr>
          <w:rFonts w:ascii="Times New Roman" w:hAnsi="Times New Roman" w:cs="Times New Roman"/>
          <w:sz w:val="24"/>
          <w:szCs w:val="24"/>
          <w:lang w:eastAsia="fr-FR"/>
        </w:rPr>
        <w:t>В</w:t>
      </w:r>
      <w:r w:rsidR="001D4C63" w:rsidRPr="00C1300E">
        <w:rPr>
          <w:rFonts w:ascii="Times New Roman" w:hAnsi="Times New Roman" w:cs="Times New Roman"/>
          <w:sz w:val="24"/>
          <w:szCs w:val="24"/>
          <w:lang w:eastAsia="fr-FR"/>
        </w:rPr>
        <w:t xml:space="preserve">ыживаемость без прогрессирования </w:t>
      </w:r>
    </w:p>
    <w:p w:rsidR="007D57C5" w:rsidRPr="00C1300E" w:rsidRDefault="001D4C63" w:rsidP="002269DD">
      <w:pPr>
        <w:pStyle w:val="ListParagraph"/>
        <w:numPr>
          <w:ilvl w:val="0"/>
          <w:numId w:val="13"/>
        </w:numPr>
        <w:rPr>
          <w:rFonts w:ascii="Times New Roman" w:hAnsi="Times New Roman" w:cs="Times New Roman"/>
          <w:sz w:val="24"/>
          <w:szCs w:val="24"/>
          <w:lang w:eastAsia="fr-FR"/>
        </w:rPr>
      </w:pPr>
      <w:r w:rsidRPr="00C1300E">
        <w:rPr>
          <w:rFonts w:ascii="Times New Roman" w:hAnsi="Times New Roman" w:cs="Times New Roman"/>
          <w:sz w:val="24"/>
          <w:szCs w:val="24"/>
          <w:lang w:eastAsia="fr-FR"/>
        </w:rPr>
        <w:t xml:space="preserve">Безопасность </w:t>
      </w:r>
    </w:p>
    <w:p w:rsidR="00A97DC8" w:rsidRPr="006813D9" w:rsidRDefault="00A97DC8" w:rsidP="00A97DC8">
      <w:pPr>
        <w:rPr>
          <w:szCs w:val="24"/>
          <w:lang w:val="ru-RU"/>
        </w:rPr>
      </w:pPr>
      <w:bookmarkStart w:id="160" w:name="_Toc456103816"/>
      <w:bookmarkStart w:id="161" w:name="_Toc462153406"/>
    </w:p>
    <w:p w:rsidR="00A97DC8" w:rsidRPr="006813D9" w:rsidRDefault="00A97DC8" w:rsidP="00A97DC8">
      <w:pPr>
        <w:rPr>
          <w:szCs w:val="24"/>
          <w:lang w:val="ru-RU"/>
        </w:rPr>
      </w:pPr>
    </w:p>
    <w:p w:rsidR="007F1892" w:rsidRPr="006813D9" w:rsidRDefault="00B26E5B" w:rsidP="00A97DC8">
      <w:pPr>
        <w:pStyle w:val="Heading1"/>
        <w:rPr>
          <w:szCs w:val="24"/>
        </w:rPr>
      </w:pPr>
      <w:bookmarkStart w:id="162" w:name="_Toc462155544"/>
      <w:proofErr w:type="gramStart"/>
      <w:r w:rsidRPr="006813D9">
        <w:rPr>
          <w:szCs w:val="24"/>
        </w:rPr>
        <w:t>ДИЗАЙН  ИССЛЕДОВАНИЯ</w:t>
      </w:r>
      <w:bookmarkEnd w:id="160"/>
      <w:bookmarkEnd w:id="161"/>
      <w:bookmarkEnd w:id="162"/>
      <w:proofErr w:type="gramEnd"/>
      <w:r w:rsidRPr="006813D9">
        <w:rPr>
          <w:szCs w:val="24"/>
        </w:rPr>
        <w:t xml:space="preserve"> </w:t>
      </w:r>
      <w:r w:rsidR="00851503" w:rsidRPr="006813D9">
        <w:rPr>
          <w:szCs w:val="24"/>
        </w:rPr>
        <w:fldChar w:fldCharType="begin"/>
      </w:r>
      <w:r w:rsidR="00851503" w:rsidRPr="006813D9">
        <w:rPr>
          <w:szCs w:val="24"/>
        </w:rPr>
        <w:fldChar w:fldCharType="end"/>
      </w:r>
    </w:p>
    <w:p w:rsidR="007D57C5" w:rsidRPr="006813D9" w:rsidRDefault="001D4C63" w:rsidP="00A97DC8">
      <w:pPr>
        <w:rPr>
          <w:szCs w:val="24"/>
          <w:lang w:val="ru-RU"/>
        </w:rPr>
      </w:pPr>
      <w:r w:rsidRPr="006813D9">
        <w:rPr>
          <w:szCs w:val="24"/>
          <w:lang w:val="ru-RU"/>
        </w:rPr>
        <w:t xml:space="preserve">         </w:t>
      </w:r>
      <w:r w:rsidR="009804DC" w:rsidRPr="006813D9">
        <w:rPr>
          <w:szCs w:val="24"/>
          <w:lang w:val="ru-RU"/>
        </w:rPr>
        <w:t xml:space="preserve">Это проспективное, неинтервенционное </w:t>
      </w:r>
      <w:r w:rsidR="00B3496D" w:rsidRPr="006813D9">
        <w:rPr>
          <w:szCs w:val="24"/>
          <w:lang w:val="ru-RU"/>
        </w:rPr>
        <w:t xml:space="preserve">наблюдательное, </w:t>
      </w:r>
      <w:r w:rsidR="009804DC" w:rsidRPr="006813D9">
        <w:rPr>
          <w:szCs w:val="24"/>
          <w:lang w:val="ru-RU"/>
        </w:rPr>
        <w:t>многоцентровое исследование для выявления безопасности, переносимости и надлежащего использования</w:t>
      </w:r>
      <w:r w:rsidRPr="006813D9">
        <w:rPr>
          <w:szCs w:val="24"/>
          <w:lang w:val="ru-RU"/>
        </w:rPr>
        <w:t xml:space="preserve"> препарата трабектедин </w:t>
      </w:r>
      <w:r w:rsidR="002E6381" w:rsidRPr="006813D9">
        <w:rPr>
          <w:szCs w:val="24"/>
          <w:lang w:val="ru-RU"/>
        </w:rPr>
        <w:t>(</w:t>
      </w:r>
      <w:r w:rsidR="00B26E5B" w:rsidRPr="006813D9">
        <w:rPr>
          <w:szCs w:val="24"/>
          <w:lang w:val="ru-RU"/>
        </w:rPr>
        <w:t xml:space="preserve">Йонделис®) </w:t>
      </w:r>
      <w:r w:rsidRPr="006813D9">
        <w:rPr>
          <w:szCs w:val="24"/>
          <w:lang w:val="ru-RU"/>
        </w:rPr>
        <w:t xml:space="preserve">в соответствии с утвержденной инструкцией </w:t>
      </w:r>
      <w:r w:rsidR="00B3496D" w:rsidRPr="006813D9">
        <w:rPr>
          <w:szCs w:val="24"/>
          <w:lang w:val="ru-RU"/>
        </w:rPr>
        <w:t xml:space="preserve"> </w:t>
      </w:r>
      <w:r w:rsidRPr="006813D9">
        <w:rPr>
          <w:szCs w:val="24"/>
          <w:lang w:val="ru-RU"/>
        </w:rPr>
        <w:t>лекарственного средства в комбинации с пегилированным липосомальным доксорубицином (генерический препарат) при лечении пациентов с частично-платиночувствительным раком яичника в рутинной практике врача.</w:t>
      </w:r>
      <w:r w:rsidR="00B26E5B" w:rsidRPr="006813D9">
        <w:rPr>
          <w:szCs w:val="24"/>
          <w:lang w:val="ru-RU"/>
        </w:rPr>
        <w:t xml:space="preserve"> </w:t>
      </w:r>
    </w:p>
    <w:p w:rsidR="007F1892" w:rsidRPr="006D550D" w:rsidRDefault="00B26E5B" w:rsidP="00623007">
      <w:pPr>
        <w:ind w:firstLine="708"/>
        <w:rPr>
          <w:szCs w:val="24"/>
          <w:lang w:val="ru-RU"/>
        </w:rPr>
      </w:pPr>
      <w:r w:rsidRPr="006D550D">
        <w:rPr>
          <w:szCs w:val="24"/>
          <w:lang w:val="ru-RU"/>
        </w:rPr>
        <w:t xml:space="preserve">Исследование будет проводиться в специализированных лечебных учреждениях в которых </w:t>
      </w:r>
      <w:r w:rsidR="009804DC" w:rsidRPr="006D550D">
        <w:rPr>
          <w:szCs w:val="24"/>
          <w:lang w:val="ru-RU"/>
        </w:rPr>
        <w:t xml:space="preserve">имеется доступ пациентов к вышеназванным препаратам, а у врачей  </w:t>
      </w:r>
      <w:r w:rsidR="00B3496D" w:rsidRPr="006D550D">
        <w:rPr>
          <w:szCs w:val="24"/>
          <w:lang w:val="ru-RU"/>
        </w:rPr>
        <w:t>с</w:t>
      </w:r>
      <w:r w:rsidR="009804DC" w:rsidRPr="006D550D">
        <w:rPr>
          <w:szCs w:val="24"/>
          <w:lang w:val="ru-RU"/>
        </w:rPr>
        <w:t>оответствующий опыт их применения.</w:t>
      </w:r>
      <w:r w:rsidRPr="006D550D">
        <w:rPr>
          <w:szCs w:val="24"/>
          <w:lang w:val="ru-RU"/>
        </w:rPr>
        <w:t xml:space="preserve"> Решение о начале лечения препаратом трабектедин</w:t>
      </w:r>
      <w:r w:rsidR="00B3496D" w:rsidRPr="006D550D">
        <w:rPr>
          <w:szCs w:val="24"/>
          <w:lang w:val="ru-RU"/>
        </w:rPr>
        <w:t xml:space="preserve"> </w:t>
      </w:r>
      <w:r w:rsidR="002E6381" w:rsidRPr="006D550D">
        <w:rPr>
          <w:szCs w:val="24"/>
          <w:lang w:val="ru-RU"/>
        </w:rPr>
        <w:t>(Йонделис®)</w:t>
      </w:r>
      <w:r w:rsidRPr="006D550D">
        <w:rPr>
          <w:szCs w:val="24"/>
          <w:lang w:val="ru-RU"/>
        </w:rPr>
        <w:t xml:space="preserve">  в комбинации с пегилированным </w:t>
      </w:r>
      <w:r w:rsidR="009804DC" w:rsidRPr="006D550D">
        <w:rPr>
          <w:szCs w:val="24"/>
          <w:lang w:val="ru-RU"/>
        </w:rPr>
        <w:t>липосомальным доксорубицином</w:t>
      </w:r>
      <w:r w:rsidRPr="006D550D">
        <w:rPr>
          <w:szCs w:val="24"/>
          <w:lang w:val="ru-RU"/>
        </w:rPr>
        <w:t xml:space="preserve"> должно быть принято до предложения принять участие в исследовании и в соответствии с клинической практикой</w:t>
      </w:r>
      <w:r w:rsidR="009804DC" w:rsidRPr="006D550D">
        <w:rPr>
          <w:szCs w:val="24"/>
          <w:lang w:val="ru-RU"/>
        </w:rPr>
        <w:t>.</w:t>
      </w:r>
    </w:p>
    <w:p w:rsidR="007F1892" w:rsidRPr="006813D9" w:rsidRDefault="00B26E5B" w:rsidP="00623007">
      <w:pPr>
        <w:ind w:firstLine="432"/>
        <w:rPr>
          <w:szCs w:val="24"/>
          <w:lang w:val="ru-RU"/>
        </w:rPr>
      </w:pPr>
      <w:r w:rsidRPr="006D550D">
        <w:rPr>
          <w:szCs w:val="24"/>
          <w:lang w:val="ru-RU"/>
        </w:rPr>
        <w:t>Участие пациент</w:t>
      </w:r>
      <w:r w:rsidR="009804DC" w:rsidRPr="006D550D">
        <w:rPr>
          <w:szCs w:val="24"/>
          <w:lang w:val="ru-RU"/>
        </w:rPr>
        <w:t>ки</w:t>
      </w:r>
      <w:r w:rsidRPr="006D550D">
        <w:rPr>
          <w:szCs w:val="24"/>
          <w:lang w:val="ru-RU"/>
        </w:rPr>
        <w:t xml:space="preserve"> в этом исследовании ни в коей мере не повлияет на</w:t>
      </w:r>
      <w:r w:rsidR="009804DC" w:rsidRPr="006D550D">
        <w:rPr>
          <w:szCs w:val="24"/>
          <w:lang w:val="ru-RU"/>
        </w:rPr>
        <w:t xml:space="preserve">  </w:t>
      </w:r>
      <w:r w:rsidRPr="006D550D">
        <w:rPr>
          <w:szCs w:val="24"/>
          <w:lang w:val="ru-RU"/>
        </w:rPr>
        <w:t>ее обычное медицинское обслуживание или на какие-либо льготы, на которые она в ином</w:t>
      </w:r>
      <w:r w:rsidR="009804DC" w:rsidRPr="006D550D">
        <w:rPr>
          <w:szCs w:val="24"/>
          <w:lang w:val="ru-RU"/>
        </w:rPr>
        <w:t xml:space="preserve"> </w:t>
      </w:r>
      <w:r w:rsidRPr="006D550D">
        <w:rPr>
          <w:szCs w:val="24"/>
          <w:lang w:val="ru-RU"/>
        </w:rPr>
        <w:t>случае имеет право. Все решения по поводу лечения будут приниматься по усмотрению</w:t>
      </w:r>
      <w:r w:rsidR="009804DC" w:rsidRPr="006D550D">
        <w:rPr>
          <w:szCs w:val="24"/>
          <w:lang w:val="ru-RU"/>
        </w:rPr>
        <w:t xml:space="preserve"> </w:t>
      </w:r>
      <w:r w:rsidRPr="006D550D">
        <w:rPr>
          <w:szCs w:val="24"/>
          <w:lang w:val="ru-RU"/>
        </w:rPr>
        <w:t>задействованного врача, в соответствии с клинической практикой и в соответствии с</w:t>
      </w:r>
      <w:r w:rsidR="009804DC" w:rsidRPr="006D550D">
        <w:rPr>
          <w:szCs w:val="24"/>
          <w:lang w:val="ru-RU"/>
        </w:rPr>
        <w:t xml:space="preserve"> </w:t>
      </w:r>
      <w:r w:rsidRPr="006D550D">
        <w:rPr>
          <w:szCs w:val="24"/>
          <w:lang w:val="ru-RU"/>
        </w:rPr>
        <w:t xml:space="preserve">утвержденными местными инструкциями по применению препарата. </w:t>
      </w:r>
      <w:r w:rsidRPr="006813D9">
        <w:rPr>
          <w:szCs w:val="24"/>
        </w:rPr>
        <w:t>Будут собираться только</w:t>
      </w:r>
      <w:r w:rsidR="009804DC" w:rsidRPr="006813D9">
        <w:rPr>
          <w:szCs w:val="24"/>
        </w:rPr>
        <w:t xml:space="preserve"> </w:t>
      </w:r>
      <w:r w:rsidRPr="006813D9">
        <w:rPr>
          <w:szCs w:val="24"/>
        </w:rPr>
        <w:t>данные из клинической практики</w:t>
      </w:r>
      <w:r w:rsidR="00D20523" w:rsidRPr="006813D9">
        <w:rPr>
          <w:szCs w:val="24"/>
          <w:lang w:val="ru-RU"/>
        </w:rPr>
        <w:t>.</w:t>
      </w:r>
    </w:p>
    <w:p w:rsidR="00D20523" w:rsidRPr="006813D9" w:rsidRDefault="00D20523" w:rsidP="00A97DC8">
      <w:pPr>
        <w:rPr>
          <w:szCs w:val="24"/>
          <w:lang w:val="ru-RU"/>
        </w:rPr>
      </w:pPr>
    </w:p>
    <w:p w:rsidR="007F1892" w:rsidRPr="006813D9" w:rsidRDefault="00B26E5B" w:rsidP="00D20523">
      <w:pPr>
        <w:pStyle w:val="Heading1"/>
        <w:rPr>
          <w:szCs w:val="24"/>
        </w:rPr>
      </w:pPr>
      <w:bookmarkStart w:id="163" w:name="_Toc456103817"/>
      <w:bookmarkStart w:id="164" w:name="_Toc462153407"/>
      <w:bookmarkStart w:id="165" w:name="_Toc462155545"/>
      <w:r w:rsidRPr="006813D9">
        <w:rPr>
          <w:szCs w:val="24"/>
        </w:rPr>
        <w:lastRenderedPageBreak/>
        <w:t>Отбор пациентов</w:t>
      </w:r>
      <w:bookmarkEnd w:id="163"/>
      <w:bookmarkEnd w:id="164"/>
      <w:bookmarkEnd w:id="165"/>
    </w:p>
    <w:p w:rsidR="007F1892" w:rsidRPr="006813D9" w:rsidRDefault="00B26E5B" w:rsidP="00D20523">
      <w:pPr>
        <w:pStyle w:val="Heading2"/>
        <w:rPr>
          <w:szCs w:val="24"/>
        </w:rPr>
      </w:pPr>
      <w:bookmarkStart w:id="166" w:name="_Toc456103818"/>
      <w:bookmarkStart w:id="167" w:name="_Toc462153408"/>
      <w:bookmarkStart w:id="168" w:name="_Toc462155546"/>
      <w:r w:rsidRPr="006813D9">
        <w:rPr>
          <w:szCs w:val="24"/>
        </w:rPr>
        <w:t>Запланированное число пациентов</w:t>
      </w:r>
      <w:bookmarkEnd w:id="166"/>
      <w:bookmarkEnd w:id="167"/>
      <w:bookmarkEnd w:id="168"/>
      <w:r w:rsidRPr="006813D9">
        <w:rPr>
          <w:szCs w:val="24"/>
        </w:rPr>
        <w:t xml:space="preserve"> </w:t>
      </w:r>
      <w:r w:rsidR="00851503" w:rsidRPr="006813D9">
        <w:rPr>
          <w:szCs w:val="24"/>
        </w:rPr>
        <w:fldChar w:fldCharType="begin"/>
      </w:r>
      <w:r w:rsidR="00851503" w:rsidRPr="006813D9">
        <w:rPr>
          <w:szCs w:val="24"/>
        </w:rPr>
        <w:fldChar w:fldCharType="end"/>
      </w:r>
    </w:p>
    <w:p w:rsidR="007F1892" w:rsidRPr="006D550D" w:rsidRDefault="007D57C5" w:rsidP="00623007">
      <w:pPr>
        <w:ind w:firstLine="576"/>
        <w:rPr>
          <w:szCs w:val="24"/>
          <w:lang w:val="ru-RU"/>
        </w:rPr>
      </w:pPr>
      <w:r w:rsidRPr="006D550D">
        <w:rPr>
          <w:szCs w:val="24"/>
          <w:lang w:val="ru-RU"/>
        </w:rPr>
        <w:t>К участию в исследовании будет привлечено 60 пациенто</w:t>
      </w:r>
      <w:r w:rsidR="007F3DBF" w:rsidRPr="006D550D">
        <w:rPr>
          <w:szCs w:val="24"/>
          <w:lang w:val="ru-RU"/>
        </w:rPr>
        <w:t xml:space="preserve">к с частично платиночувствительным </w:t>
      </w:r>
      <w:r w:rsidR="00C1300E">
        <w:rPr>
          <w:szCs w:val="24"/>
          <w:lang w:val="ru-RU"/>
        </w:rPr>
        <w:t xml:space="preserve">рецидивирующим </w:t>
      </w:r>
      <w:r w:rsidR="007F3DBF" w:rsidRPr="006D550D">
        <w:rPr>
          <w:szCs w:val="24"/>
          <w:lang w:val="ru-RU"/>
        </w:rPr>
        <w:t xml:space="preserve">раком яичников </w:t>
      </w:r>
      <w:r w:rsidRPr="006D550D">
        <w:rPr>
          <w:szCs w:val="24"/>
          <w:lang w:val="ru-RU"/>
        </w:rPr>
        <w:t xml:space="preserve"> из 10 центров</w:t>
      </w:r>
      <w:r w:rsidR="00AD605D" w:rsidRPr="006D550D">
        <w:rPr>
          <w:szCs w:val="24"/>
          <w:lang w:val="ru-RU"/>
        </w:rPr>
        <w:t xml:space="preserve"> в разных городах РК.</w:t>
      </w:r>
      <w:r w:rsidRPr="006D550D">
        <w:rPr>
          <w:szCs w:val="24"/>
          <w:lang w:val="ru-RU"/>
        </w:rPr>
        <w:t xml:space="preserve">  </w:t>
      </w:r>
    </w:p>
    <w:p w:rsidR="007D57C5" w:rsidRPr="006D550D" w:rsidRDefault="007D57C5" w:rsidP="00623007">
      <w:pPr>
        <w:ind w:firstLine="576"/>
        <w:rPr>
          <w:szCs w:val="24"/>
          <w:lang w:val="ru-RU"/>
        </w:rPr>
      </w:pPr>
      <w:r w:rsidRPr="006D550D">
        <w:rPr>
          <w:szCs w:val="24"/>
          <w:lang w:val="ru-RU"/>
        </w:rPr>
        <w:t>В каждом центре</w:t>
      </w:r>
      <w:r w:rsidR="00AD605D" w:rsidRPr="006D550D">
        <w:rPr>
          <w:szCs w:val="24"/>
          <w:lang w:val="ru-RU"/>
        </w:rPr>
        <w:t xml:space="preserve"> врач  до начала</w:t>
      </w:r>
      <w:r w:rsidRPr="006D550D">
        <w:rPr>
          <w:szCs w:val="24"/>
          <w:lang w:val="ru-RU"/>
        </w:rPr>
        <w:t xml:space="preserve"> </w:t>
      </w:r>
      <w:r w:rsidR="00AD605D" w:rsidRPr="006D550D">
        <w:rPr>
          <w:szCs w:val="24"/>
          <w:lang w:val="ru-RU"/>
        </w:rPr>
        <w:t>исследования определит количество пациентов, которые смогут принять участие в исследовании</w:t>
      </w:r>
      <w:r w:rsidR="00623007">
        <w:rPr>
          <w:szCs w:val="24"/>
          <w:lang w:val="ru-RU"/>
        </w:rPr>
        <w:t>,</w:t>
      </w:r>
      <w:r w:rsidRPr="006D550D">
        <w:rPr>
          <w:szCs w:val="24"/>
          <w:lang w:val="ru-RU"/>
        </w:rPr>
        <w:t xml:space="preserve"> в зависимости от  возможностей центра</w:t>
      </w:r>
      <w:r w:rsidR="00AD605D" w:rsidRPr="006D550D">
        <w:rPr>
          <w:szCs w:val="24"/>
          <w:lang w:val="ru-RU"/>
        </w:rPr>
        <w:t xml:space="preserve"> обеспечить для всех участников наблюдения </w:t>
      </w:r>
      <w:r w:rsidRPr="006D550D">
        <w:rPr>
          <w:szCs w:val="24"/>
          <w:lang w:val="ru-RU"/>
        </w:rPr>
        <w:t xml:space="preserve"> </w:t>
      </w:r>
      <w:r w:rsidR="00AD605D" w:rsidRPr="006D550D">
        <w:rPr>
          <w:szCs w:val="24"/>
          <w:lang w:val="ru-RU"/>
        </w:rPr>
        <w:t xml:space="preserve">проведение полного цикла лечения, согласно Протокола </w:t>
      </w:r>
      <w:r w:rsidRPr="006D550D">
        <w:rPr>
          <w:szCs w:val="24"/>
          <w:lang w:val="ru-RU"/>
        </w:rPr>
        <w:t>(</w:t>
      </w:r>
      <w:r w:rsidR="00623007">
        <w:rPr>
          <w:szCs w:val="24"/>
          <w:lang w:val="ru-RU"/>
        </w:rPr>
        <w:t>от 3до 9</w:t>
      </w:r>
      <w:r w:rsidR="009D6FEA" w:rsidRPr="006D550D">
        <w:rPr>
          <w:szCs w:val="24"/>
          <w:lang w:val="ru-RU"/>
        </w:rPr>
        <w:t xml:space="preserve"> пациентов на каждый исследовательский центр</w:t>
      </w:r>
      <w:r w:rsidRPr="006D550D">
        <w:rPr>
          <w:szCs w:val="24"/>
          <w:lang w:val="ru-RU"/>
        </w:rPr>
        <w:t xml:space="preserve">). Если исследователь </w:t>
      </w:r>
      <w:r w:rsidR="00AD605D" w:rsidRPr="006D550D">
        <w:rPr>
          <w:szCs w:val="24"/>
          <w:lang w:val="ru-RU"/>
        </w:rPr>
        <w:t xml:space="preserve">пожелает </w:t>
      </w:r>
      <w:r w:rsidRPr="006D550D">
        <w:rPr>
          <w:szCs w:val="24"/>
          <w:lang w:val="ru-RU"/>
        </w:rPr>
        <w:t xml:space="preserve">включить больше пациентов, чем изначально планировалось, для этого необходимо будет получить разрешение спонсора.   </w:t>
      </w:r>
    </w:p>
    <w:p w:rsidR="007D57C5" w:rsidRPr="006D550D" w:rsidRDefault="007D57C5" w:rsidP="00A97DC8">
      <w:pPr>
        <w:rPr>
          <w:szCs w:val="24"/>
          <w:lang w:val="ru-RU"/>
        </w:rPr>
      </w:pPr>
    </w:p>
    <w:p w:rsidR="007F1892" w:rsidRPr="006813D9" w:rsidRDefault="00B26E5B" w:rsidP="00A97DC8">
      <w:pPr>
        <w:pStyle w:val="Heading2"/>
        <w:rPr>
          <w:szCs w:val="24"/>
        </w:rPr>
      </w:pPr>
      <w:bookmarkStart w:id="169" w:name="_Toc456103819"/>
      <w:bookmarkStart w:id="170" w:name="_Toc462153409"/>
      <w:bookmarkStart w:id="171" w:name="_Toc462155547"/>
      <w:r w:rsidRPr="006813D9">
        <w:rPr>
          <w:szCs w:val="24"/>
        </w:rPr>
        <w:t>Критерии включения</w:t>
      </w:r>
      <w:bookmarkEnd w:id="169"/>
      <w:bookmarkEnd w:id="170"/>
      <w:bookmarkEnd w:id="171"/>
      <w:r w:rsidRPr="006813D9">
        <w:rPr>
          <w:szCs w:val="24"/>
        </w:rPr>
        <w:t xml:space="preserve"> </w:t>
      </w:r>
      <w:r w:rsidR="00851503" w:rsidRPr="006813D9">
        <w:rPr>
          <w:szCs w:val="24"/>
        </w:rPr>
        <w:fldChar w:fldCharType="begin"/>
      </w:r>
      <w:r w:rsidR="00851503" w:rsidRPr="006813D9">
        <w:rPr>
          <w:szCs w:val="24"/>
        </w:rPr>
        <w:fldChar w:fldCharType="end"/>
      </w:r>
    </w:p>
    <w:p w:rsidR="007D57C5" w:rsidRPr="006813D9" w:rsidRDefault="007D57C5" w:rsidP="001760BA">
      <w:pPr>
        <w:pStyle w:val="ListParagraph"/>
        <w:numPr>
          <w:ilvl w:val="0"/>
          <w:numId w:val="8"/>
        </w:numPr>
        <w:rPr>
          <w:rFonts w:ascii="Times New Roman" w:hAnsi="Times New Roman" w:cs="Times New Roman"/>
          <w:sz w:val="24"/>
          <w:szCs w:val="24"/>
        </w:rPr>
      </w:pPr>
      <w:r w:rsidRPr="006813D9">
        <w:rPr>
          <w:rFonts w:ascii="Times New Roman" w:hAnsi="Times New Roman" w:cs="Times New Roman"/>
          <w:sz w:val="24"/>
          <w:szCs w:val="24"/>
        </w:rPr>
        <w:t xml:space="preserve">Возраст </w:t>
      </w:r>
      <w:r w:rsidR="002269DD">
        <w:rPr>
          <w:rFonts w:ascii="Times New Roman" w:hAnsi="Times New Roman" w:cs="Times New Roman"/>
          <w:sz w:val="24"/>
          <w:szCs w:val="24"/>
        </w:rPr>
        <w:sym w:font="Symbol" w:char="F0B3"/>
      </w:r>
      <w:r w:rsidRPr="006813D9">
        <w:rPr>
          <w:rFonts w:ascii="Times New Roman" w:hAnsi="Times New Roman" w:cs="Times New Roman"/>
          <w:sz w:val="24"/>
          <w:szCs w:val="24"/>
        </w:rPr>
        <w:t>18</w:t>
      </w:r>
    </w:p>
    <w:p w:rsidR="007D57C5" w:rsidRPr="006813D9" w:rsidRDefault="007D57C5" w:rsidP="001760BA">
      <w:pPr>
        <w:pStyle w:val="ListParagraph"/>
        <w:numPr>
          <w:ilvl w:val="0"/>
          <w:numId w:val="8"/>
        </w:numPr>
        <w:rPr>
          <w:rFonts w:ascii="Times New Roman" w:hAnsi="Times New Roman" w:cs="Times New Roman"/>
          <w:sz w:val="24"/>
          <w:szCs w:val="24"/>
        </w:rPr>
      </w:pPr>
      <w:r w:rsidRPr="006813D9">
        <w:rPr>
          <w:rFonts w:ascii="Times New Roman" w:hAnsi="Times New Roman" w:cs="Times New Roman"/>
          <w:sz w:val="24"/>
          <w:szCs w:val="24"/>
        </w:rPr>
        <w:t>Гистологический подтвержденный эпителиальный рак яичника</w:t>
      </w:r>
    </w:p>
    <w:p w:rsidR="00653804" w:rsidRPr="006813D9" w:rsidRDefault="007D57C5" w:rsidP="001760BA">
      <w:pPr>
        <w:pStyle w:val="ListParagraph"/>
        <w:numPr>
          <w:ilvl w:val="0"/>
          <w:numId w:val="8"/>
        </w:numPr>
        <w:rPr>
          <w:rFonts w:ascii="Times New Roman" w:hAnsi="Times New Roman" w:cs="Times New Roman"/>
          <w:sz w:val="24"/>
          <w:szCs w:val="24"/>
        </w:rPr>
      </w:pPr>
      <w:r w:rsidRPr="006813D9">
        <w:rPr>
          <w:rFonts w:ascii="Times New Roman" w:hAnsi="Times New Roman" w:cs="Times New Roman"/>
          <w:sz w:val="24"/>
          <w:szCs w:val="24"/>
        </w:rPr>
        <w:t>ECOG 0-1</w:t>
      </w:r>
      <w:r w:rsidR="00653804" w:rsidRPr="006813D9">
        <w:rPr>
          <w:rFonts w:ascii="Times New Roman" w:hAnsi="Times New Roman" w:cs="Times New Roman"/>
          <w:sz w:val="24"/>
          <w:szCs w:val="24"/>
        </w:rPr>
        <w:t xml:space="preserve"> </w:t>
      </w:r>
    </w:p>
    <w:p w:rsidR="00653804" w:rsidRPr="006D550D" w:rsidRDefault="00653804" w:rsidP="001760BA">
      <w:pPr>
        <w:pStyle w:val="ListParagraph"/>
        <w:numPr>
          <w:ilvl w:val="0"/>
          <w:numId w:val="8"/>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рецидивирующим платиночувствительным раком яичника</w:t>
      </w:r>
    </w:p>
    <w:p w:rsidR="007D57C5" w:rsidRPr="006813D9" w:rsidRDefault="00653804" w:rsidP="001760BA">
      <w:pPr>
        <w:pStyle w:val="ListParagraph"/>
        <w:numPr>
          <w:ilvl w:val="0"/>
          <w:numId w:val="8"/>
        </w:numPr>
        <w:rPr>
          <w:rFonts w:ascii="Times New Roman" w:hAnsi="Times New Roman" w:cs="Times New Roman"/>
          <w:sz w:val="24"/>
          <w:szCs w:val="24"/>
        </w:rPr>
      </w:pPr>
      <w:r w:rsidRPr="006813D9">
        <w:rPr>
          <w:rFonts w:ascii="Times New Roman" w:hAnsi="Times New Roman" w:cs="Times New Roman"/>
          <w:sz w:val="24"/>
          <w:szCs w:val="24"/>
        </w:rPr>
        <w:t>(БПИ от 6 до 12 месяцев)</w:t>
      </w:r>
    </w:p>
    <w:p w:rsidR="007D57C5" w:rsidRPr="006D550D" w:rsidRDefault="007D57C5" w:rsidP="001760BA">
      <w:pPr>
        <w:pStyle w:val="ListParagraph"/>
        <w:numPr>
          <w:ilvl w:val="0"/>
          <w:numId w:val="8"/>
        </w:numPr>
        <w:rPr>
          <w:rFonts w:ascii="Times New Roman" w:hAnsi="Times New Roman" w:cs="Times New Roman"/>
          <w:sz w:val="24"/>
          <w:szCs w:val="24"/>
          <w:lang w:val="ru-RU"/>
        </w:rPr>
      </w:pPr>
      <w:r w:rsidRPr="006D550D">
        <w:rPr>
          <w:rFonts w:ascii="Times New Roman" w:hAnsi="Times New Roman" w:cs="Times New Roman"/>
          <w:sz w:val="24"/>
          <w:szCs w:val="24"/>
          <w:lang w:val="ru-RU"/>
        </w:rPr>
        <w:t xml:space="preserve">Пациенты, получившие </w:t>
      </w:r>
      <w:r w:rsidR="008F6B41" w:rsidRPr="006D550D">
        <w:rPr>
          <w:rFonts w:ascii="Times New Roman" w:hAnsi="Times New Roman" w:cs="Times New Roman"/>
          <w:sz w:val="24"/>
          <w:szCs w:val="24"/>
          <w:lang w:val="ru-RU"/>
        </w:rPr>
        <w:t>не более 1 линии</w:t>
      </w:r>
      <w:r w:rsidRPr="006D550D">
        <w:rPr>
          <w:rFonts w:ascii="Times New Roman" w:hAnsi="Times New Roman" w:cs="Times New Roman"/>
          <w:sz w:val="24"/>
          <w:szCs w:val="24"/>
          <w:lang w:val="ru-RU"/>
        </w:rPr>
        <w:t xml:space="preserve"> химиотерапии платиносодержащими режимами</w:t>
      </w:r>
    </w:p>
    <w:p w:rsidR="00653804" w:rsidRPr="006D550D" w:rsidRDefault="00653804" w:rsidP="001760BA">
      <w:pPr>
        <w:pStyle w:val="ListParagraph"/>
        <w:numPr>
          <w:ilvl w:val="0"/>
          <w:numId w:val="8"/>
        </w:numPr>
        <w:rPr>
          <w:rFonts w:ascii="Times New Roman" w:hAnsi="Times New Roman" w:cs="Times New Roman"/>
          <w:sz w:val="24"/>
          <w:szCs w:val="24"/>
          <w:lang w:val="ru-RU"/>
        </w:rPr>
      </w:pPr>
      <w:r w:rsidRPr="006D550D">
        <w:rPr>
          <w:rFonts w:ascii="Times New Roman" w:hAnsi="Times New Roman" w:cs="Times New Roman"/>
          <w:sz w:val="24"/>
          <w:szCs w:val="24"/>
          <w:lang w:val="ru-RU"/>
        </w:rPr>
        <w:t xml:space="preserve">Пациенты, в процессе лечения </w:t>
      </w:r>
      <w:r w:rsidR="001D4C63" w:rsidRPr="006D550D">
        <w:rPr>
          <w:rFonts w:ascii="Times New Roman" w:hAnsi="Times New Roman" w:cs="Times New Roman"/>
          <w:sz w:val="24"/>
          <w:szCs w:val="24"/>
          <w:lang w:val="ru-RU"/>
        </w:rPr>
        <w:t>Йонделисом</w:t>
      </w:r>
      <w:r w:rsidRPr="006D550D">
        <w:rPr>
          <w:rFonts w:ascii="Times New Roman" w:hAnsi="Times New Roman" w:cs="Times New Roman"/>
          <w:sz w:val="24"/>
          <w:szCs w:val="24"/>
          <w:lang w:val="ru-RU"/>
        </w:rPr>
        <w:t xml:space="preserve">, получившие 1-2 циклов лечения препаратом </w:t>
      </w:r>
      <w:r w:rsidR="001D4C63" w:rsidRPr="006D550D">
        <w:rPr>
          <w:rFonts w:ascii="Times New Roman" w:hAnsi="Times New Roman" w:cs="Times New Roman"/>
          <w:sz w:val="24"/>
          <w:szCs w:val="24"/>
          <w:lang w:val="ru-RU"/>
        </w:rPr>
        <w:t>Йонделис</w:t>
      </w:r>
      <w:r w:rsidRPr="006D550D">
        <w:rPr>
          <w:rFonts w:ascii="Times New Roman" w:hAnsi="Times New Roman" w:cs="Times New Roman"/>
          <w:sz w:val="24"/>
          <w:szCs w:val="24"/>
          <w:lang w:val="ru-RU"/>
        </w:rPr>
        <w:t xml:space="preserve"> по поводу рецидива платиночувствительного рака яичника, в дозировке 1,1 мг/м2 в виде 3-часовой внутривенной инфузии после введения пегилированного липосомального доксорубицина в дозировке 30 мг/м2 в виде 60-минутной внутривенной инфузии каждые 3 недели</w:t>
      </w:r>
    </w:p>
    <w:p w:rsidR="007D57C5" w:rsidRPr="006D550D" w:rsidRDefault="007D57C5" w:rsidP="001760BA">
      <w:pPr>
        <w:pStyle w:val="ListParagraph"/>
        <w:numPr>
          <w:ilvl w:val="0"/>
          <w:numId w:val="8"/>
        </w:numPr>
        <w:rPr>
          <w:rFonts w:ascii="Times New Roman" w:hAnsi="Times New Roman" w:cs="Times New Roman"/>
          <w:sz w:val="24"/>
          <w:szCs w:val="24"/>
          <w:lang w:val="ru-RU"/>
        </w:rPr>
      </w:pPr>
      <w:r w:rsidRPr="006D550D">
        <w:rPr>
          <w:rFonts w:ascii="Times New Roman" w:hAnsi="Times New Roman" w:cs="Times New Roman"/>
          <w:sz w:val="24"/>
          <w:szCs w:val="24"/>
          <w:lang w:val="ru-RU"/>
        </w:rPr>
        <w:t xml:space="preserve">Решение врача о терапии пациента </w:t>
      </w:r>
      <w:r w:rsidR="001D4C63" w:rsidRPr="006D550D">
        <w:rPr>
          <w:rFonts w:ascii="Times New Roman" w:hAnsi="Times New Roman" w:cs="Times New Roman"/>
          <w:sz w:val="24"/>
          <w:szCs w:val="24"/>
          <w:lang w:val="ru-RU"/>
        </w:rPr>
        <w:t>Йонделисом</w:t>
      </w:r>
    </w:p>
    <w:p w:rsidR="007D57C5" w:rsidRPr="006D550D" w:rsidRDefault="00B26E5B" w:rsidP="001760BA">
      <w:pPr>
        <w:pStyle w:val="ListParagraph"/>
        <w:numPr>
          <w:ilvl w:val="0"/>
          <w:numId w:val="8"/>
        </w:numPr>
        <w:rPr>
          <w:rFonts w:ascii="Times New Roman" w:hAnsi="Times New Roman" w:cs="Times New Roman"/>
          <w:sz w:val="24"/>
          <w:szCs w:val="24"/>
          <w:lang w:val="ru-RU"/>
        </w:rPr>
      </w:pPr>
      <w:r w:rsidRPr="006D550D">
        <w:rPr>
          <w:rFonts w:ascii="Times New Roman" w:hAnsi="Times New Roman" w:cs="Times New Roman"/>
          <w:sz w:val="24"/>
          <w:szCs w:val="24"/>
          <w:lang w:val="ru-RU"/>
        </w:rPr>
        <w:t>Подписанное письменное информированное согласие перед включением в исследование</w:t>
      </w:r>
    </w:p>
    <w:p w:rsidR="007D57C5" w:rsidRPr="006D550D" w:rsidRDefault="007D57C5" w:rsidP="00A97DC8">
      <w:pPr>
        <w:rPr>
          <w:szCs w:val="24"/>
          <w:lang w:val="ru-RU"/>
        </w:rPr>
      </w:pPr>
    </w:p>
    <w:p w:rsidR="007F1892" w:rsidRPr="006813D9" w:rsidRDefault="00B26E5B" w:rsidP="00A97DC8">
      <w:pPr>
        <w:pStyle w:val="Heading2"/>
        <w:rPr>
          <w:szCs w:val="24"/>
        </w:rPr>
      </w:pPr>
      <w:bookmarkStart w:id="172" w:name="_Toc456103820"/>
      <w:bookmarkStart w:id="173" w:name="_Toc462153410"/>
      <w:bookmarkStart w:id="174" w:name="_Toc462155548"/>
      <w:r w:rsidRPr="006813D9">
        <w:rPr>
          <w:szCs w:val="24"/>
        </w:rPr>
        <w:t>Критерии исключения</w:t>
      </w:r>
      <w:bookmarkEnd w:id="172"/>
      <w:bookmarkEnd w:id="173"/>
      <w:bookmarkEnd w:id="174"/>
      <w:r w:rsidRPr="006813D9">
        <w:rPr>
          <w:szCs w:val="24"/>
        </w:rPr>
        <w:t xml:space="preserve"> </w:t>
      </w:r>
      <w:r w:rsidR="00851503" w:rsidRPr="006813D9">
        <w:rPr>
          <w:szCs w:val="24"/>
        </w:rPr>
        <w:fldChar w:fldCharType="begin"/>
      </w:r>
      <w:r w:rsidR="00851503" w:rsidRPr="006813D9">
        <w:rPr>
          <w:szCs w:val="24"/>
        </w:rPr>
        <w:fldChar w:fldCharType="end"/>
      </w:r>
    </w:p>
    <w:p w:rsidR="007D57C5" w:rsidRPr="006813D9" w:rsidRDefault="007D57C5" w:rsidP="001760BA">
      <w:pPr>
        <w:pStyle w:val="ListParagraph"/>
        <w:numPr>
          <w:ilvl w:val="0"/>
          <w:numId w:val="9"/>
        </w:numPr>
        <w:rPr>
          <w:rFonts w:ascii="Times New Roman" w:hAnsi="Times New Roman" w:cs="Times New Roman"/>
          <w:sz w:val="24"/>
          <w:szCs w:val="24"/>
        </w:rPr>
      </w:pPr>
      <w:r w:rsidRPr="006813D9">
        <w:rPr>
          <w:rFonts w:ascii="Times New Roman" w:hAnsi="Times New Roman" w:cs="Times New Roman"/>
          <w:sz w:val="24"/>
          <w:szCs w:val="24"/>
        </w:rPr>
        <w:t>Возраст до 18 лет</w:t>
      </w:r>
    </w:p>
    <w:p w:rsidR="007D57C5" w:rsidRPr="006D550D" w:rsidRDefault="007D57C5"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получившие лечение более 2 линии химиотерапии</w:t>
      </w:r>
    </w:p>
    <w:p w:rsidR="007D57C5" w:rsidRPr="006D550D" w:rsidRDefault="003226FC"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платино</w:t>
      </w:r>
      <w:r w:rsidR="007D57C5" w:rsidRPr="006D550D">
        <w:rPr>
          <w:rFonts w:ascii="Times New Roman" w:hAnsi="Times New Roman" w:cs="Times New Roman"/>
          <w:sz w:val="24"/>
          <w:szCs w:val="24"/>
          <w:lang w:val="ru-RU"/>
        </w:rPr>
        <w:t>-рефрактерным типом рака яичника (прогрессирование на фоне химиотерапии 1-й линии)</w:t>
      </w:r>
    </w:p>
    <w:p w:rsidR="007D57C5" w:rsidRPr="006D550D" w:rsidRDefault="003226FC"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платино</w:t>
      </w:r>
      <w:r w:rsidR="007D57C5" w:rsidRPr="006D550D">
        <w:rPr>
          <w:rFonts w:ascii="Times New Roman" w:hAnsi="Times New Roman" w:cs="Times New Roman"/>
          <w:sz w:val="24"/>
          <w:szCs w:val="24"/>
          <w:lang w:val="ru-RU"/>
        </w:rPr>
        <w:t>-р</w:t>
      </w:r>
      <w:r w:rsidR="00653804" w:rsidRPr="006D550D">
        <w:rPr>
          <w:rFonts w:ascii="Times New Roman" w:hAnsi="Times New Roman" w:cs="Times New Roman"/>
          <w:sz w:val="24"/>
          <w:szCs w:val="24"/>
          <w:lang w:val="ru-RU"/>
        </w:rPr>
        <w:t>езистентным типом рака яичника:</w:t>
      </w:r>
    </w:p>
    <w:p w:rsidR="007D57C5" w:rsidRPr="006D550D" w:rsidRDefault="007D57C5"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БПИ &lt;6 месяцев (прогрессирование в течение шести месяцев после первой линии химиотерапии на основе платины)</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Отказ пациента от центрального венозного катетера</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нарушением функции печени (пациентов с повышенным уровнем билирубина)</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нарушением функции почек (клиренс креатинина &gt;1.5 мг/дл)</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Пациенты с нарушениями гематологических показателей (нейтропенией &lt; 1500/мкл и тромбоцитопенией &lt; 100000/мкл)</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t xml:space="preserve">Пациенты с серьезными нарушениями ССС (у пациентов с заболеваниями сердца и </w:t>
      </w:r>
      <w:r w:rsidR="00C1300E" w:rsidRPr="00D01C0C">
        <w:rPr>
          <w:rFonts w:ascii="Times New Roman" w:hAnsi="Times New Roman" w:cs="Times New Roman"/>
          <w:sz w:val="24"/>
          <w:szCs w:val="24"/>
          <w:lang w:val="ru-RU" w:eastAsia="fr-FR"/>
        </w:rPr>
        <w:t>с</w:t>
      </w:r>
      <w:r w:rsidR="00C1300E">
        <w:rPr>
          <w:rFonts w:ascii="Times New Roman" w:hAnsi="Times New Roman" w:cs="Times New Roman"/>
          <w:sz w:val="24"/>
          <w:szCs w:val="24"/>
          <w:lang w:val="ru-RU" w:eastAsia="fr-FR"/>
        </w:rPr>
        <w:t>о снижением фракции левожелудочкового выброса</w:t>
      </w:r>
      <w:r w:rsidRPr="006D550D">
        <w:rPr>
          <w:rFonts w:ascii="Times New Roman" w:hAnsi="Times New Roman" w:cs="Times New Roman"/>
          <w:sz w:val="24"/>
          <w:szCs w:val="24"/>
          <w:lang w:val="ru-RU"/>
        </w:rPr>
        <w:t>)</w:t>
      </w:r>
    </w:p>
    <w:p w:rsidR="007D57C5" w:rsidRPr="006D550D" w:rsidRDefault="00B26E5B" w:rsidP="001760BA">
      <w:pPr>
        <w:pStyle w:val="ListParagraph"/>
        <w:numPr>
          <w:ilvl w:val="0"/>
          <w:numId w:val="9"/>
        </w:numPr>
        <w:rPr>
          <w:rFonts w:ascii="Times New Roman" w:hAnsi="Times New Roman" w:cs="Times New Roman"/>
          <w:sz w:val="24"/>
          <w:szCs w:val="24"/>
          <w:lang w:val="ru-RU"/>
        </w:rPr>
      </w:pPr>
      <w:r w:rsidRPr="006D550D">
        <w:rPr>
          <w:rFonts w:ascii="Times New Roman" w:hAnsi="Times New Roman" w:cs="Times New Roman"/>
          <w:sz w:val="24"/>
          <w:szCs w:val="24"/>
          <w:lang w:val="ru-RU"/>
        </w:rPr>
        <w:lastRenderedPageBreak/>
        <w:t xml:space="preserve">Саркома Капоши у пациентов со СПИДом, которые могут эффективно лечиться локальной терапией или системной терапией альфа-интерфероном </w:t>
      </w:r>
    </w:p>
    <w:p w:rsidR="007D57C5" w:rsidRPr="006813D9" w:rsidRDefault="00B26E5B" w:rsidP="001760BA">
      <w:pPr>
        <w:pStyle w:val="ListParagraph"/>
        <w:numPr>
          <w:ilvl w:val="0"/>
          <w:numId w:val="9"/>
        </w:numPr>
        <w:rPr>
          <w:rFonts w:ascii="Times New Roman" w:hAnsi="Times New Roman" w:cs="Times New Roman"/>
          <w:sz w:val="24"/>
          <w:szCs w:val="24"/>
        </w:rPr>
      </w:pPr>
      <w:r w:rsidRPr="006813D9">
        <w:rPr>
          <w:rFonts w:ascii="Times New Roman" w:hAnsi="Times New Roman" w:cs="Times New Roman"/>
          <w:sz w:val="24"/>
          <w:szCs w:val="24"/>
        </w:rPr>
        <w:t xml:space="preserve">Беременность, </w:t>
      </w:r>
      <w:r w:rsidR="002E1857">
        <w:rPr>
          <w:rFonts w:ascii="Times New Roman" w:hAnsi="Times New Roman" w:cs="Times New Roman"/>
          <w:sz w:val="24"/>
          <w:szCs w:val="24"/>
          <w:lang w:val="ru-RU"/>
        </w:rPr>
        <w:t>лактация</w:t>
      </w:r>
      <w:r w:rsidRPr="006813D9">
        <w:rPr>
          <w:rFonts w:ascii="Times New Roman" w:hAnsi="Times New Roman" w:cs="Times New Roman"/>
          <w:sz w:val="24"/>
          <w:szCs w:val="24"/>
        </w:rPr>
        <w:t xml:space="preserve"> </w:t>
      </w:r>
    </w:p>
    <w:p w:rsidR="00D20523" w:rsidRPr="006813D9" w:rsidRDefault="00D20523" w:rsidP="00D20523">
      <w:pPr>
        <w:rPr>
          <w:szCs w:val="24"/>
          <w:lang w:val="ru-RU"/>
        </w:rPr>
      </w:pPr>
      <w:bookmarkStart w:id="175" w:name="_Toc462153411"/>
      <w:bookmarkStart w:id="176" w:name="_Toc456103821"/>
    </w:p>
    <w:p w:rsidR="00D20523" w:rsidRPr="006813D9" w:rsidRDefault="00D20523" w:rsidP="00D20523">
      <w:pPr>
        <w:rPr>
          <w:szCs w:val="24"/>
          <w:lang w:val="ru-RU"/>
        </w:rPr>
      </w:pPr>
    </w:p>
    <w:p w:rsidR="007F1892" w:rsidRPr="006813D9" w:rsidRDefault="00B26E5B" w:rsidP="00D20523">
      <w:pPr>
        <w:pStyle w:val="Heading1"/>
        <w:rPr>
          <w:szCs w:val="24"/>
        </w:rPr>
      </w:pPr>
      <w:bookmarkStart w:id="177" w:name="_Toc462155549"/>
      <w:r w:rsidRPr="006813D9">
        <w:rPr>
          <w:szCs w:val="24"/>
        </w:rPr>
        <w:t>ИНформация о трабектедин (Йонделис®)</w:t>
      </w:r>
      <w:bookmarkEnd w:id="175"/>
      <w:bookmarkEnd w:id="177"/>
      <w:r w:rsidRPr="006813D9">
        <w:rPr>
          <w:szCs w:val="24"/>
        </w:rPr>
        <w:t xml:space="preserve"> </w:t>
      </w:r>
      <w:bookmarkEnd w:id="176"/>
    </w:p>
    <w:p w:rsidR="007F1892" w:rsidRPr="006D550D" w:rsidRDefault="00B26E5B" w:rsidP="00623007">
      <w:pPr>
        <w:ind w:firstLine="432"/>
        <w:rPr>
          <w:szCs w:val="24"/>
          <w:lang w:val="ru-RU"/>
        </w:rPr>
      </w:pPr>
      <w:r w:rsidRPr="006D550D">
        <w:rPr>
          <w:szCs w:val="24"/>
          <w:lang w:val="ru-RU"/>
        </w:rPr>
        <w:t>Данное исследование разработано с учетом клинической практики и является</w:t>
      </w:r>
    </w:p>
    <w:p w:rsidR="007F1892" w:rsidRPr="006D550D" w:rsidRDefault="00B26E5B" w:rsidP="00D20523">
      <w:pPr>
        <w:rPr>
          <w:szCs w:val="24"/>
          <w:lang w:val="ru-RU"/>
        </w:rPr>
      </w:pPr>
      <w:r w:rsidRPr="006D550D">
        <w:rPr>
          <w:szCs w:val="24"/>
          <w:lang w:val="ru-RU"/>
        </w:rPr>
        <w:t>неинвазивным. В силу этого все препараты лечащему врачу следует назначать в</w:t>
      </w:r>
    </w:p>
    <w:p w:rsidR="007F1892" w:rsidRPr="006D550D" w:rsidRDefault="00B26E5B" w:rsidP="00D20523">
      <w:pPr>
        <w:rPr>
          <w:szCs w:val="24"/>
          <w:lang w:val="ru-RU"/>
        </w:rPr>
      </w:pPr>
      <w:r w:rsidRPr="006D550D">
        <w:rPr>
          <w:szCs w:val="24"/>
          <w:lang w:val="ru-RU"/>
        </w:rPr>
        <w:t>соответствии с утвержденной местной маркировкой. Трабектедин (Йонделис®)</w:t>
      </w:r>
      <w:r w:rsidR="00565413" w:rsidRPr="006D550D">
        <w:rPr>
          <w:szCs w:val="24"/>
          <w:lang w:val="ru-RU"/>
        </w:rPr>
        <w:t xml:space="preserve"> не будет поставляться спонсором.</w:t>
      </w:r>
    </w:p>
    <w:p w:rsidR="00A97DC8" w:rsidRPr="006813D9" w:rsidRDefault="00A97DC8" w:rsidP="00D20523">
      <w:pPr>
        <w:rPr>
          <w:szCs w:val="24"/>
          <w:lang w:val="ru-RU"/>
        </w:rPr>
      </w:pPr>
      <w:bookmarkStart w:id="178" w:name="_Toc462153412"/>
    </w:p>
    <w:p w:rsidR="007F1892" w:rsidRPr="006D550D" w:rsidRDefault="00B26E5B" w:rsidP="00D20523">
      <w:pPr>
        <w:pStyle w:val="Heading2"/>
        <w:rPr>
          <w:szCs w:val="24"/>
          <w:lang w:val="ru-RU"/>
        </w:rPr>
      </w:pPr>
      <w:bookmarkStart w:id="179" w:name="_Toc462155550"/>
      <w:r w:rsidRPr="006D550D">
        <w:rPr>
          <w:szCs w:val="24"/>
          <w:lang w:val="ru-RU"/>
        </w:rPr>
        <w:t>Показания для применения трабектедин (Йонделис®)</w:t>
      </w:r>
      <w:bookmarkEnd w:id="178"/>
      <w:bookmarkEnd w:id="179"/>
      <w:r w:rsidR="00851503" w:rsidRPr="006813D9">
        <w:rPr>
          <w:szCs w:val="24"/>
        </w:rPr>
        <w:fldChar w:fldCharType="begin"/>
      </w:r>
      <w:r w:rsidR="00851503" w:rsidRPr="006813D9">
        <w:rPr>
          <w:szCs w:val="24"/>
        </w:rPr>
        <w:fldChar w:fldCharType="end"/>
      </w:r>
    </w:p>
    <w:p w:rsidR="007F1892" w:rsidRPr="006D550D" w:rsidRDefault="00603061" w:rsidP="00623007">
      <w:pPr>
        <w:ind w:firstLine="576"/>
        <w:rPr>
          <w:szCs w:val="24"/>
          <w:lang w:val="ru-RU"/>
        </w:rPr>
      </w:pPr>
      <w:bookmarkStart w:id="180" w:name="_Toc456103822"/>
      <w:r w:rsidRPr="006D550D">
        <w:rPr>
          <w:szCs w:val="24"/>
          <w:lang w:val="ru-RU"/>
        </w:rPr>
        <w:t>Йонделис®</w:t>
      </w:r>
      <w:r w:rsidR="002D17B4" w:rsidRPr="006D550D">
        <w:rPr>
          <w:szCs w:val="24"/>
          <w:lang w:val="ru-RU"/>
        </w:rPr>
        <w:t xml:space="preserve"> должен применяться под руководством врача, имеющего опыт в проведении химиотерапии. Его применение должно осуществляться персоналом, обученным работе с цитотоксичными препаратами. </w:t>
      </w:r>
      <w:r w:rsidR="00372002" w:rsidRPr="006D550D">
        <w:rPr>
          <w:szCs w:val="24"/>
          <w:lang w:val="ru-RU"/>
        </w:rPr>
        <w:t>Препарат строго рекомендуется вводить через центральный венозный катетер.</w:t>
      </w:r>
      <w:bookmarkEnd w:id="180"/>
    </w:p>
    <w:p w:rsidR="00372002" w:rsidRPr="006D550D" w:rsidRDefault="00372002" w:rsidP="00623007">
      <w:pPr>
        <w:ind w:firstLine="576"/>
        <w:rPr>
          <w:szCs w:val="24"/>
          <w:lang w:val="ru-RU"/>
        </w:rPr>
      </w:pPr>
      <w:r w:rsidRPr="006D550D">
        <w:rPr>
          <w:szCs w:val="24"/>
          <w:lang w:val="ru-RU"/>
        </w:rPr>
        <w:t>Для терапии рецидивирующего рака яичников Йонделис</w:t>
      </w:r>
      <w:r w:rsidRPr="006813D9">
        <w:rPr>
          <w:szCs w:val="24"/>
        </w:rPr>
        <w:sym w:font="Symbol" w:char="F0D2"/>
      </w:r>
      <w:r w:rsidRPr="006D550D">
        <w:rPr>
          <w:szCs w:val="24"/>
          <w:lang w:val="ru-RU"/>
        </w:rPr>
        <w:t xml:space="preserve"> назначается в комбинации с пегилированным липосомальным доксорубицином (например, препаратом Келикс или его аналогами) каждые 3 недели. Йонделис</w:t>
      </w:r>
      <w:r w:rsidRPr="006813D9">
        <w:rPr>
          <w:szCs w:val="24"/>
        </w:rPr>
        <w:sym w:font="Symbol" w:char="F0D2"/>
      </w:r>
      <w:r w:rsidRPr="006D550D">
        <w:rPr>
          <w:szCs w:val="24"/>
          <w:lang w:val="ru-RU"/>
        </w:rPr>
        <w:t xml:space="preserve"> вводится в дозировке 1,1 мг/м2 в виде 3-часовой внутривенной инфузии после введения пегилированного липосомального доксорубицина в дозировке 30 мг/м2 в виде 60-минутной внутривенной инфузии. Всем больным следует проводить премедикацию глюкокортикостероидами, например, дексаметазоном 20 мг внутривенно за 30 минут до каждой инфузии препарата Йонделис</w:t>
      </w:r>
      <w:r w:rsidRPr="006813D9">
        <w:rPr>
          <w:szCs w:val="24"/>
        </w:rPr>
        <w:sym w:font="Symbol" w:char="F0D2"/>
      </w:r>
      <w:r w:rsidRPr="006D550D">
        <w:rPr>
          <w:szCs w:val="24"/>
          <w:lang w:val="ru-RU"/>
        </w:rPr>
        <w:t xml:space="preserve"> с целью профилактики рвоты, а также с возможным  гепатопротекторным действием.  При необходимости могут применяться дополнительные противорвотные средства.</w:t>
      </w:r>
    </w:p>
    <w:p w:rsidR="00372002" w:rsidRPr="006D550D" w:rsidRDefault="00B26E5B" w:rsidP="00A97DC8">
      <w:pPr>
        <w:rPr>
          <w:szCs w:val="24"/>
          <w:lang w:val="ru-RU"/>
        </w:rPr>
      </w:pPr>
      <w:r w:rsidRPr="006D550D">
        <w:rPr>
          <w:szCs w:val="24"/>
          <w:lang w:val="ru-RU"/>
        </w:rPr>
        <w:t>Йонделис</w:t>
      </w:r>
      <w:r w:rsidRPr="006813D9">
        <w:rPr>
          <w:szCs w:val="24"/>
        </w:rPr>
        <w:sym w:font="Symbol" w:char="F0D2"/>
      </w:r>
      <w:r w:rsidRPr="006D550D">
        <w:rPr>
          <w:szCs w:val="24"/>
          <w:lang w:val="ru-RU"/>
        </w:rPr>
        <w:t xml:space="preserve"> можно вводить только при следующих лабораторных показателях:</w:t>
      </w:r>
    </w:p>
    <w:p w:rsidR="00372002" w:rsidRPr="006D550D" w:rsidRDefault="00B26E5B" w:rsidP="00A97DC8">
      <w:pPr>
        <w:rPr>
          <w:szCs w:val="24"/>
          <w:lang w:val="ru-RU"/>
        </w:rPr>
      </w:pPr>
      <w:r w:rsidRPr="006D550D">
        <w:rPr>
          <w:szCs w:val="24"/>
          <w:lang w:val="ru-RU"/>
        </w:rPr>
        <w:t xml:space="preserve">- абсолютное содержание нейтрофилов (АСН) </w:t>
      </w:r>
      <w:r w:rsidRPr="006813D9">
        <w:rPr>
          <w:szCs w:val="24"/>
        </w:rPr>
        <w:sym w:font="Symbol" w:char="F0B3"/>
      </w:r>
      <w:r w:rsidRPr="006813D9">
        <w:rPr>
          <w:szCs w:val="24"/>
        </w:rPr>
        <w:t> </w:t>
      </w:r>
      <w:r w:rsidRPr="006D550D">
        <w:rPr>
          <w:szCs w:val="24"/>
          <w:lang w:val="ru-RU"/>
        </w:rPr>
        <w:t>1500/мкл</w:t>
      </w:r>
    </w:p>
    <w:p w:rsidR="00372002" w:rsidRPr="006D550D" w:rsidRDefault="00B26E5B" w:rsidP="00A97DC8">
      <w:pPr>
        <w:rPr>
          <w:szCs w:val="24"/>
          <w:lang w:val="ru-RU"/>
        </w:rPr>
      </w:pPr>
      <w:r w:rsidRPr="006D550D">
        <w:rPr>
          <w:szCs w:val="24"/>
          <w:lang w:val="ru-RU"/>
        </w:rPr>
        <w:t>- количество тромбоцитов</w:t>
      </w:r>
      <w:r w:rsidRPr="006813D9">
        <w:rPr>
          <w:szCs w:val="24"/>
        </w:rPr>
        <w:t> </w:t>
      </w:r>
      <w:r w:rsidRPr="006813D9">
        <w:rPr>
          <w:szCs w:val="24"/>
        </w:rPr>
        <w:sym w:font="Symbol" w:char="F0B3"/>
      </w:r>
      <w:r w:rsidRPr="006813D9">
        <w:rPr>
          <w:szCs w:val="24"/>
        </w:rPr>
        <w:t> </w:t>
      </w:r>
      <w:r w:rsidRPr="006D550D">
        <w:rPr>
          <w:szCs w:val="24"/>
          <w:lang w:val="ru-RU"/>
        </w:rPr>
        <w:t>100 000/ мкл</w:t>
      </w:r>
    </w:p>
    <w:p w:rsidR="00372002" w:rsidRPr="006D550D" w:rsidRDefault="00B26E5B" w:rsidP="00A97DC8">
      <w:pPr>
        <w:rPr>
          <w:szCs w:val="24"/>
          <w:lang w:val="ru-RU"/>
        </w:rPr>
      </w:pPr>
      <w:r w:rsidRPr="006D550D">
        <w:rPr>
          <w:szCs w:val="24"/>
          <w:lang w:val="ru-RU"/>
        </w:rPr>
        <w:t xml:space="preserve">- уровень гемоглобина </w:t>
      </w:r>
      <w:r w:rsidRPr="006813D9">
        <w:rPr>
          <w:szCs w:val="24"/>
        </w:rPr>
        <w:sym w:font="Symbol" w:char="00B3"/>
      </w:r>
      <w:r w:rsidRPr="006813D9">
        <w:rPr>
          <w:szCs w:val="24"/>
        </w:rPr>
        <w:t> </w:t>
      </w:r>
      <w:r w:rsidRPr="006D550D">
        <w:rPr>
          <w:szCs w:val="24"/>
          <w:lang w:val="ru-RU"/>
        </w:rPr>
        <w:t>9</w:t>
      </w:r>
      <w:r w:rsidRPr="006813D9">
        <w:rPr>
          <w:szCs w:val="24"/>
        </w:rPr>
        <w:t> </w:t>
      </w:r>
      <w:r w:rsidRPr="006D550D">
        <w:rPr>
          <w:szCs w:val="24"/>
          <w:lang w:val="ru-RU"/>
        </w:rPr>
        <w:t>г/дл</w:t>
      </w:r>
    </w:p>
    <w:p w:rsidR="00372002" w:rsidRPr="006D550D" w:rsidRDefault="00B26E5B" w:rsidP="00A97DC8">
      <w:pPr>
        <w:rPr>
          <w:szCs w:val="24"/>
          <w:lang w:val="ru-RU"/>
        </w:rPr>
      </w:pPr>
      <w:r w:rsidRPr="006D550D">
        <w:rPr>
          <w:szCs w:val="24"/>
          <w:lang w:val="ru-RU"/>
        </w:rPr>
        <w:t>- уровень билирубина,</w:t>
      </w:r>
      <w:r w:rsidRPr="006813D9">
        <w:rPr>
          <w:szCs w:val="24"/>
        </w:rPr>
        <w:t> </w:t>
      </w:r>
      <w:r w:rsidRPr="006D550D">
        <w:rPr>
          <w:szCs w:val="24"/>
          <w:lang w:val="ru-RU"/>
        </w:rPr>
        <w:t xml:space="preserve"> не превышающий верхнюю границу нормы</w:t>
      </w:r>
    </w:p>
    <w:p w:rsidR="00372002" w:rsidRPr="006D550D" w:rsidRDefault="00B26E5B" w:rsidP="00A97DC8">
      <w:pPr>
        <w:rPr>
          <w:szCs w:val="24"/>
          <w:lang w:val="ru-RU"/>
        </w:rPr>
      </w:pPr>
      <w:r w:rsidRPr="006D550D">
        <w:rPr>
          <w:szCs w:val="24"/>
          <w:lang w:val="ru-RU"/>
        </w:rPr>
        <w:t>- уровень щелочной фосфатазы (несвязанный с поражением костной системы), не превышающий более чем в 2,5 раза верхнюю границу нормы (при повышении уровня щелочной фосфатазы, возможно связанного с поражением костной системы, необходимо определить уровень печеночных изоферментов 5-нуклеотидазы или гамма-глутамилтранспептидазы) (ГГТ)</w:t>
      </w:r>
    </w:p>
    <w:p w:rsidR="00372002" w:rsidRPr="006D550D" w:rsidRDefault="00B26E5B" w:rsidP="00A97DC8">
      <w:pPr>
        <w:rPr>
          <w:szCs w:val="24"/>
          <w:lang w:val="ru-RU"/>
        </w:rPr>
      </w:pPr>
      <w:r w:rsidRPr="006D550D">
        <w:rPr>
          <w:szCs w:val="24"/>
          <w:lang w:val="ru-RU"/>
        </w:rPr>
        <w:t>- уровни аланин-аминотрансферазы (АЛТ) и аспартат-аминотрансферазы</w:t>
      </w:r>
    </w:p>
    <w:p w:rsidR="00372002" w:rsidRPr="006D550D" w:rsidRDefault="00B26E5B" w:rsidP="00A97DC8">
      <w:pPr>
        <w:rPr>
          <w:szCs w:val="24"/>
          <w:lang w:val="ru-RU"/>
        </w:rPr>
      </w:pPr>
      <w:r w:rsidRPr="006D550D">
        <w:rPr>
          <w:szCs w:val="24"/>
          <w:lang w:val="ru-RU"/>
        </w:rPr>
        <w:t>(АСТ), не превышающие более чем в 2,5 раза верхнюю границу нормы</w:t>
      </w:r>
    </w:p>
    <w:p w:rsidR="00372002" w:rsidRPr="006D550D" w:rsidRDefault="00B26E5B" w:rsidP="00A97DC8">
      <w:pPr>
        <w:rPr>
          <w:szCs w:val="24"/>
          <w:lang w:val="ru-RU"/>
        </w:rPr>
      </w:pPr>
      <w:r w:rsidRPr="006D550D">
        <w:rPr>
          <w:szCs w:val="24"/>
          <w:lang w:val="ru-RU"/>
        </w:rPr>
        <w:t>- содержание альбумина</w:t>
      </w:r>
      <w:r w:rsidRPr="006813D9">
        <w:rPr>
          <w:szCs w:val="24"/>
        </w:rPr>
        <w:t> </w:t>
      </w:r>
      <w:r w:rsidRPr="006813D9">
        <w:rPr>
          <w:szCs w:val="24"/>
        </w:rPr>
        <w:sym w:font="Symbol" w:char="00B3"/>
      </w:r>
      <w:r w:rsidRPr="006813D9">
        <w:rPr>
          <w:szCs w:val="24"/>
        </w:rPr>
        <w:t> </w:t>
      </w:r>
      <w:r w:rsidRPr="006D550D">
        <w:rPr>
          <w:szCs w:val="24"/>
          <w:lang w:val="ru-RU"/>
        </w:rPr>
        <w:t>25</w:t>
      </w:r>
      <w:r w:rsidRPr="006813D9">
        <w:rPr>
          <w:szCs w:val="24"/>
        </w:rPr>
        <w:t> </w:t>
      </w:r>
      <w:r w:rsidRPr="006D550D">
        <w:rPr>
          <w:szCs w:val="24"/>
          <w:lang w:val="ru-RU"/>
        </w:rPr>
        <w:t>г/л</w:t>
      </w:r>
    </w:p>
    <w:p w:rsidR="00372002" w:rsidRPr="006D550D" w:rsidRDefault="00B26E5B" w:rsidP="00A97DC8">
      <w:pPr>
        <w:rPr>
          <w:szCs w:val="24"/>
          <w:lang w:val="ru-RU"/>
        </w:rPr>
      </w:pPr>
      <w:r w:rsidRPr="006D550D">
        <w:rPr>
          <w:szCs w:val="24"/>
          <w:lang w:val="ru-RU"/>
        </w:rPr>
        <w:t>- клиренс креатинина</w:t>
      </w:r>
      <w:r w:rsidRPr="006813D9">
        <w:rPr>
          <w:szCs w:val="24"/>
        </w:rPr>
        <w:t> </w:t>
      </w:r>
      <w:r w:rsidRPr="006813D9">
        <w:rPr>
          <w:szCs w:val="24"/>
        </w:rPr>
        <w:sym w:font="Symbol" w:char="00B3"/>
      </w:r>
      <w:r w:rsidRPr="006813D9">
        <w:rPr>
          <w:szCs w:val="24"/>
        </w:rPr>
        <w:t> </w:t>
      </w:r>
      <w:r w:rsidRPr="006D550D">
        <w:rPr>
          <w:szCs w:val="24"/>
          <w:lang w:val="ru-RU"/>
        </w:rPr>
        <w:t>30</w:t>
      </w:r>
      <w:r w:rsidRPr="006813D9">
        <w:rPr>
          <w:szCs w:val="24"/>
        </w:rPr>
        <w:t> </w:t>
      </w:r>
      <w:r w:rsidRPr="006D550D">
        <w:rPr>
          <w:szCs w:val="24"/>
          <w:lang w:val="ru-RU"/>
        </w:rPr>
        <w:t>мл/мин</w:t>
      </w:r>
    </w:p>
    <w:p w:rsidR="00372002" w:rsidRPr="006D550D" w:rsidRDefault="00B26E5B" w:rsidP="00A97DC8">
      <w:pPr>
        <w:rPr>
          <w:szCs w:val="24"/>
          <w:lang w:val="ru-RU"/>
        </w:rPr>
      </w:pPr>
      <w:r w:rsidRPr="006D550D">
        <w:rPr>
          <w:szCs w:val="24"/>
          <w:lang w:val="ru-RU"/>
        </w:rPr>
        <w:t xml:space="preserve">- при комбинированной терапии рака яичников: при уровне сывороточного креатинина ≤ 1,5 мг/дл (≤ 132,6 мкмоль/л) или клиренсе креатинина </w:t>
      </w:r>
      <w:r w:rsidRPr="006813D9">
        <w:rPr>
          <w:szCs w:val="24"/>
        </w:rPr>
        <w:sym w:font="Symbol" w:char="00B3"/>
      </w:r>
      <w:r w:rsidRPr="006813D9">
        <w:rPr>
          <w:szCs w:val="24"/>
        </w:rPr>
        <w:t> </w:t>
      </w:r>
      <w:r w:rsidRPr="006D550D">
        <w:rPr>
          <w:szCs w:val="24"/>
          <w:lang w:val="ru-RU"/>
        </w:rPr>
        <w:t>60</w:t>
      </w:r>
      <w:r w:rsidRPr="006813D9">
        <w:rPr>
          <w:szCs w:val="24"/>
        </w:rPr>
        <w:t> </w:t>
      </w:r>
      <w:r w:rsidRPr="006D550D">
        <w:rPr>
          <w:szCs w:val="24"/>
          <w:lang w:val="ru-RU"/>
        </w:rPr>
        <w:t>мл/мин</w:t>
      </w:r>
    </w:p>
    <w:p w:rsidR="00372002" w:rsidRPr="006D550D" w:rsidRDefault="00B26E5B" w:rsidP="00A97DC8">
      <w:pPr>
        <w:rPr>
          <w:szCs w:val="24"/>
          <w:lang w:val="ru-RU"/>
        </w:rPr>
      </w:pPr>
      <w:r w:rsidRPr="006D550D">
        <w:rPr>
          <w:szCs w:val="24"/>
          <w:lang w:val="ru-RU"/>
        </w:rPr>
        <w:t>- уровень креатин-фосфокиназы (КФК)</w:t>
      </w:r>
      <w:r w:rsidRPr="006813D9">
        <w:rPr>
          <w:szCs w:val="24"/>
        </w:rPr>
        <w:t> </w:t>
      </w:r>
      <w:r w:rsidRPr="006D550D">
        <w:rPr>
          <w:szCs w:val="24"/>
          <w:lang w:val="ru-RU"/>
        </w:rPr>
        <w:t>не превышающей более чем в 2,5 раза верхнюю границу нормы</w:t>
      </w:r>
    </w:p>
    <w:p w:rsidR="00372002" w:rsidRPr="006D550D" w:rsidRDefault="00B26E5B" w:rsidP="00623007">
      <w:pPr>
        <w:ind w:firstLine="708"/>
        <w:rPr>
          <w:szCs w:val="24"/>
          <w:lang w:val="ru-RU"/>
        </w:rPr>
      </w:pPr>
      <w:r w:rsidRPr="006D550D">
        <w:rPr>
          <w:szCs w:val="24"/>
          <w:lang w:val="ru-RU"/>
        </w:rPr>
        <w:t>Повторные инфузии препарата Йонделис</w:t>
      </w:r>
      <w:r w:rsidRPr="006813D9">
        <w:rPr>
          <w:szCs w:val="24"/>
        </w:rPr>
        <w:sym w:font="Symbol" w:char="00D2"/>
      </w:r>
      <w:r w:rsidRPr="006D550D">
        <w:rPr>
          <w:szCs w:val="24"/>
          <w:lang w:val="ru-RU"/>
        </w:rPr>
        <w:t xml:space="preserve"> также можно  проводить только при соблюдении вышеперечисленных критериев. В противном случае инфузию откладывают на срок до 3 недель до достижения соответствия лабораторных показателей крови </w:t>
      </w:r>
      <w:r w:rsidRPr="006D550D">
        <w:rPr>
          <w:szCs w:val="24"/>
          <w:lang w:val="ru-RU"/>
        </w:rPr>
        <w:lastRenderedPageBreak/>
        <w:t xml:space="preserve">вышеперечисленным критериям, при этом препарат вводят в той же дозе, в случае отсутствия других негематологических нежелательных явлений 3-4 степени. </w:t>
      </w:r>
    </w:p>
    <w:p w:rsidR="00372002" w:rsidRPr="006D550D" w:rsidRDefault="00B26E5B" w:rsidP="00A97DC8">
      <w:pPr>
        <w:rPr>
          <w:szCs w:val="24"/>
          <w:lang w:val="ru-RU"/>
        </w:rPr>
      </w:pPr>
      <w:r w:rsidRPr="006D550D">
        <w:rPr>
          <w:szCs w:val="24"/>
          <w:lang w:val="ru-RU"/>
        </w:rPr>
        <w:t>Если токсичность сохраняется более 3 недель, то следует рассмотреть возможность отмены лечения Йонделис</w:t>
      </w:r>
      <w:r w:rsidRPr="006813D9">
        <w:rPr>
          <w:szCs w:val="24"/>
        </w:rPr>
        <w:sym w:font="Symbol" w:char="F0D2"/>
      </w:r>
      <w:r w:rsidRPr="006D550D">
        <w:rPr>
          <w:szCs w:val="24"/>
          <w:lang w:val="ru-RU"/>
        </w:rPr>
        <w:t>.</w:t>
      </w:r>
    </w:p>
    <w:p w:rsidR="00372002" w:rsidRPr="006D550D" w:rsidRDefault="00372002" w:rsidP="00A97DC8">
      <w:pPr>
        <w:rPr>
          <w:szCs w:val="24"/>
          <w:lang w:val="ru-RU"/>
        </w:rPr>
      </w:pPr>
    </w:p>
    <w:p w:rsidR="007F1892" w:rsidRPr="006813D9" w:rsidRDefault="00B26E5B" w:rsidP="00D20523">
      <w:pPr>
        <w:pStyle w:val="Heading2"/>
        <w:rPr>
          <w:szCs w:val="24"/>
          <w:lang w:val="ru-RU"/>
        </w:rPr>
      </w:pPr>
      <w:bookmarkStart w:id="181" w:name="_Toc456103823"/>
      <w:bookmarkStart w:id="182" w:name="_Toc462153413"/>
      <w:bookmarkStart w:id="183" w:name="_Toc462155551"/>
      <w:r w:rsidRPr="006813D9">
        <w:rPr>
          <w:szCs w:val="24"/>
          <w:lang w:val="ru-RU"/>
        </w:rPr>
        <w:t>Коррекция дозы в ходе лечения</w:t>
      </w:r>
      <w:bookmarkEnd w:id="181"/>
      <w:bookmarkEnd w:id="182"/>
      <w:bookmarkEnd w:id="183"/>
    </w:p>
    <w:p w:rsidR="009A0F92" w:rsidRPr="006813D9" w:rsidRDefault="00B26E5B" w:rsidP="00623007">
      <w:pPr>
        <w:ind w:firstLine="576"/>
        <w:rPr>
          <w:szCs w:val="24"/>
          <w:lang w:val="ru-RU"/>
        </w:rPr>
      </w:pPr>
      <w:r w:rsidRPr="006813D9">
        <w:rPr>
          <w:szCs w:val="24"/>
          <w:lang w:val="ru-RU"/>
        </w:rPr>
        <w:t>Соответствие пациента исходным критериям, описанным выше,  должно сохраняться до  повторного введения препарата.</w:t>
      </w:r>
    </w:p>
    <w:p w:rsidR="009A0F92" w:rsidRPr="006813D9" w:rsidRDefault="00B26E5B" w:rsidP="00A97DC8">
      <w:pPr>
        <w:rPr>
          <w:szCs w:val="24"/>
          <w:lang w:val="ru-RU"/>
        </w:rPr>
      </w:pPr>
      <w:r w:rsidRPr="006813D9">
        <w:rPr>
          <w:szCs w:val="24"/>
          <w:lang w:val="ru-RU"/>
        </w:rPr>
        <w:t xml:space="preserve">В течение первых двух 3-недельных циклов уровни щелочной фосфатазы, билирубина, КФК и аминотрансфераз (АЛТ и АСТ) следует контролировать еженедельно, а в последующих циклах – по крайней мере 1 раз между инфузиями. </w:t>
      </w:r>
    </w:p>
    <w:p w:rsidR="009A0F92" w:rsidRPr="006D550D" w:rsidRDefault="00B26E5B" w:rsidP="00A97DC8">
      <w:pPr>
        <w:rPr>
          <w:szCs w:val="24"/>
          <w:lang w:val="ru-RU"/>
        </w:rPr>
      </w:pPr>
      <w:r w:rsidRPr="006813D9">
        <w:rPr>
          <w:szCs w:val="24"/>
          <w:lang w:val="ru-RU"/>
        </w:rPr>
        <w:t xml:space="preserve">    </w:t>
      </w:r>
      <w:r w:rsidR="00623007">
        <w:rPr>
          <w:szCs w:val="24"/>
          <w:lang w:val="ru-RU"/>
        </w:rPr>
        <w:tab/>
      </w:r>
      <w:r w:rsidRPr="006D550D">
        <w:rPr>
          <w:szCs w:val="24"/>
          <w:lang w:val="ru-RU"/>
        </w:rPr>
        <w:t>Дозу препарата при следующей инфузии снижают до 1,2</w:t>
      </w:r>
      <w:r w:rsidRPr="006813D9">
        <w:rPr>
          <w:szCs w:val="24"/>
        </w:rPr>
        <w:t> </w:t>
      </w:r>
      <w:r w:rsidRPr="006D550D">
        <w:rPr>
          <w:szCs w:val="24"/>
          <w:lang w:val="ru-RU"/>
        </w:rPr>
        <w:t>мг/м2 в монотерапии и до 0,9 мг/м2 в комбинированной терапии при появлении в любое время между инфузиями  хотя бы одного из следующих явлений:</w:t>
      </w:r>
    </w:p>
    <w:p w:rsidR="009A0F92" w:rsidRPr="006D550D" w:rsidRDefault="00B26E5B" w:rsidP="00A97DC8">
      <w:pPr>
        <w:rPr>
          <w:szCs w:val="24"/>
          <w:lang w:val="ru-RU"/>
        </w:rPr>
      </w:pPr>
      <w:r w:rsidRPr="006D550D">
        <w:rPr>
          <w:szCs w:val="24"/>
          <w:lang w:val="ru-RU"/>
        </w:rPr>
        <w:t>- нейтропения</w:t>
      </w:r>
      <w:r w:rsidRPr="006813D9">
        <w:rPr>
          <w:szCs w:val="24"/>
        </w:rPr>
        <w:t> </w:t>
      </w:r>
      <w:r w:rsidRPr="006D550D">
        <w:rPr>
          <w:szCs w:val="24"/>
          <w:lang w:val="ru-RU"/>
        </w:rPr>
        <w:t>&lt;</w:t>
      </w:r>
      <w:r w:rsidRPr="006813D9">
        <w:rPr>
          <w:szCs w:val="24"/>
        </w:rPr>
        <w:t> </w:t>
      </w:r>
      <w:r w:rsidRPr="006D550D">
        <w:rPr>
          <w:szCs w:val="24"/>
          <w:lang w:val="ru-RU"/>
        </w:rPr>
        <w:t>500/мкл, сохраняющаяся более 5 дней или сопровождаю-щаяся лихорадкой или инфекцией</w:t>
      </w:r>
    </w:p>
    <w:p w:rsidR="009A0F92" w:rsidRPr="006D550D" w:rsidRDefault="00B26E5B" w:rsidP="00A97DC8">
      <w:pPr>
        <w:rPr>
          <w:szCs w:val="24"/>
          <w:lang w:val="ru-RU"/>
        </w:rPr>
      </w:pPr>
      <w:r w:rsidRPr="006D550D">
        <w:rPr>
          <w:szCs w:val="24"/>
          <w:lang w:val="ru-RU"/>
        </w:rPr>
        <w:t>- тромбоцитопения</w:t>
      </w:r>
      <w:r w:rsidRPr="006813D9">
        <w:rPr>
          <w:szCs w:val="24"/>
        </w:rPr>
        <w:t> </w:t>
      </w:r>
      <w:r w:rsidRPr="006D550D">
        <w:rPr>
          <w:szCs w:val="24"/>
          <w:lang w:val="ru-RU"/>
        </w:rPr>
        <w:t>&lt;</w:t>
      </w:r>
      <w:r w:rsidRPr="006813D9">
        <w:rPr>
          <w:szCs w:val="24"/>
        </w:rPr>
        <w:t> </w:t>
      </w:r>
      <w:r w:rsidRPr="006D550D">
        <w:rPr>
          <w:szCs w:val="24"/>
          <w:lang w:val="ru-RU"/>
        </w:rPr>
        <w:t>25</w:t>
      </w:r>
      <w:r w:rsidRPr="006813D9">
        <w:rPr>
          <w:szCs w:val="24"/>
        </w:rPr>
        <w:t> </w:t>
      </w:r>
      <w:r w:rsidRPr="006D550D">
        <w:rPr>
          <w:szCs w:val="24"/>
          <w:lang w:val="ru-RU"/>
        </w:rPr>
        <w:t>000/мкл</w:t>
      </w:r>
    </w:p>
    <w:p w:rsidR="009A0F92" w:rsidRPr="006D550D" w:rsidRDefault="00B26E5B" w:rsidP="00A97DC8">
      <w:pPr>
        <w:rPr>
          <w:szCs w:val="24"/>
          <w:lang w:val="ru-RU"/>
        </w:rPr>
      </w:pPr>
      <w:r w:rsidRPr="006D550D">
        <w:rPr>
          <w:szCs w:val="24"/>
          <w:lang w:val="ru-RU"/>
        </w:rPr>
        <w:t>- повышение уровня билирубина</w:t>
      </w:r>
      <w:r w:rsidRPr="006813D9">
        <w:rPr>
          <w:szCs w:val="24"/>
        </w:rPr>
        <w:t> </w:t>
      </w:r>
      <w:r w:rsidRPr="006D550D">
        <w:rPr>
          <w:szCs w:val="24"/>
          <w:lang w:val="ru-RU"/>
        </w:rPr>
        <w:t>выше верхней границы нормы</w:t>
      </w:r>
    </w:p>
    <w:p w:rsidR="009A0F92" w:rsidRPr="006D550D" w:rsidRDefault="00B26E5B" w:rsidP="00A97DC8">
      <w:pPr>
        <w:rPr>
          <w:szCs w:val="24"/>
          <w:lang w:val="ru-RU"/>
        </w:rPr>
      </w:pPr>
      <w:r w:rsidRPr="006D550D">
        <w:rPr>
          <w:szCs w:val="24"/>
          <w:lang w:val="ru-RU"/>
        </w:rPr>
        <w:t>- повышение уровня щелочной фосфатазы (несвязанного с поражением костной системы), более чем в 2,5</w:t>
      </w:r>
      <w:r w:rsidRPr="006813D9">
        <w:rPr>
          <w:szCs w:val="24"/>
        </w:rPr>
        <w:t> </w:t>
      </w:r>
      <w:r w:rsidRPr="006D550D">
        <w:rPr>
          <w:szCs w:val="24"/>
          <w:lang w:val="ru-RU"/>
        </w:rPr>
        <w:t>выше</w:t>
      </w:r>
      <w:r w:rsidRPr="006813D9">
        <w:rPr>
          <w:szCs w:val="24"/>
        </w:rPr>
        <w:t> </w:t>
      </w:r>
      <w:r w:rsidRPr="006D550D">
        <w:rPr>
          <w:szCs w:val="24"/>
          <w:lang w:val="ru-RU"/>
        </w:rPr>
        <w:t>верхней границы нормы</w:t>
      </w:r>
    </w:p>
    <w:p w:rsidR="009A0F92" w:rsidRPr="006D550D" w:rsidRDefault="00B26E5B" w:rsidP="00A97DC8">
      <w:pPr>
        <w:rPr>
          <w:szCs w:val="24"/>
          <w:lang w:val="ru-RU"/>
        </w:rPr>
      </w:pPr>
      <w:r w:rsidRPr="006D550D">
        <w:rPr>
          <w:szCs w:val="24"/>
          <w:lang w:val="ru-RU"/>
        </w:rPr>
        <w:t>- повышение уровня аминотрансфераз (АСТ или АЛТ)</w:t>
      </w:r>
      <w:r w:rsidRPr="006813D9">
        <w:rPr>
          <w:szCs w:val="24"/>
        </w:rPr>
        <w:t> </w:t>
      </w:r>
      <w:r w:rsidRPr="006D550D">
        <w:rPr>
          <w:szCs w:val="24"/>
          <w:lang w:val="ru-RU"/>
        </w:rPr>
        <w:t>более чем в 2,5</w:t>
      </w:r>
      <w:r w:rsidRPr="006813D9">
        <w:rPr>
          <w:szCs w:val="24"/>
        </w:rPr>
        <w:t> </w:t>
      </w:r>
      <w:r w:rsidRPr="006D550D">
        <w:rPr>
          <w:szCs w:val="24"/>
          <w:lang w:val="ru-RU"/>
        </w:rPr>
        <w:t>раза выше</w:t>
      </w:r>
      <w:r w:rsidRPr="006813D9">
        <w:rPr>
          <w:szCs w:val="24"/>
        </w:rPr>
        <w:t> </w:t>
      </w:r>
      <w:r w:rsidRPr="006D550D">
        <w:rPr>
          <w:szCs w:val="24"/>
          <w:lang w:val="ru-RU"/>
        </w:rPr>
        <w:t>верхней границы нормы, не нормализовавшееся к 21 дню цикла, при комбинированной терапии рака яичников  повышение уровня АСТ или АЛТ более чем в 5 раз выше</w:t>
      </w:r>
      <w:r w:rsidRPr="006813D9">
        <w:rPr>
          <w:szCs w:val="24"/>
        </w:rPr>
        <w:t> </w:t>
      </w:r>
      <w:r w:rsidRPr="006D550D">
        <w:rPr>
          <w:szCs w:val="24"/>
          <w:lang w:val="ru-RU"/>
        </w:rPr>
        <w:t xml:space="preserve">верхней границы нормы, не нормализовавшееся к 21 дню цикла. Дозировка пегилированного липосомального доксорубицина также должна быть снижена  до 25 мг/м2. </w:t>
      </w:r>
    </w:p>
    <w:p w:rsidR="009A0F92" w:rsidRPr="006D550D" w:rsidRDefault="00B26E5B" w:rsidP="00A97DC8">
      <w:pPr>
        <w:rPr>
          <w:szCs w:val="24"/>
          <w:lang w:val="ru-RU"/>
        </w:rPr>
      </w:pPr>
      <w:r w:rsidRPr="006D550D">
        <w:rPr>
          <w:szCs w:val="24"/>
          <w:lang w:val="ru-RU"/>
        </w:rPr>
        <w:t>-  любое побочное явление 3 или 4 степени тяжести (например, тошнота, рвота, слабость)</w:t>
      </w:r>
    </w:p>
    <w:p w:rsidR="009A0F92" w:rsidRPr="006D550D" w:rsidRDefault="00B26E5B" w:rsidP="00623007">
      <w:pPr>
        <w:ind w:firstLine="576"/>
        <w:rPr>
          <w:szCs w:val="24"/>
          <w:lang w:val="ru-RU"/>
        </w:rPr>
      </w:pPr>
      <w:r w:rsidRPr="006D550D">
        <w:rPr>
          <w:szCs w:val="24"/>
          <w:lang w:val="ru-RU"/>
        </w:rPr>
        <w:t>После снижения дозы из-за токсичности ее обратное повышение в последующих циклах не рекомендуется. Если какая-либо из токсических реакций вновь появляется в последующих циклах, а лечение дает благоприятный клинический эффект, то доза может быть далее снижена до 0,75 мг/м2 при применении Йонделис</w:t>
      </w:r>
      <w:r w:rsidRPr="006813D9">
        <w:rPr>
          <w:szCs w:val="24"/>
        </w:rPr>
        <w:sym w:font="Symbol" w:char="F0D2"/>
      </w:r>
      <w:r w:rsidRPr="006D550D">
        <w:rPr>
          <w:szCs w:val="24"/>
          <w:lang w:val="ru-RU"/>
        </w:rPr>
        <w:t xml:space="preserve"> в комбинации с пегилированным липосомальным доксорубицином. Если дозу нужно снизить еще, то следует рассмотреть возможность отмены лечения. Могут быть введены  колониестимулирующие факторы для коррекции гематологической токсичности в последующих циклах</w:t>
      </w:r>
    </w:p>
    <w:p w:rsidR="009A0F92" w:rsidRPr="006D550D" w:rsidRDefault="009A0F92" w:rsidP="00A97DC8">
      <w:pPr>
        <w:rPr>
          <w:szCs w:val="24"/>
          <w:lang w:val="ru-RU"/>
        </w:rPr>
      </w:pPr>
    </w:p>
    <w:p w:rsidR="00E91AA9" w:rsidRPr="006D550D" w:rsidRDefault="00B26E5B" w:rsidP="00A97DC8">
      <w:pPr>
        <w:rPr>
          <w:szCs w:val="24"/>
          <w:lang w:val="ru-RU"/>
        </w:rPr>
      </w:pPr>
      <w:r w:rsidRPr="006D550D">
        <w:rPr>
          <w:szCs w:val="24"/>
          <w:lang w:val="ru-RU"/>
        </w:rPr>
        <w:t xml:space="preserve"> </w:t>
      </w:r>
    </w:p>
    <w:p w:rsidR="007F1892" w:rsidRPr="006813D9" w:rsidRDefault="00B26E5B" w:rsidP="00D20523">
      <w:pPr>
        <w:pStyle w:val="Heading2"/>
        <w:rPr>
          <w:szCs w:val="24"/>
        </w:rPr>
      </w:pPr>
      <w:bookmarkStart w:id="184" w:name="_Toc456103824"/>
      <w:bookmarkStart w:id="185" w:name="_Toc462153414"/>
      <w:bookmarkStart w:id="186" w:name="_Toc462155552"/>
      <w:r w:rsidRPr="006813D9">
        <w:rPr>
          <w:szCs w:val="24"/>
        </w:rPr>
        <w:t>Сопутствующее лечение</w:t>
      </w:r>
      <w:bookmarkEnd w:id="184"/>
      <w:bookmarkEnd w:id="185"/>
      <w:bookmarkEnd w:id="186"/>
    </w:p>
    <w:p w:rsidR="007F1892" w:rsidRPr="006813D9" w:rsidRDefault="00E91AA9" w:rsidP="00623007">
      <w:pPr>
        <w:ind w:firstLine="576"/>
        <w:rPr>
          <w:szCs w:val="24"/>
          <w:lang w:val="ru-RU"/>
        </w:rPr>
      </w:pPr>
      <w:r w:rsidRPr="006D550D">
        <w:rPr>
          <w:szCs w:val="24"/>
          <w:lang w:val="ru-RU"/>
        </w:rPr>
        <w:t xml:space="preserve">Любое дополнительное лечение, которое пациент получает в начале или в любой момент исследования, рассматривается, как сопутствующее лечение и должно быть отражено на соответствующих страницах регистрационной карты. </w:t>
      </w:r>
    </w:p>
    <w:p w:rsidR="00D20523" w:rsidRPr="006813D9" w:rsidRDefault="00D20523" w:rsidP="00A97DC8">
      <w:pPr>
        <w:rPr>
          <w:szCs w:val="24"/>
          <w:lang w:val="ru-RU"/>
        </w:rPr>
      </w:pPr>
    </w:p>
    <w:p w:rsidR="007F1892" w:rsidRPr="006813D9" w:rsidRDefault="00B26E5B" w:rsidP="00D20523">
      <w:pPr>
        <w:pStyle w:val="Heading2"/>
        <w:rPr>
          <w:szCs w:val="24"/>
        </w:rPr>
      </w:pPr>
      <w:bookmarkStart w:id="187" w:name="_Toc456103825"/>
      <w:bookmarkStart w:id="188" w:name="_Toc462153415"/>
      <w:bookmarkStart w:id="189" w:name="_Toc462155553"/>
      <w:r w:rsidRPr="006813D9">
        <w:rPr>
          <w:szCs w:val="24"/>
        </w:rPr>
        <w:t>Лечение после исследования</w:t>
      </w:r>
      <w:bookmarkEnd w:id="187"/>
      <w:bookmarkEnd w:id="188"/>
      <w:bookmarkEnd w:id="189"/>
    </w:p>
    <w:p w:rsidR="007F1892" w:rsidRPr="006D550D" w:rsidRDefault="00E91AA9" w:rsidP="00623007">
      <w:pPr>
        <w:ind w:firstLine="576"/>
        <w:rPr>
          <w:szCs w:val="24"/>
          <w:lang w:val="ru-RU"/>
        </w:rPr>
      </w:pPr>
      <w:r w:rsidRPr="006D550D">
        <w:rPr>
          <w:szCs w:val="24"/>
          <w:lang w:val="ru-RU"/>
        </w:rPr>
        <w:t>Препараты, применяемые в исследовании (</w:t>
      </w:r>
      <w:r w:rsidR="002E6381" w:rsidRPr="006D550D">
        <w:rPr>
          <w:szCs w:val="24"/>
          <w:lang w:val="ru-RU"/>
        </w:rPr>
        <w:t>трабектедин (Йонделис®)</w:t>
      </w:r>
      <w:r w:rsidRPr="006D550D">
        <w:rPr>
          <w:szCs w:val="24"/>
          <w:lang w:val="ru-RU"/>
        </w:rPr>
        <w:t xml:space="preserve"> и пегилированный липосомальный доксорубицин), доступн</w:t>
      </w:r>
      <w:r w:rsidR="007F3DBF" w:rsidRPr="006D550D">
        <w:rPr>
          <w:szCs w:val="24"/>
          <w:lang w:val="ru-RU"/>
        </w:rPr>
        <w:t>ы</w:t>
      </w:r>
      <w:r w:rsidRPr="006D550D">
        <w:rPr>
          <w:szCs w:val="24"/>
          <w:lang w:val="ru-RU"/>
        </w:rPr>
        <w:t xml:space="preserve"> для пациента. По окончанию исследования Исследователь определит, какое лечение лучше подходит пациенту. </w:t>
      </w:r>
    </w:p>
    <w:p w:rsidR="00E91AA9" w:rsidRPr="006D550D" w:rsidRDefault="00E91AA9" w:rsidP="00A97DC8">
      <w:pPr>
        <w:rPr>
          <w:szCs w:val="24"/>
          <w:lang w:val="ru-RU"/>
        </w:rPr>
      </w:pPr>
    </w:p>
    <w:p w:rsidR="00E91AA9" w:rsidRPr="006D550D" w:rsidRDefault="00E91AA9" w:rsidP="00A97DC8">
      <w:pPr>
        <w:rPr>
          <w:szCs w:val="24"/>
          <w:lang w:val="ru-RU"/>
        </w:rPr>
      </w:pPr>
    </w:p>
    <w:p w:rsidR="007F1892" w:rsidRPr="006813D9" w:rsidRDefault="00B26E5B" w:rsidP="00D20523">
      <w:pPr>
        <w:pStyle w:val="Heading2"/>
        <w:rPr>
          <w:szCs w:val="24"/>
          <w:lang w:val="ru-RU"/>
        </w:rPr>
      </w:pPr>
      <w:bookmarkStart w:id="190" w:name="_Toc456103826"/>
      <w:bookmarkStart w:id="191" w:name="_Toc462153416"/>
      <w:bookmarkStart w:id="192" w:name="_Toc462155554"/>
      <w:r w:rsidRPr="006813D9">
        <w:rPr>
          <w:szCs w:val="24"/>
          <w:lang w:val="ru-RU"/>
        </w:rPr>
        <w:lastRenderedPageBreak/>
        <w:t>Применение трабектедин (Йонделис®) у особых популяций пациентов</w:t>
      </w:r>
      <w:bookmarkEnd w:id="190"/>
      <w:bookmarkEnd w:id="191"/>
      <w:bookmarkEnd w:id="192"/>
    </w:p>
    <w:p w:rsidR="000B3C20" w:rsidRPr="00623007" w:rsidRDefault="000B3C20" w:rsidP="00A97DC8">
      <w:pPr>
        <w:rPr>
          <w:szCs w:val="24"/>
          <w:u w:val="single"/>
          <w:lang w:val="ru-RU"/>
        </w:rPr>
      </w:pPr>
      <w:r w:rsidRPr="00623007">
        <w:rPr>
          <w:szCs w:val="24"/>
          <w:u w:val="single"/>
          <w:lang w:val="ru-RU"/>
        </w:rPr>
        <w:t>Дети</w:t>
      </w:r>
    </w:p>
    <w:p w:rsidR="000B3C20" w:rsidRPr="006D550D" w:rsidRDefault="000B3C20" w:rsidP="00623007">
      <w:pPr>
        <w:ind w:firstLine="708"/>
        <w:rPr>
          <w:szCs w:val="24"/>
          <w:lang w:val="ru-RU"/>
        </w:rPr>
      </w:pPr>
      <w:r w:rsidRPr="006D550D">
        <w:rPr>
          <w:szCs w:val="24"/>
          <w:lang w:val="ru-RU"/>
        </w:rPr>
        <w:t xml:space="preserve">Безопасность и эффективность трабектедина у детей не установлена.  Таким образом, данный лекарственный препарат не следует применять у детей и подростков, пока не будут получены более подробные данные. </w:t>
      </w:r>
    </w:p>
    <w:p w:rsidR="000B3C20" w:rsidRPr="006D550D" w:rsidRDefault="000B3C20" w:rsidP="00A97DC8">
      <w:pPr>
        <w:rPr>
          <w:szCs w:val="24"/>
          <w:lang w:val="ru-RU"/>
        </w:rPr>
      </w:pPr>
      <w:r w:rsidRPr="006D550D">
        <w:rPr>
          <w:szCs w:val="24"/>
          <w:lang w:val="ru-RU"/>
        </w:rPr>
        <w:t xml:space="preserve">Пожилые пациенты </w:t>
      </w:r>
    </w:p>
    <w:p w:rsidR="000B3C20" w:rsidRPr="006D550D" w:rsidRDefault="000B3C20" w:rsidP="00A97DC8">
      <w:pPr>
        <w:rPr>
          <w:szCs w:val="24"/>
          <w:lang w:val="ru-RU"/>
        </w:rPr>
      </w:pPr>
      <w:r w:rsidRPr="006D550D">
        <w:rPr>
          <w:szCs w:val="24"/>
          <w:lang w:val="ru-RU"/>
        </w:rPr>
        <w:t xml:space="preserve">Различий в безопасности у данной популяции пациентов выявлено не было.  Возраст старше 65 лет не оказывал влияния на исход.  Возраст не влияет на плазменный клиренс и объем распределения трабектедина.  Коррекция доз на основе только возраста обычно не рекомендуется. </w:t>
      </w:r>
    </w:p>
    <w:p w:rsidR="000B3C20" w:rsidRPr="00623007" w:rsidRDefault="000B3C20" w:rsidP="00A97DC8">
      <w:pPr>
        <w:rPr>
          <w:szCs w:val="24"/>
          <w:u w:val="single"/>
          <w:lang w:val="ru-RU"/>
        </w:rPr>
      </w:pPr>
      <w:r w:rsidRPr="00623007">
        <w:rPr>
          <w:szCs w:val="24"/>
          <w:u w:val="single"/>
          <w:lang w:val="ru-RU"/>
        </w:rPr>
        <w:t xml:space="preserve">Пациенты с нарушениями функции печени </w:t>
      </w:r>
    </w:p>
    <w:p w:rsidR="000B3C20" w:rsidRPr="006D550D" w:rsidRDefault="000B3C20" w:rsidP="00623007">
      <w:pPr>
        <w:ind w:firstLine="708"/>
        <w:rPr>
          <w:szCs w:val="24"/>
          <w:lang w:val="ru-RU"/>
        </w:rPr>
      </w:pPr>
      <w:r w:rsidRPr="006D550D">
        <w:rPr>
          <w:szCs w:val="24"/>
          <w:lang w:val="ru-RU"/>
        </w:rPr>
        <w:t>У пациентов с нарушением функции печени возможно повышение риска токсических реакций.   Рекомендации по начальной дозе у данных пациентов отсутствуют, так как применение трабектедина у пациентов с нарушением функции печени не было тщательно из</w:t>
      </w:r>
      <w:r w:rsidR="00B26E5B" w:rsidRPr="006D550D">
        <w:rPr>
          <w:szCs w:val="24"/>
          <w:lang w:val="ru-RU"/>
        </w:rPr>
        <w:t>учено.  У данных пациентов рекомендуется соблюдение особой осторожности, а также может потребоваться изменение дозы, так как возможно повышение системных уровней препарата и повышение риска токсических реакций со стороны печени.  Пациенты с повышением билирубина на момент начала цикла терапии не должны получать препарат Йонделис</w:t>
      </w:r>
      <w:r w:rsidR="00B26E5B" w:rsidRPr="006813D9">
        <w:rPr>
          <w:szCs w:val="24"/>
        </w:rPr>
        <w:sym w:font="Symbol" w:char="F0D2"/>
      </w:r>
      <w:r w:rsidR="00B26E5B" w:rsidRPr="006D550D">
        <w:rPr>
          <w:szCs w:val="24"/>
          <w:lang w:val="ru-RU"/>
        </w:rPr>
        <w:t xml:space="preserve">. </w:t>
      </w:r>
    </w:p>
    <w:p w:rsidR="000B3C20" w:rsidRPr="00623007" w:rsidRDefault="00B26E5B" w:rsidP="00A97DC8">
      <w:pPr>
        <w:rPr>
          <w:szCs w:val="24"/>
          <w:u w:val="single"/>
          <w:lang w:val="ru-RU"/>
        </w:rPr>
      </w:pPr>
      <w:r w:rsidRPr="00623007">
        <w:rPr>
          <w:szCs w:val="24"/>
          <w:u w:val="single"/>
          <w:lang w:val="ru-RU"/>
        </w:rPr>
        <w:t>Пациенты с нарушениями функции почек</w:t>
      </w:r>
    </w:p>
    <w:p w:rsidR="000B3C20" w:rsidRPr="006D550D" w:rsidRDefault="00B26E5B" w:rsidP="00623007">
      <w:pPr>
        <w:ind w:firstLine="576"/>
        <w:rPr>
          <w:szCs w:val="24"/>
          <w:lang w:val="ru-RU"/>
        </w:rPr>
      </w:pPr>
      <w:r w:rsidRPr="006D550D">
        <w:rPr>
          <w:szCs w:val="24"/>
          <w:lang w:val="ru-RU"/>
        </w:rPr>
        <w:t>Исследования, включавшие пациентов с почечной недостаточностью (клиренс креатинина &lt;30</w:t>
      </w:r>
      <w:r w:rsidRPr="006813D9">
        <w:rPr>
          <w:szCs w:val="24"/>
        </w:rPr>
        <w:t> </w:t>
      </w:r>
      <w:r w:rsidRPr="006D550D">
        <w:rPr>
          <w:szCs w:val="24"/>
          <w:lang w:val="ru-RU"/>
        </w:rPr>
        <w:t>мл/мин; комбинированная терапия при раке яичника &lt; 60 мл/мин) не проводились, поэтому препарат Йонделис</w:t>
      </w:r>
      <w:r w:rsidRPr="006813D9">
        <w:rPr>
          <w:szCs w:val="24"/>
        </w:rPr>
        <w:sym w:font="Symbol" w:char="F0D2"/>
      </w:r>
      <w:r w:rsidRPr="006D550D">
        <w:rPr>
          <w:szCs w:val="24"/>
          <w:lang w:val="ru-RU"/>
        </w:rPr>
        <w:t xml:space="preserve"> не должен применяться в данной популяции пациентов.  Ожидается, что легкое или среднетяжелое нарушение функции почек не будет влиять на фармакокинетику трабектедина.</w:t>
      </w:r>
    </w:p>
    <w:p w:rsidR="000B3C20" w:rsidRPr="006D550D" w:rsidRDefault="000B3C20" w:rsidP="00A97DC8">
      <w:pPr>
        <w:rPr>
          <w:szCs w:val="24"/>
          <w:lang w:val="ru-RU"/>
        </w:rPr>
      </w:pPr>
    </w:p>
    <w:p w:rsidR="000B3C20" w:rsidRPr="006D550D" w:rsidRDefault="000B3C20" w:rsidP="00A97DC8">
      <w:pPr>
        <w:rPr>
          <w:szCs w:val="24"/>
          <w:lang w:val="ru-RU"/>
        </w:rPr>
      </w:pPr>
    </w:p>
    <w:p w:rsidR="007F1892" w:rsidRPr="006813D9" w:rsidRDefault="00B26E5B" w:rsidP="00D20523">
      <w:pPr>
        <w:pStyle w:val="Heading2"/>
        <w:rPr>
          <w:szCs w:val="24"/>
        </w:rPr>
      </w:pPr>
      <w:bookmarkStart w:id="193" w:name="_Toc456103827"/>
      <w:bookmarkStart w:id="194" w:name="_Toc462153417"/>
      <w:bookmarkStart w:id="195" w:name="_Toc462155555"/>
      <w:r w:rsidRPr="006813D9">
        <w:rPr>
          <w:szCs w:val="24"/>
        </w:rPr>
        <w:t>Рекомендации по приготовлению раствора</w:t>
      </w:r>
      <w:bookmarkEnd w:id="193"/>
      <w:bookmarkEnd w:id="194"/>
      <w:bookmarkEnd w:id="195"/>
    </w:p>
    <w:p w:rsidR="007F1892" w:rsidRPr="006D550D" w:rsidRDefault="00B26E5B" w:rsidP="00623007">
      <w:pPr>
        <w:ind w:firstLine="576"/>
        <w:rPr>
          <w:szCs w:val="24"/>
          <w:lang w:val="ru-RU"/>
        </w:rPr>
      </w:pPr>
      <w:r w:rsidRPr="006D550D">
        <w:rPr>
          <w:szCs w:val="24"/>
          <w:lang w:val="ru-RU"/>
        </w:rPr>
        <w:t xml:space="preserve">Для проведения инфузии Йонделис® растворяют и разбавляют с использованием соответствующих методов асептики и соблюдением правил обращения с цитотоксичными препаратами. </w:t>
      </w:r>
    </w:p>
    <w:p w:rsidR="000B3C20" w:rsidRPr="006D550D" w:rsidRDefault="000B3C20" w:rsidP="00623007">
      <w:pPr>
        <w:ind w:firstLine="576"/>
        <w:rPr>
          <w:szCs w:val="24"/>
          <w:lang w:val="ru-RU"/>
        </w:rPr>
      </w:pPr>
      <w:r w:rsidRPr="006D550D">
        <w:rPr>
          <w:szCs w:val="24"/>
          <w:lang w:val="ru-RU"/>
        </w:rPr>
        <w:t>Во флакон с 1 мг трабектедина добавляют 20 мл стерильной воды для инъекций и встряхивают до полного растворения, получая раствор с концентрацией 0,05 мг/мл. Для ввода 20 мл стерильной воды для инъекций во флакон используется шприц. Раствор должен быть прозрачным, бесцветным или коричневато-желтым, без видимых частиц.</w:t>
      </w:r>
    </w:p>
    <w:p w:rsidR="000B3C20" w:rsidRPr="006D550D" w:rsidRDefault="000B3C20" w:rsidP="00A97DC8">
      <w:pPr>
        <w:rPr>
          <w:szCs w:val="24"/>
          <w:lang w:val="ru-RU"/>
        </w:rPr>
      </w:pPr>
      <w:r w:rsidRPr="006D550D">
        <w:rPr>
          <w:szCs w:val="24"/>
          <w:lang w:val="ru-RU"/>
        </w:rPr>
        <w:t>Перед инфузией  полученный раствор разбавляют.</w:t>
      </w:r>
    </w:p>
    <w:p w:rsidR="000B3C20" w:rsidRPr="006D550D" w:rsidRDefault="000B3C20" w:rsidP="00623007">
      <w:pPr>
        <w:ind w:firstLine="708"/>
        <w:rPr>
          <w:szCs w:val="24"/>
          <w:lang w:val="ru-RU"/>
        </w:rPr>
      </w:pPr>
      <w:r w:rsidRPr="006D550D">
        <w:rPr>
          <w:szCs w:val="24"/>
          <w:lang w:val="ru-RU"/>
        </w:rPr>
        <w:t xml:space="preserve">Для разбавления раствора используют 0,9% раствор натрия хлорида или 5% раствор декстрозы. </w:t>
      </w:r>
    </w:p>
    <w:p w:rsidR="000B3C20" w:rsidRPr="006D550D" w:rsidRDefault="000B3C20" w:rsidP="00623007">
      <w:pPr>
        <w:ind w:firstLine="708"/>
        <w:rPr>
          <w:szCs w:val="24"/>
          <w:lang w:val="ru-RU"/>
        </w:rPr>
      </w:pPr>
      <w:r w:rsidRPr="006D550D">
        <w:rPr>
          <w:szCs w:val="24"/>
          <w:lang w:val="ru-RU"/>
        </w:rPr>
        <w:t>Йонделис</w:t>
      </w:r>
      <w:r w:rsidRPr="006813D9">
        <w:rPr>
          <w:szCs w:val="24"/>
        </w:rPr>
        <w:sym w:font="Symbol" w:char="F0D2"/>
      </w:r>
      <w:r w:rsidRPr="006D550D">
        <w:rPr>
          <w:szCs w:val="24"/>
          <w:lang w:val="ru-RU"/>
        </w:rPr>
        <w:t xml:space="preserve"> нельзя смешивать или разбавлять другими препаратами. Нужное количество раствора высчитывается следующим образом:</w:t>
      </w:r>
    </w:p>
    <w:p w:rsidR="000B3C20" w:rsidRPr="006D550D" w:rsidRDefault="000B3C20" w:rsidP="00A97DC8">
      <w:pPr>
        <w:rPr>
          <w:szCs w:val="24"/>
          <w:lang w:val="ru-RU"/>
        </w:rPr>
      </w:pPr>
    </w:p>
    <w:p w:rsidR="000B3C20" w:rsidRPr="006D550D" w:rsidRDefault="000B3C20" w:rsidP="00A97DC8">
      <w:pPr>
        <w:rPr>
          <w:szCs w:val="24"/>
          <w:lang w:val="ru-RU"/>
        </w:rPr>
      </w:pPr>
      <w:r w:rsidRPr="006D550D">
        <w:rPr>
          <w:szCs w:val="24"/>
          <w:lang w:val="ru-RU"/>
        </w:rPr>
        <w:t>Объем (мл) = ППТ(м²) х индивидуальная доза(мг/м²)</w:t>
      </w:r>
    </w:p>
    <w:p w:rsidR="000B3C20" w:rsidRPr="006D550D" w:rsidRDefault="000B3C20" w:rsidP="00A97DC8">
      <w:pPr>
        <w:rPr>
          <w:szCs w:val="24"/>
          <w:lang w:val="ru-RU"/>
        </w:rPr>
      </w:pPr>
      <w:r w:rsidRPr="006D550D">
        <w:rPr>
          <w:szCs w:val="24"/>
          <w:lang w:val="ru-RU"/>
        </w:rPr>
        <w:t>0,05 мг/мл</w:t>
      </w:r>
    </w:p>
    <w:p w:rsidR="000B3C20" w:rsidRPr="006D550D" w:rsidRDefault="000B3C20" w:rsidP="00A97DC8">
      <w:pPr>
        <w:rPr>
          <w:szCs w:val="24"/>
          <w:lang w:val="ru-RU"/>
        </w:rPr>
      </w:pPr>
      <w:r w:rsidRPr="006D550D">
        <w:rPr>
          <w:szCs w:val="24"/>
          <w:lang w:val="ru-RU"/>
        </w:rPr>
        <w:t>где ППТ – это площадь поверхности тела.</w:t>
      </w:r>
    </w:p>
    <w:p w:rsidR="000B3C20" w:rsidRPr="006D550D" w:rsidRDefault="000B3C20" w:rsidP="00623007">
      <w:pPr>
        <w:ind w:firstLine="708"/>
        <w:rPr>
          <w:szCs w:val="24"/>
          <w:lang w:val="ru-RU"/>
        </w:rPr>
      </w:pPr>
      <w:r w:rsidRPr="006D550D">
        <w:rPr>
          <w:szCs w:val="24"/>
          <w:lang w:val="ru-RU"/>
        </w:rPr>
        <w:t>Для инфузии через центральный венозный катетер нужное количество раствора, содержащего необходимую дозу препарата, отбирают из флакона шприцем и вносят в инфузионны</w:t>
      </w:r>
      <w:r w:rsidR="00B26E5B" w:rsidRPr="006D550D">
        <w:rPr>
          <w:szCs w:val="24"/>
          <w:lang w:val="ru-RU"/>
        </w:rPr>
        <w:t xml:space="preserve">й мешок/флакон, содержащий не менее 500 мл 0,9% раствора натрия хлорида </w:t>
      </w:r>
      <w:r w:rsidR="00B26E5B" w:rsidRPr="006D550D">
        <w:rPr>
          <w:szCs w:val="24"/>
          <w:lang w:val="ru-RU"/>
        </w:rPr>
        <w:lastRenderedPageBreak/>
        <w:t xml:space="preserve">или 5% раствора декстрозы. Препарат строго рекомендуется вводить через центральный венозный катетер. </w:t>
      </w:r>
    </w:p>
    <w:p w:rsidR="000B3C20" w:rsidRPr="006D550D" w:rsidRDefault="00B26E5B" w:rsidP="00623007">
      <w:pPr>
        <w:ind w:firstLine="708"/>
        <w:rPr>
          <w:szCs w:val="24"/>
          <w:lang w:val="ru-RU"/>
        </w:rPr>
      </w:pPr>
      <w:r w:rsidRPr="006D550D">
        <w:rPr>
          <w:szCs w:val="24"/>
          <w:lang w:val="ru-RU"/>
        </w:rPr>
        <w:t>При отсутствии возможности инфузии в центральную вену и необходимости введения в периферическую вену нужное количество раствора вводят в инфузионный мешок/флакон, содержащий не менее 1000 мл 0,9% раствора натрия хлорида или 5% раствора декстрозы.</w:t>
      </w:r>
    </w:p>
    <w:p w:rsidR="000B3C20" w:rsidRPr="006D550D" w:rsidRDefault="00B26E5B" w:rsidP="00A97DC8">
      <w:pPr>
        <w:rPr>
          <w:szCs w:val="24"/>
          <w:lang w:val="ru-RU"/>
        </w:rPr>
      </w:pPr>
      <w:r w:rsidRPr="006D550D">
        <w:rPr>
          <w:szCs w:val="24"/>
          <w:lang w:val="ru-RU"/>
        </w:rPr>
        <w:t>После введения инфузионного раствора пегилированного липосомального доксорубицина и перед введением препарата Йонделис® система для внутривенного введения должна быть тщательно промыта 5% водным раствором декстрозы. Пегилированный липосомальный доксорубицин нельзя смешивать с 0,9% раствором натрия хлорида.</w:t>
      </w:r>
    </w:p>
    <w:p w:rsidR="000B3C20" w:rsidRPr="006D550D" w:rsidRDefault="00B26E5B" w:rsidP="00623007">
      <w:pPr>
        <w:ind w:firstLine="576"/>
        <w:rPr>
          <w:szCs w:val="24"/>
          <w:lang w:val="ru-RU"/>
        </w:rPr>
      </w:pPr>
      <w:r w:rsidRPr="006D550D">
        <w:rPr>
          <w:szCs w:val="24"/>
          <w:lang w:val="ru-RU"/>
        </w:rPr>
        <w:t>Перед введением парентеральные растворы визуально проверяют на предмет отсутствия частиц и изменение цвета. После растворения и разбавления раствор химически и физически стабилен в течение 30 часов при 25º</w:t>
      </w:r>
      <w:r w:rsidRPr="006813D9">
        <w:rPr>
          <w:szCs w:val="24"/>
        </w:rPr>
        <w:t>C</w:t>
      </w:r>
      <w:r w:rsidRPr="006D550D">
        <w:rPr>
          <w:szCs w:val="24"/>
          <w:lang w:val="ru-RU"/>
        </w:rPr>
        <w:t xml:space="preserve">. После растворения раствор должен быть разведен немедленно. Общее время от растворения до окончания введения пациенту не должно превышать 30 часов. </w:t>
      </w:r>
    </w:p>
    <w:p w:rsidR="000B3C20" w:rsidRPr="006D550D" w:rsidRDefault="00B26E5B" w:rsidP="00623007">
      <w:pPr>
        <w:ind w:firstLine="576"/>
        <w:rPr>
          <w:szCs w:val="24"/>
          <w:lang w:val="ru-RU"/>
        </w:rPr>
      </w:pPr>
      <w:r w:rsidRPr="006D550D">
        <w:rPr>
          <w:szCs w:val="24"/>
          <w:lang w:val="ru-RU"/>
        </w:rPr>
        <w:t>Йонделис</w:t>
      </w:r>
      <w:r w:rsidRPr="006813D9">
        <w:rPr>
          <w:szCs w:val="24"/>
        </w:rPr>
        <w:sym w:font="Symbol" w:char="F0D2"/>
      </w:r>
      <w:r w:rsidRPr="006D550D">
        <w:rPr>
          <w:szCs w:val="24"/>
          <w:lang w:val="ru-RU"/>
        </w:rPr>
        <w:t xml:space="preserve"> не проявляет несовместимости с поливинилхлоридом и полиэтиленом инфузионных мешков и трубок, а также с титаном внутрисосудистых катетеров.</w:t>
      </w:r>
    </w:p>
    <w:p w:rsidR="000B3C20" w:rsidRPr="006D550D" w:rsidRDefault="000B3C20" w:rsidP="00A97DC8">
      <w:pPr>
        <w:rPr>
          <w:szCs w:val="24"/>
          <w:lang w:val="ru-RU"/>
        </w:rPr>
      </w:pPr>
    </w:p>
    <w:p w:rsidR="007F1892" w:rsidRPr="006813D9" w:rsidRDefault="00B26E5B" w:rsidP="00D20523">
      <w:pPr>
        <w:pStyle w:val="Heading2"/>
        <w:rPr>
          <w:szCs w:val="24"/>
        </w:rPr>
      </w:pPr>
      <w:bookmarkStart w:id="196" w:name="_Toc456103828"/>
      <w:bookmarkStart w:id="197" w:name="_Toc462153418"/>
      <w:bookmarkStart w:id="198" w:name="_Toc462155556"/>
      <w:r w:rsidRPr="006813D9">
        <w:rPr>
          <w:szCs w:val="24"/>
        </w:rPr>
        <w:t>Побочные действия</w:t>
      </w:r>
      <w:bookmarkEnd w:id="196"/>
      <w:bookmarkEnd w:id="197"/>
      <w:bookmarkEnd w:id="198"/>
    </w:p>
    <w:p w:rsidR="007F1892" w:rsidRPr="006D550D" w:rsidRDefault="00B26E5B" w:rsidP="00A97DC8">
      <w:pPr>
        <w:rPr>
          <w:szCs w:val="24"/>
          <w:lang w:val="ru-RU"/>
        </w:rPr>
      </w:pPr>
      <w:r w:rsidRPr="006D550D">
        <w:rPr>
          <w:szCs w:val="24"/>
          <w:lang w:val="ru-RU"/>
        </w:rPr>
        <w:tab/>
        <w:t xml:space="preserve">Самыми распространенными побочными явлениями любой степени тяжести были тошнота, слабость, рвота, анорексия, нейтропения, повышение уровня АСТ/АЛТ, анемия и тромбоцитопения. </w:t>
      </w:r>
    </w:p>
    <w:p w:rsidR="000B3C20" w:rsidRPr="006D550D" w:rsidRDefault="00B26E5B" w:rsidP="00CA3709">
      <w:pPr>
        <w:ind w:firstLine="708"/>
        <w:rPr>
          <w:szCs w:val="24"/>
          <w:lang w:val="ru-RU"/>
        </w:rPr>
      </w:pPr>
      <w:r w:rsidRPr="006D550D">
        <w:rPr>
          <w:szCs w:val="24"/>
          <w:lang w:val="ru-RU"/>
        </w:rPr>
        <w:t>Летальный исход в результате побочных явлений был у 1,9% пациентов. Смерть обычно наступала в результате комбинации неблагоприятных явлений, включая панцитопению и феб</w:t>
      </w:r>
      <w:r w:rsidR="000B3C20" w:rsidRPr="006D550D">
        <w:rPr>
          <w:szCs w:val="24"/>
          <w:lang w:val="ru-RU"/>
        </w:rPr>
        <w:t>рильную нейтропению; некоторые случаи включали сепсис, поражение печени, почечную или полиорганную недостаточность и рабдомиолиз.</w:t>
      </w:r>
    </w:p>
    <w:p w:rsidR="000B3C20" w:rsidRPr="006D550D" w:rsidRDefault="000B3C20" w:rsidP="00A97DC8">
      <w:pPr>
        <w:rPr>
          <w:szCs w:val="24"/>
          <w:lang w:val="ru-RU"/>
        </w:rPr>
      </w:pPr>
      <w:r w:rsidRPr="006D550D">
        <w:rPr>
          <w:szCs w:val="24"/>
          <w:lang w:val="ru-RU"/>
        </w:rPr>
        <w:t xml:space="preserve">Ниже указаны нежелательные реакции, наблюдавшиеся у пациентов. Частоту нежелательных реакций классифицировали следующим образом: очень часто (≥10%), часто (≥1 % , &lt; 10 %), нечасто (≥0,1 %, &lt;1 %), редко   (≥0,01 %, &lt;0,1 %) и очень редко (&lt;0,01 %). </w:t>
      </w:r>
    </w:p>
    <w:p w:rsidR="000B3C20" w:rsidRPr="006D550D" w:rsidRDefault="000B3C20" w:rsidP="00A97DC8">
      <w:pPr>
        <w:rPr>
          <w:szCs w:val="24"/>
          <w:lang w:val="ru-RU"/>
        </w:rPr>
      </w:pPr>
      <w:r w:rsidRPr="006D550D">
        <w:rPr>
          <w:szCs w:val="24"/>
          <w:lang w:val="ru-RU"/>
        </w:rPr>
        <w:t>Очень часто( ≥10%)</w:t>
      </w:r>
    </w:p>
    <w:p w:rsidR="000B3C20" w:rsidRPr="006D550D" w:rsidRDefault="000B3C20" w:rsidP="00A97DC8">
      <w:pPr>
        <w:rPr>
          <w:szCs w:val="24"/>
          <w:lang w:val="ru-RU"/>
        </w:rPr>
      </w:pPr>
      <w:r w:rsidRPr="006D550D">
        <w:rPr>
          <w:szCs w:val="24"/>
          <w:lang w:val="ru-RU"/>
        </w:rPr>
        <w:t>- головная боль</w:t>
      </w:r>
    </w:p>
    <w:p w:rsidR="000B3C20" w:rsidRPr="006D550D" w:rsidRDefault="000B3C20" w:rsidP="00A97DC8">
      <w:pPr>
        <w:rPr>
          <w:szCs w:val="24"/>
          <w:lang w:val="ru-RU"/>
        </w:rPr>
      </w:pPr>
      <w:r w:rsidRPr="006D550D">
        <w:rPr>
          <w:szCs w:val="24"/>
          <w:lang w:val="ru-RU"/>
        </w:rPr>
        <w:t xml:space="preserve">- анемия, лейкопения, нейтропения, тромбоцитопения </w:t>
      </w:r>
    </w:p>
    <w:p w:rsidR="000B3C20" w:rsidRPr="006D550D" w:rsidRDefault="000B3C20" w:rsidP="00A97DC8">
      <w:pPr>
        <w:rPr>
          <w:szCs w:val="24"/>
          <w:lang w:val="ru-RU"/>
        </w:rPr>
      </w:pPr>
      <w:r w:rsidRPr="006D550D">
        <w:rPr>
          <w:szCs w:val="24"/>
          <w:lang w:val="ru-RU"/>
        </w:rPr>
        <w:t xml:space="preserve">- повышение уровней креатинина, креатинфосфокиназы, альбумина, аланин- </w:t>
      </w:r>
    </w:p>
    <w:p w:rsidR="000B3C20" w:rsidRPr="006D550D" w:rsidRDefault="00B26E5B" w:rsidP="00A97DC8">
      <w:pPr>
        <w:rPr>
          <w:szCs w:val="24"/>
          <w:lang w:val="ru-RU"/>
        </w:rPr>
      </w:pPr>
      <w:r w:rsidRPr="006D550D">
        <w:rPr>
          <w:szCs w:val="24"/>
          <w:lang w:val="ru-RU"/>
        </w:rPr>
        <w:t xml:space="preserve">  аминотрансферазы, аспартатаминотрансферазы, гаммаглутамилтрансфе-</w:t>
      </w:r>
    </w:p>
    <w:p w:rsidR="000B3C20" w:rsidRPr="006D550D" w:rsidRDefault="00B26E5B" w:rsidP="00A97DC8">
      <w:pPr>
        <w:rPr>
          <w:szCs w:val="24"/>
          <w:lang w:val="ru-RU"/>
        </w:rPr>
      </w:pPr>
      <w:r w:rsidRPr="006D550D">
        <w:rPr>
          <w:szCs w:val="24"/>
          <w:lang w:val="ru-RU"/>
        </w:rPr>
        <w:t xml:space="preserve">  разы, щелочной фосфатазы, гипербилирубинемия </w:t>
      </w:r>
    </w:p>
    <w:p w:rsidR="000B3C20" w:rsidRPr="006D550D" w:rsidRDefault="00B26E5B" w:rsidP="00A97DC8">
      <w:pPr>
        <w:rPr>
          <w:szCs w:val="24"/>
          <w:lang w:val="ru-RU"/>
        </w:rPr>
      </w:pPr>
      <w:r w:rsidRPr="006D550D">
        <w:rPr>
          <w:szCs w:val="24"/>
          <w:lang w:val="ru-RU"/>
        </w:rPr>
        <w:t>- тошнота, рвота, запор, анорексия</w:t>
      </w:r>
    </w:p>
    <w:p w:rsidR="000B3C20" w:rsidRPr="006D550D" w:rsidRDefault="00B26E5B" w:rsidP="00A97DC8">
      <w:pPr>
        <w:rPr>
          <w:szCs w:val="24"/>
          <w:lang w:val="ru-RU"/>
        </w:rPr>
      </w:pPr>
      <w:r w:rsidRPr="006D550D">
        <w:rPr>
          <w:szCs w:val="24"/>
          <w:lang w:val="ru-RU"/>
        </w:rPr>
        <w:t>- усталость, астения</w:t>
      </w:r>
    </w:p>
    <w:p w:rsidR="000B3C20" w:rsidRPr="006D550D" w:rsidRDefault="00B26E5B" w:rsidP="00A97DC8">
      <w:pPr>
        <w:rPr>
          <w:szCs w:val="24"/>
          <w:lang w:val="ru-RU"/>
        </w:rPr>
      </w:pPr>
      <w:r w:rsidRPr="006D550D">
        <w:rPr>
          <w:szCs w:val="24"/>
          <w:lang w:val="ru-RU"/>
        </w:rPr>
        <w:t>Часто (≥1 %, &lt; 10 %)</w:t>
      </w:r>
    </w:p>
    <w:p w:rsidR="000B3C20" w:rsidRPr="006D550D" w:rsidRDefault="00B26E5B" w:rsidP="00A97DC8">
      <w:pPr>
        <w:rPr>
          <w:szCs w:val="24"/>
          <w:lang w:val="ru-RU"/>
        </w:rPr>
      </w:pPr>
      <w:r w:rsidRPr="006D550D">
        <w:rPr>
          <w:szCs w:val="24"/>
          <w:lang w:val="ru-RU"/>
        </w:rPr>
        <w:t>- головокружение</w:t>
      </w:r>
    </w:p>
    <w:p w:rsidR="000B3C20" w:rsidRPr="006D550D" w:rsidRDefault="00B26E5B" w:rsidP="00A97DC8">
      <w:pPr>
        <w:rPr>
          <w:szCs w:val="24"/>
          <w:lang w:val="ru-RU"/>
        </w:rPr>
      </w:pPr>
      <w:r w:rsidRPr="006D550D">
        <w:rPr>
          <w:szCs w:val="24"/>
          <w:lang w:val="ru-RU"/>
        </w:rPr>
        <w:t>- инфекции</w:t>
      </w:r>
    </w:p>
    <w:p w:rsidR="000B3C20" w:rsidRPr="006D550D" w:rsidRDefault="00B26E5B" w:rsidP="00A97DC8">
      <w:pPr>
        <w:rPr>
          <w:szCs w:val="24"/>
          <w:lang w:val="ru-RU"/>
        </w:rPr>
      </w:pPr>
      <w:r w:rsidRPr="006D550D">
        <w:rPr>
          <w:szCs w:val="24"/>
          <w:lang w:val="ru-RU"/>
        </w:rPr>
        <w:t>- фебрильная нейтропения</w:t>
      </w:r>
    </w:p>
    <w:p w:rsidR="000B3C20" w:rsidRPr="006D550D" w:rsidRDefault="00B26E5B" w:rsidP="00A97DC8">
      <w:pPr>
        <w:rPr>
          <w:szCs w:val="24"/>
          <w:lang w:val="ru-RU"/>
        </w:rPr>
      </w:pPr>
      <w:r w:rsidRPr="006D550D">
        <w:rPr>
          <w:szCs w:val="24"/>
          <w:lang w:val="ru-RU"/>
        </w:rPr>
        <w:t>- диарея, стоматит, боль в животе, диспепсия, боль в верхней части живота</w:t>
      </w:r>
    </w:p>
    <w:p w:rsidR="000B3C20" w:rsidRPr="006D550D" w:rsidRDefault="00B26E5B" w:rsidP="00A97DC8">
      <w:pPr>
        <w:rPr>
          <w:szCs w:val="24"/>
          <w:lang w:val="ru-RU"/>
        </w:rPr>
      </w:pPr>
      <w:r w:rsidRPr="006D550D">
        <w:rPr>
          <w:szCs w:val="24"/>
          <w:lang w:val="ru-RU"/>
        </w:rPr>
        <w:t xml:space="preserve">- извращение вкуса, периферическая сенсорная нейропатия, парестезии, </w:t>
      </w:r>
    </w:p>
    <w:p w:rsidR="000B3C20" w:rsidRPr="006D550D" w:rsidRDefault="00B26E5B" w:rsidP="00A97DC8">
      <w:pPr>
        <w:rPr>
          <w:szCs w:val="24"/>
          <w:lang w:val="ru-RU"/>
        </w:rPr>
      </w:pPr>
      <w:r w:rsidRPr="006D550D">
        <w:rPr>
          <w:szCs w:val="24"/>
          <w:lang w:val="ru-RU"/>
        </w:rPr>
        <w:t xml:space="preserve">  бессонница </w:t>
      </w:r>
    </w:p>
    <w:p w:rsidR="000B3C20" w:rsidRPr="006D550D" w:rsidRDefault="00B26E5B" w:rsidP="00A97DC8">
      <w:pPr>
        <w:rPr>
          <w:szCs w:val="24"/>
          <w:lang w:val="ru-RU"/>
        </w:rPr>
      </w:pPr>
      <w:r w:rsidRPr="006D550D">
        <w:rPr>
          <w:szCs w:val="24"/>
          <w:lang w:val="ru-RU"/>
        </w:rPr>
        <w:t>- алопеция</w:t>
      </w:r>
    </w:p>
    <w:p w:rsidR="000B3C20" w:rsidRPr="006D550D" w:rsidRDefault="00B26E5B" w:rsidP="00A97DC8">
      <w:pPr>
        <w:rPr>
          <w:szCs w:val="24"/>
          <w:lang w:val="ru-RU"/>
        </w:rPr>
      </w:pPr>
      <w:r w:rsidRPr="006D550D">
        <w:rPr>
          <w:szCs w:val="24"/>
          <w:lang w:val="ru-RU"/>
        </w:rPr>
        <w:t xml:space="preserve">- снижение артериального давления, “приливы” крови </w:t>
      </w:r>
    </w:p>
    <w:p w:rsidR="000B3C20" w:rsidRPr="006D550D" w:rsidRDefault="00B26E5B" w:rsidP="00A97DC8">
      <w:pPr>
        <w:rPr>
          <w:szCs w:val="24"/>
          <w:lang w:val="ru-RU"/>
        </w:rPr>
      </w:pPr>
      <w:r w:rsidRPr="006D550D">
        <w:rPr>
          <w:szCs w:val="24"/>
          <w:lang w:val="ru-RU"/>
        </w:rPr>
        <w:t>- одышка, кашель</w:t>
      </w:r>
    </w:p>
    <w:p w:rsidR="000B3C20" w:rsidRPr="006D550D" w:rsidRDefault="00B26E5B" w:rsidP="00A97DC8">
      <w:pPr>
        <w:rPr>
          <w:szCs w:val="24"/>
          <w:lang w:val="ru-RU"/>
        </w:rPr>
      </w:pPr>
      <w:r w:rsidRPr="006D550D">
        <w:rPr>
          <w:szCs w:val="24"/>
          <w:lang w:val="ru-RU"/>
        </w:rPr>
        <w:t>- миалгия, артралгия, боль в пояснице</w:t>
      </w:r>
    </w:p>
    <w:p w:rsidR="000B3C20" w:rsidRPr="006D550D" w:rsidRDefault="00B26E5B" w:rsidP="00A97DC8">
      <w:pPr>
        <w:rPr>
          <w:szCs w:val="24"/>
          <w:lang w:val="ru-RU"/>
        </w:rPr>
      </w:pPr>
      <w:r w:rsidRPr="006D550D">
        <w:rPr>
          <w:szCs w:val="24"/>
          <w:lang w:val="ru-RU"/>
        </w:rPr>
        <w:t xml:space="preserve">- обезвоживание, снижение аппетита, гипокалиемия </w:t>
      </w:r>
    </w:p>
    <w:p w:rsidR="000B3C20" w:rsidRPr="006D550D" w:rsidRDefault="00B26E5B" w:rsidP="00A97DC8">
      <w:pPr>
        <w:rPr>
          <w:szCs w:val="24"/>
          <w:lang w:val="ru-RU"/>
        </w:rPr>
      </w:pPr>
      <w:r w:rsidRPr="006D550D">
        <w:rPr>
          <w:szCs w:val="24"/>
          <w:lang w:val="ru-RU"/>
        </w:rPr>
        <w:t>- повышение температуры тела, отеки, периферические отеки, снижение</w:t>
      </w:r>
    </w:p>
    <w:p w:rsidR="000B3C20" w:rsidRPr="006D550D" w:rsidRDefault="00B26E5B" w:rsidP="00A97DC8">
      <w:pPr>
        <w:rPr>
          <w:szCs w:val="24"/>
          <w:lang w:val="ru-RU"/>
        </w:rPr>
      </w:pPr>
      <w:r w:rsidRPr="006D550D">
        <w:rPr>
          <w:szCs w:val="24"/>
          <w:lang w:val="ru-RU"/>
        </w:rPr>
        <w:lastRenderedPageBreak/>
        <w:t xml:space="preserve">  массы тела, реакции в месте введения препарата </w:t>
      </w:r>
    </w:p>
    <w:p w:rsidR="000B3C20" w:rsidRPr="00CA3709" w:rsidRDefault="00B26E5B" w:rsidP="00A97DC8">
      <w:pPr>
        <w:rPr>
          <w:szCs w:val="24"/>
          <w:u w:val="single"/>
          <w:lang w:val="ru-RU"/>
        </w:rPr>
      </w:pPr>
      <w:r w:rsidRPr="00CA3709">
        <w:rPr>
          <w:szCs w:val="24"/>
          <w:u w:val="single"/>
          <w:lang w:val="ru-RU"/>
        </w:rPr>
        <w:t xml:space="preserve">Печеночная недостаточность  </w:t>
      </w:r>
    </w:p>
    <w:p w:rsidR="000B3C20" w:rsidRPr="006D550D" w:rsidRDefault="00B26E5B" w:rsidP="00CA3709">
      <w:pPr>
        <w:ind w:firstLine="708"/>
        <w:rPr>
          <w:szCs w:val="24"/>
          <w:lang w:val="ru-RU"/>
        </w:rPr>
      </w:pPr>
      <w:r w:rsidRPr="006D550D">
        <w:rPr>
          <w:szCs w:val="24"/>
          <w:lang w:val="ru-RU"/>
        </w:rPr>
        <w:t xml:space="preserve">Редкие случаи печеночной недостаточности (включая случаи с летальным исходом) были зарегистрированы у больных с серьезными сопутствующими заболеваниями, получавших терапию трабектидином. Некоторые потенциальные факторы риска, которые, возможно, способствовали увеличению токсичности трабектедина наблюдались в случаях применения доз, не соответствовавших  с рекомендациями к применению, потенциальные </w:t>
      </w:r>
      <w:r w:rsidRPr="006813D9">
        <w:rPr>
          <w:szCs w:val="24"/>
        </w:rPr>
        <w:t>CYP</w:t>
      </w:r>
      <w:r w:rsidRPr="006D550D">
        <w:rPr>
          <w:szCs w:val="24"/>
          <w:lang w:val="ru-RU"/>
        </w:rPr>
        <w:t>3</w:t>
      </w:r>
      <w:r w:rsidRPr="006813D9">
        <w:rPr>
          <w:szCs w:val="24"/>
        </w:rPr>
        <w:t>A</w:t>
      </w:r>
      <w:r w:rsidRPr="006D550D">
        <w:rPr>
          <w:szCs w:val="24"/>
          <w:lang w:val="ru-RU"/>
        </w:rPr>
        <w:t xml:space="preserve">4 взаимодействия в связи с многочисленными конкурирующими субстратами </w:t>
      </w:r>
      <w:r w:rsidRPr="006813D9">
        <w:rPr>
          <w:szCs w:val="24"/>
        </w:rPr>
        <w:t>CYP</w:t>
      </w:r>
      <w:r w:rsidRPr="006D550D">
        <w:rPr>
          <w:szCs w:val="24"/>
          <w:lang w:val="ru-RU"/>
        </w:rPr>
        <w:t>3</w:t>
      </w:r>
      <w:r w:rsidRPr="006813D9">
        <w:rPr>
          <w:szCs w:val="24"/>
        </w:rPr>
        <w:t>A</w:t>
      </w:r>
      <w:r w:rsidRPr="006D550D">
        <w:rPr>
          <w:szCs w:val="24"/>
          <w:lang w:val="ru-RU"/>
        </w:rPr>
        <w:t xml:space="preserve">4 или ингибиторами </w:t>
      </w:r>
      <w:r w:rsidRPr="006813D9">
        <w:rPr>
          <w:szCs w:val="24"/>
        </w:rPr>
        <w:t>CYP</w:t>
      </w:r>
      <w:r w:rsidRPr="006D550D">
        <w:rPr>
          <w:szCs w:val="24"/>
          <w:lang w:val="ru-RU"/>
        </w:rPr>
        <w:t>3</w:t>
      </w:r>
      <w:r w:rsidRPr="006813D9">
        <w:rPr>
          <w:szCs w:val="24"/>
        </w:rPr>
        <w:t>A</w:t>
      </w:r>
      <w:r w:rsidRPr="006D550D">
        <w:rPr>
          <w:szCs w:val="24"/>
          <w:lang w:val="ru-RU"/>
        </w:rPr>
        <w:t>4, или отсутствие премедикации дексаметазоном.</w:t>
      </w:r>
    </w:p>
    <w:p w:rsidR="000B3C20" w:rsidRPr="006D550D" w:rsidRDefault="00B26E5B" w:rsidP="00A97DC8">
      <w:pPr>
        <w:rPr>
          <w:szCs w:val="24"/>
          <w:lang w:val="ru-RU"/>
        </w:rPr>
      </w:pPr>
      <w:r w:rsidRPr="006D550D">
        <w:rPr>
          <w:szCs w:val="24"/>
          <w:lang w:val="ru-RU"/>
        </w:rPr>
        <w:t>Терапия рака яичников в комбинации с пегилированным липосомальным доксорубицином</w:t>
      </w:r>
    </w:p>
    <w:p w:rsidR="000B3C20" w:rsidRPr="006D550D" w:rsidRDefault="00B26E5B" w:rsidP="00CA3709">
      <w:pPr>
        <w:ind w:firstLine="708"/>
        <w:rPr>
          <w:szCs w:val="24"/>
          <w:lang w:val="ru-RU"/>
        </w:rPr>
      </w:pPr>
      <w:r w:rsidRPr="006D550D">
        <w:rPr>
          <w:szCs w:val="24"/>
          <w:lang w:val="ru-RU"/>
        </w:rPr>
        <w:t>У большинства пациентов, пролеченных препаратом Йонделис</w:t>
      </w:r>
      <w:r w:rsidR="000B3C20" w:rsidRPr="006813D9">
        <w:rPr>
          <w:szCs w:val="24"/>
        </w:rPr>
        <w:sym w:font="Symbol" w:char="F0D2"/>
      </w:r>
      <w:r w:rsidR="000B3C20" w:rsidRPr="006D550D">
        <w:rPr>
          <w:szCs w:val="24"/>
          <w:lang w:val="ru-RU"/>
        </w:rPr>
        <w:t xml:space="preserve"> могут быть нежелательные реакции при любой степени (99%) и 25% нежелательных реакций 3 или 4 степени тяжести. </w:t>
      </w:r>
    </w:p>
    <w:p w:rsidR="000B3C20" w:rsidRPr="00CA3709" w:rsidRDefault="000B3C20" w:rsidP="00A97DC8">
      <w:pPr>
        <w:rPr>
          <w:szCs w:val="24"/>
          <w:u w:val="single"/>
          <w:lang w:val="ru-RU"/>
        </w:rPr>
      </w:pPr>
      <w:r w:rsidRPr="00CA3709">
        <w:rPr>
          <w:szCs w:val="24"/>
          <w:u w:val="single"/>
          <w:lang w:val="ru-RU"/>
        </w:rPr>
        <w:t>Очень часто ≥10%</w:t>
      </w:r>
    </w:p>
    <w:p w:rsidR="000B3C20" w:rsidRPr="006D550D" w:rsidRDefault="000B3C20" w:rsidP="00A97DC8">
      <w:pPr>
        <w:rPr>
          <w:szCs w:val="24"/>
          <w:lang w:val="ru-RU"/>
        </w:rPr>
      </w:pPr>
      <w:r w:rsidRPr="006D550D">
        <w:rPr>
          <w:szCs w:val="24"/>
          <w:lang w:val="ru-RU"/>
        </w:rPr>
        <w:t>- головная боль</w:t>
      </w:r>
    </w:p>
    <w:p w:rsidR="000B3C20" w:rsidRPr="006D550D" w:rsidRDefault="000B3C20" w:rsidP="00A97DC8">
      <w:pPr>
        <w:rPr>
          <w:szCs w:val="24"/>
          <w:lang w:val="ru-RU"/>
        </w:rPr>
      </w:pPr>
      <w:r w:rsidRPr="006D550D">
        <w:rPr>
          <w:szCs w:val="24"/>
          <w:lang w:val="ru-RU"/>
        </w:rPr>
        <w:t>- анемия, лейкопения, нейтропения, тромбоцитопения</w:t>
      </w:r>
    </w:p>
    <w:p w:rsidR="000B3C20" w:rsidRPr="006D550D" w:rsidRDefault="000B3C20" w:rsidP="00A97DC8">
      <w:pPr>
        <w:rPr>
          <w:szCs w:val="24"/>
          <w:lang w:val="ru-RU"/>
        </w:rPr>
      </w:pPr>
      <w:r w:rsidRPr="006D550D">
        <w:rPr>
          <w:szCs w:val="24"/>
          <w:lang w:val="ru-RU"/>
        </w:rPr>
        <w:t>- гипокалиемия, анорексия</w:t>
      </w:r>
    </w:p>
    <w:p w:rsidR="000B3C20" w:rsidRPr="006D550D" w:rsidRDefault="000B3C20" w:rsidP="00A97DC8">
      <w:pPr>
        <w:rPr>
          <w:szCs w:val="24"/>
          <w:lang w:val="ru-RU"/>
        </w:rPr>
      </w:pPr>
      <w:r w:rsidRPr="006D550D">
        <w:rPr>
          <w:szCs w:val="24"/>
          <w:lang w:val="ru-RU"/>
        </w:rPr>
        <w:t xml:space="preserve">- одышка, кашель </w:t>
      </w:r>
    </w:p>
    <w:p w:rsidR="000B3C20" w:rsidRPr="006D550D" w:rsidRDefault="000B3C20" w:rsidP="00A97DC8">
      <w:pPr>
        <w:rPr>
          <w:szCs w:val="24"/>
          <w:lang w:val="ru-RU"/>
        </w:rPr>
      </w:pPr>
      <w:r w:rsidRPr="006D550D">
        <w:rPr>
          <w:szCs w:val="24"/>
          <w:lang w:val="ru-RU"/>
        </w:rPr>
        <w:t xml:space="preserve">- тошнота, рвота, запор, диарея, боль в животе,  стоматит,  диспепсия </w:t>
      </w:r>
    </w:p>
    <w:p w:rsidR="000B3C20" w:rsidRPr="006D550D" w:rsidRDefault="000B3C20" w:rsidP="00A97DC8">
      <w:pPr>
        <w:rPr>
          <w:szCs w:val="24"/>
          <w:lang w:val="ru-RU"/>
        </w:rPr>
      </w:pPr>
      <w:r w:rsidRPr="006D550D">
        <w:rPr>
          <w:szCs w:val="24"/>
          <w:lang w:val="ru-RU"/>
        </w:rPr>
        <w:t>- гипербилирубинемия, повышение уровня аланинаминотрансферазы,  аспар-</w:t>
      </w:r>
    </w:p>
    <w:p w:rsidR="000B3C20" w:rsidRPr="006D550D" w:rsidRDefault="000B3C20" w:rsidP="00A97DC8">
      <w:pPr>
        <w:rPr>
          <w:szCs w:val="24"/>
          <w:lang w:val="ru-RU"/>
        </w:rPr>
      </w:pPr>
      <w:r w:rsidRPr="006D550D">
        <w:rPr>
          <w:szCs w:val="24"/>
          <w:lang w:val="ru-RU"/>
        </w:rPr>
        <w:t xml:space="preserve">  татаминотрансферазы, щелочной фосфатазы</w:t>
      </w:r>
    </w:p>
    <w:p w:rsidR="000B3C20" w:rsidRPr="006D550D" w:rsidRDefault="000B3C20" w:rsidP="00A97DC8">
      <w:pPr>
        <w:rPr>
          <w:szCs w:val="24"/>
          <w:lang w:val="ru-RU"/>
        </w:rPr>
      </w:pPr>
      <w:r w:rsidRPr="006D550D">
        <w:rPr>
          <w:szCs w:val="24"/>
          <w:lang w:val="ru-RU"/>
        </w:rPr>
        <w:t xml:space="preserve"> - ладонно-подошвенный синдром, алопеция, сыпь</w:t>
      </w:r>
    </w:p>
    <w:p w:rsidR="000B3C20" w:rsidRPr="00CA3709" w:rsidRDefault="000B3C20" w:rsidP="00A97DC8">
      <w:pPr>
        <w:rPr>
          <w:szCs w:val="24"/>
          <w:u w:val="single"/>
          <w:lang w:val="ru-RU"/>
        </w:rPr>
      </w:pPr>
      <w:r w:rsidRPr="00CA3709">
        <w:rPr>
          <w:szCs w:val="24"/>
          <w:u w:val="single"/>
          <w:lang w:val="ru-RU"/>
        </w:rPr>
        <w:t>Часто ≥1 %, &lt; 10 %</w:t>
      </w:r>
    </w:p>
    <w:p w:rsidR="000B3C20" w:rsidRPr="006D550D" w:rsidRDefault="000B3C20" w:rsidP="00A97DC8">
      <w:pPr>
        <w:rPr>
          <w:szCs w:val="24"/>
          <w:lang w:val="ru-RU"/>
        </w:rPr>
      </w:pPr>
      <w:r w:rsidRPr="006D550D">
        <w:rPr>
          <w:szCs w:val="24"/>
          <w:lang w:val="ru-RU"/>
        </w:rPr>
        <w:t xml:space="preserve">- периферическая сенсорная нейропатия, извращение вкуса, синкопе </w:t>
      </w:r>
    </w:p>
    <w:p w:rsidR="000B3C20" w:rsidRPr="006D550D" w:rsidRDefault="000B3C20" w:rsidP="00A97DC8">
      <w:pPr>
        <w:rPr>
          <w:szCs w:val="24"/>
          <w:lang w:val="ru-RU"/>
        </w:rPr>
      </w:pPr>
      <w:r w:rsidRPr="006D550D">
        <w:rPr>
          <w:szCs w:val="24"/>
          <w:lang w:val="ru-RU"/>
        </w:rPr>
        <w:t>- нейтропеническая инфекция, нейтропенический сепсис</w:t>
      </w:r>
    </w:p>
    <w:p w:rsidR="000B3C20" w:rsidRPr="006D550D" w:rsidRDefault="000B3C20" w:rsidP="00A97DC8">
      <w:pPr>
        <w:rPr>
          <w:szCs w:val="24"/>
          <w:lang w:val="ru-RU"/>
        </w:rPr>
      </w:pPr>
      <w:r w:rsidRPr="006D550D">
        <w:rPr>
          <w:szCs w:val="24"/>
          <w:lang w:val="ru-RU"/>
        </w:rPr>
        <w:t xml:space="preserve">- фебрильная нейтропения, панцитопения, недостаточность костного мозга, </w:t>
      </w:r>
    </w:p>
    <w:p w:rsidR="000B3C20" w:rsidRPr="006D550D" w:rsidRDefault="00B26E5B" w:rsidP="00A97DC8">
      <w:pPr>
        <w:rPr>
          <w:szCs w:val="24"/>
          <w:lang w:val="ru-RU"/>
        </w:rPr>
      </w:pPr>
      <w:r w:rsidRPr="006D550D">
        <w:rPr>
          <w:szCs w:val="24"/>
          <w:lang w:val="ru-RU"/>
        </w:rPr>
        <w:t xml:space="preserve">  гранулоцитопения, повышение уровней креатинфосфокиназы, креатинина, </w:t>
      </w:r>
    </w:p>
    <w:p w:rsidR="000B3C20" w:rsidRPr="006D550D" w:rsidRDefault="00B26E5B" w:rsidP="00A97DC8">
      <w:pPr>
        <w:rPr>
          <w:szCs w:val="24"/>
          <w:lang w:val="ru-RU"/>
        </w:rPr>
      </w:pPr>
      <w:r w:rsidRPr="006D550D">
        <w:rPr>
          <w:szCs w:val="24"/>
          <w:lang w:val="ru-RU"/>
        </w:rPr>
        <w:t xml:space="preserve">  гаммаглутамилтрансферазы, конъюгированного билирубина </w:t>
      </w:r>
    </w:p>
    <w:p w:rsidR="000B3C20" w:rsidRPr="006D550D" w:rsidRDefault="00B26E5B" w:rsidP="00A97DC8">
      <w:pPr>
        <w:rPr>
          <w:szCs w:val="24"/>
          <w:lang w:val="ru-RU"/>
        </w:rPr>
      </w:pPr>
      <w:r w:rsidRPr="006D550D">
        <w:rPr>
          <w:szCs w:val="24"/>
          <w:lang w:val="ru-RU"/>
        </w:rPr>
        <w:t xml:space="preserve">- обезвоживание </w:t>
      </w:r>
    </w:p>
    <w:p w:rsidR="000B3C20" w:rsidRPr="006D550D" w:rsidRDefault="00B26E5B" w:rsidP="00A97DC8">
      <w:pPr>
        <w:rPr>
          <w:szCs w:val="24"/>
          <w:lang w:val="ru-RU"/>
        </w:rPr>
      </w:pPr>
      <w:r w:rsidRPr="006D550D">
        <w:rPr>
          <w:szCs w:val="24"/>
          <w:lang w:val="ru-RU"/>
        </w:rPr>
        <w:t>- бессонница</w:t>
      </w:r>
    </w:p>
    <w:p w:rsidR="000B3C20" w:rsidRPr="006D550D" w:rsidRDefault="00B26E5B" w:rsidP="00A97DC8">
      <w:pPr>
        <w:rPr>
          <w:szCs w:val="24"/>
          <w:lang w:val="ru-RU"/>
        </w:rPr>
      </w:pPr>
      <w:r w:rsidRPr="006D550D">
        <w:rPr>
          <w:szCs w:val="24"/>
          <w:lang w:val="ru-RU"/>
        </w:rPr>
        <w:t>- учащенное сердцебиение, дисфункция левого желудочка (после прекраще-</w:t>
      </w:r>
    </w:p>
    <w:p w:rsidR="000B3C20" w:rsidRPr="006D550D" w:rsidRDefault="00B26E5B" w:rsidP="00A97DC8">
      <w:pPr>
        <w:rPr>
          <w:szCs w:val="24"/>
          <w:lang w:val="ru-RU"/>
        </w:rPr>
      </w:pPr>
      <w:r w:rsidRPr="006D550D">
        <w:rPr>
          <w:szCs w:val="24"/>
          <w:lang w:val="ru-RU"/>
        </w:rPr>
        <w:t xml:space="preserve">  ния терапии наблюдалось улучшение) </w:t>
      </w:r>
    </w:p>
    <w:p w:rsidR="000B3C20" w:rsidRPr="006D550D" w:rsidRDefault="00B26E5B" w:rsidP="00A97DC8">
      <w:pPr>
        <w:rPr>
          <w:szCs w:val="24"/>
          <w:lang w:val="ru-RU"/>
        </w:rPr>
      </w:pPr>
      <w:r w:rsidRPr="006D550D">
        <w:rPr>
          <w:szCs w:val="24"/>
          <w:lang w:val="ru-RU"/>
        </w:rPr>
        <w:t xml:space="preserve">- легочная эмболия, отек легких </w:t>
      </w:r>
    </w:p>
    <w:p w:rsidR="000B3C20" w:rsidRPr="006D550D" w:rsidRDefault="00B26E5B" w:rsidP="00A97DC8">
      <w:pPr>
        <w:rPr>
          <w:szCs w:val="24"/>
          <w:lang w:val="ru-RU"/>
        </w:rPr>
      </w:pPr>
      <w:r w:rsidRPr="006D550D">
        <w:rPr>
          <w:szCs w:val="24"/>
          <w:lang w:val="ru-RU"/>
        </w:rPr>
        <w:t>- гепатотоксичность</w:t>
      </w:r>
    </w:p>
    <w:p w:rsidR="000B3C20" w:rsidRPr="006D550D" w:rsidRDefault="00B26E5B" w:rsidP="00A97DC8">
      <w:pPr>
        <w:rPr>
          <w:szCs w:val="24"/>
          <w:lang w:val="ru-RU"/>
        </w:rPr>
      </w:pPr>
      <w:r w:rsidRPr="006D550D">
        <w:rPr>
          <w:szCs w:val="24"/>
          <w:lang w:val="ru-RU"/>
        </w:rPr>
        <w:t>- гиперпигментация кожи</w:t>
      </w:r>
    </w:p>
    <w:p w:rsidR="000B3C20" w:rsidRPr="006D550D" w:rsidRDefault="00B26E5B" w:rsidP="00A97DC8">
      <w:pPr>
        <w:rPr>
          <w:szCs w:val="24"/>
          <w:lang w:val="ru-RU"/>
        </w:rPr>
      </w:pPr>
      <w:r w:rsidRPr="006D550D">
        <w:rPr>
          <w:szCs w:val="24"/>
          <w:lang w:val="ru-RU"/>
        </w:rPr>
        <w:t>- скелетно-мышечные боли, миалгия</w:t>
      </w:r>
    </w:p>
    <w:p w:rsidR="000B3C20" w:rsidRPr="006D550D" w:rsidRDefault="00B26E5B" w:rsidP="00A97DC8">
      <w:pPr>
        <w:rPr>
          <w:szCs w:val="24"/>
          <w:lang w:val="ru-RU"/>
        </w:rPr>
      </w:pPr>
      <w:r w:rsidRPr="006D550D">
        <w:rPr>
          <w:szCs w:val="24"/>
          <w:lang w:val="ru-RU"/>
        </w:rPr>
        <w:t>- острая почечная недостаточность</w:t>
      </w:r>
    </w:p>
    <w:p w:rsidR="000B3C20" w:rsidRPr="006D550D" w:rsidRDefault="00B26E5B" w:rsidP="00A97DC8">
      <w:pPr>
        <w:rPr>
          <w:szCs w:val="24"/>
          <w:lang w:val="ru-RU"/>
        </w:rPr>
      </w:pPr>
      <w:r w:rsidRPr="006D550D">
        <w:rPr>
          <w:szCs w:val="24"/>
          <w:lang w:val="ru-RU"/>
        </w:rPr>
        <w:t>- повышение температуры тела, усталость, астения, воспаление слизистых</w:t>
      </w:r>
    </w:p>
    <w:p w:rsidR="000B3C20" w:rsidRPr="006D550D" w:rsidRDefault="00B26E5B" w:rsidP="00A97DC8">
      <w:pPr>
        <w:rPr>
          <w:szCs w:val="24"/>
          <w:lang w:val="ru-RU"/>
        </w:rPr>
      </w:pPr>
      <w:r w:rsidRPr="006D550D">
        <w:rPr>
          <w:szCs w:val="24"/>
          <w:lang w:val="ru-RU"/>
        </w:rPr>
        <w:t xml:space="preserve">- периферические отеки, отеки, боли на месте введения катетера, эритема на </w:t>
      </w:r>
    </w:p>
    <w:p w:rsidR="000B3C20" w:rsidRPr="006D550D" w:rsidRDefault="00B26E5B" w:rsidP="00A97DC8">
      <w:pPr>
        <w:rPr>
          <w:szCs w:val="24"/>
          <w:lang w:val="ru-RU"/>
        </w:rPr>
      </w:pPr>
      <w:r w:rsidRPr="006D550D">
        <w:rPr>
          <w:szCs w:val="24"/>
          <w:lang w:val="ru-RU"/>
        </w:rPr>
        <w:t xml:space="preserve">  месте введения катетера, воспаления на месте введения катетера </w:t>
      </w:r>
    </w:p>
    <w:p w:rsidR="000B3C20" w:rsidRPr="00CA3709" w:rsidRDefault="00B26E5B" w:rsidP="00A97DC8">
      <w:pPr>
        <w:rPr>
          <w:szCs w:val="24"/>
          <w:u w:val="single"/>
          <w:lang w:val="ru-RU"/>
        </w:rPr>
      </w:pPr>
      <w:r w:rsidRPr="00CA3709">
        <w:rPr>
          <w:szCs w:val="24"/>
          <w:u w:val="single"/>
          <w:lang w:val="ru-RU"/>
        </w:rPr>
        <w:t xml:space="preserve">Рабдомиолиз </w:t>
      </w:r>
    </w:p>
    <w:p w:rsidR="000B3C20" w:rsidRPr="006D550D" w:rsidRDefault="00B26E5B" w:rsidP="00CA3709">
      <w:pPr>
        <w:ind w:firstLine="708"/>
        <w:rPr>
          <w:szCs w:val="24"/>
          <w:lang w:val="ru-RU"/>
        </w:rPr>
      </w:pPr>
      <w:r w:rsidRPr="006D550D">
        <w:rPr>
          <w:szCs w:val="24"/>
          <w:lang w:val="ru-RU"/>
        </w:rPr>
        <w:t>Рабдомиолиз наблюдался у менее 1% пациентов применявших препарат  в комбинации с пегилированным липосомальным доксорубицином.</w:t>
      </w:r>
    </w:p>
    <w:p w:rsidR="000B3C20" w:rsidRPr="00CA3709" w:rsidRDefault="00B26E5B" w:rsidP="00A97DC8">
      <w:pPr>
        <w:rPr>
          <w:szCs w:val="24"/>
          <w:u w:val="single"/>
          <w:lang w:val="ru-RU"/>
        </w:rPr>
      </w:pPr>
      <w:r w:rsidRPr="00CA3709">
        <w:rPr>
          <w:szCs w:val="24"/>
          <w:u w:val="single"/>
          <w:lang w:val="ru-RU"/>
        </w:rPr>
        <w:t>Аллергические реакции</w:t>
      </w:r>
    </w:p>
    <w:p w:rsidR="000B3C20" w:rsidRPr="006D550D" w:rsidRDefault="00B26E5B" w:rsidP="00CA3709">
      <w:pPr>
        <w:ind w:firstLine="708"/>
        <w:rPr>
          <w:szCs w:val="24"/>
          <w:lang w:val="ru-RU"/>
        </w:rPr>
      </w:pPr>
      <w:r w:rsidRPr="006D550D">
        <w:rPr>
          <w:szCs w:val="24"/>
          <w:lang w:val="ru-RU"/>
        </w:rPr>
        <w:t>Во время клинических испытаний были сообщения о 2% случаев реакции гиперчувствительности у пациентов, получавших трабектедин либо самостоятельно, либо в комбинации с пегилированным липосомальным доксорубицина гидрохлоридом, большинство из этих случаев были 1 или 2 степени тяжести.</w:t>
      </w:r>
    </w:p>
    <w:p w:rsidR="000B3C20" w:rsidRPr="006D550D" w:rsidRDefault="00B26E5B" w:rsidP="00A97DC8">
      <w:pPr>
        <w:rPr>
          <w:szCs w:val="24"/>
          <w:lang w:val="ru-RU"/>
        </w:rPr>
      </w:pPr>
      <w:r w:rsidRPr="006D550D">
        <w:rPr>
          <w:szCs w:val="24"/>
          <w:lang w:val="ru-RU"/>
        </w:rPr>
        <w:t>В постмаркетинговом периоде отмечались</w:t>
      </w:r>
      <w:r w:rsidR="002234D8">
        <w:rPr>
          <w:szCs w:val="24"/>
          <w:lang w:val="ru-RU"/>
        </w:rPr>
        <w:t xml:space="preserve"> редкие случаи реакции гиперчув</w:t>
      </w:r>
      <w:r w:rsidRPr="006D550D">
        <w:rPr>
          <w:szCs w:val="24"/>
          <w:lang w:val="ru-RU"/>
        </w:rPr>
        <w:t xml:space="preserve">ствительности с очень редким смертельным исходом у пациентов, получав-ших трабектедин либо </w:t>
      </w:r>
      <w:r w:rsidRPr="006D550D">
        <w:rPr>
          <w:szCs w:val="24"/>
          <w:lang w:val="ru-RU"/>
        </w:rPr>
        <w:lastRenderedPageBreak/>
        <w:t>самостоятельно, либо в комбинации с пегилированным липосомальным доксорубицина гидрохлоридом.</w:t>
      </w:r>
    </w:p>
    <w:p w:rsidR="000B3C20" w:rsidRPr="00CA3709" w:rsidRDefault="00B26E5B" w:rsidP="00A97DC8">
      <w:pPr>
        <w:rPr>
          <w:szCs w:val="24"/>
          <w:u w:val="single"/>
          <w:lang w:val="ru-RU"/>
        </w:rPr>
      </w:pPr>
      <w:r w:rsidRPr="00CA3709">
        <w:rPr>
          <w:szCs w:val="24"/>
          <w:u w:val="single"/>
          <w:lang w:val="ru-RU"/>
        </w:rPr>
        <w:t>Экстравазация и некроз тканей</w:t>
      </w:r>
    </w:p>
    <w:p w:rsidR="000B3C20" w:rsidRPr="006D550D" w:rsidRDefault="00B26E5B" w:rsidP="00CA3709">
      <w:pPr>
        <w:ind w:firstLine="708"/>
        <w:rPr>
          <w:szCs w:val="24"/>
          <w:lang w:val="ru-RU"/>
        </w:rPr>
      </w:pPr>
      <w:r w:rsidRPr="006D550D">
        <w:rPr>
          <w:szCs w:val="24"/>
          <w:lang w:val="ru-RU"/>
        </w:rPr>
        <w:t>В постмаркетинговом периоде отмечались несколько случаев проникновения трабектедина в ткани с развитием некроза и необходимостью хирургического удаления (см. раздел «Особые указания»).</w:t>
      </w:r>
    </w:p>
    <w:p w:rsidR="000B3C20" w:rsidRPr="00CA3709" w:rsidRDefault="00B26E5B" w:rsidP="00A97DC8">
      <w:pPr>
        <w:rPr>
          <w:szCs w:val="24"/>
          <w:u w:val="single"/>
          <w:lang w:val="ru-RU"/>
        </w:rPr>
      </w:pPr>
      <w:r w:rsidRPr="00CA3709">
        <w:rPr>
          <w:szCs w:val="24"/>
          <w:u w:val="single"/>
          <w:lang w:val="ru-RU"/>
        </w:rPr>
        <w:t>Септический шок</w:t>
      </w:r>
    </w:p>
    <w:p w:rsidR="000B3C20" w:rsidRPr="006D550D" w:rsidRDefault="00B26E5B" w:rsidP="00CA3709">
      <w:pPr>
        <w:ind w:firstLine="576"/>
        <w:rPr>
          <w:szCs w:val="24"/>
          <w:lang w:val="ru-RU"/>
        </w:rPr>
      </w:pPr>
      <w:r w:rsidRPr="006D550D">
        <w:rPr>
          <w:szCs w:val="24"/>
          <w:lang w:val="ru-RU"/>
        </w:rPr>
        <w:t xml:space="preserve">В клинических исследованиях и при пострегистрационном клиническом применении трабектедина как препарата монотерапии, так и в комбинированной терапии с пегилированным липосомальным доксорубицином случаи развития септического шока (в ряде случаев фатального) наблюдались редко. </w:t>
      </w:r>
    </w:p>
    <w:p w:rsidR="00D20523" w:rsidRPr="006813D9" w:rsidRDefault="00D20523" w:rsidP="00A97DC8">
      <w:pPr>
        <w:rPr>
          <w:szCs w:val="24"/>
          <w:lang w:val="ru-RU"/>
        </w:rPr>
      </w:pPr>
      <w:bookmarkStart w:id="199" w:name="_Toc456103829"/>
      <w:bookmarkStart w:id="200" w:name="_Toc462153419"/>
    </w:p>
    <w:p w:rsidR="007F1892" w:rsidRPr="006813D9" w:rsidRDefault="00B26E5B" w:rsidP="00D20523">
      <w:pPr>
        <w:pStyle w:val="Heading2"/>
        <w:rPr>
          <w:szCs w:val="24"/>
        </w:rPr>
      </w:pPr>
      <w:bookmarkStart w:id="201" w:name="_Toc462155557"/>
      <w:r w:rsidRPr="006813D9">
        <w:rPr>
          <w:szCs w:val="24"/>
        </w:rPr>
        <w:t>Противопоказания</w:t>
      </w:r>
      <w:bookmarkEnd w:id="199"/>
      <w:bookmarkEnd w:id="200"/>
      <w:bookmarkEnd w:id="201"/>
    </w:p>
    <w:p w:rsidR="000B3C20" w:rsidRPr="006D550D" w:rsidRDefault="00B26E5B" w:rsidP="00A97DC8">
      <w:pPr>
        <w:rPr>
          <w:szCs w:val="24"/>
          <w:lang w:val="ru-RU"/>
        </w:rPr>
      </w:pPr>
      <w:r w:rsidRPr="006D550D">
        <w:rPr>
          <w:szCs w:val="24"/>
          <w:lang w:val="ru-RU"/>
        </w:rPr>
        <w:t>- повышенная  чувствительность к любому из компонентов препарата</w:t>
      </w:r>
    </w:p>
    <w:p w:rsidR="000B3C20" w:rsidRPr="006D550D" w:rsidRDefault="00B26E5B" w:rsidP="00A97DC8">
      <w:pPr>
        <w:rPr>
          <w:szCs w:val="24"/>
          <w:lang w:val="ru-RU"/>
        </w:rPr>
      </w:pPr>
      <w:r w:rsidRPr="006D550D">
        <w:rPr>
          <w:szCs w:val="24"/>
          <w:lang w:val="ru-RU"/>
        </w:rPr>
        <w:t>- активная тяжелая или неконтролируемая инфекция</w:t>
      </w:r>
    </w:p>
    <w:p w:rsidR="000B3C20" w:rsidRPr="006D550D" w:rsidRDefault="00B26E5B" w:rsidP="00A97DC8">
      <w:pPr>
        <w:rPr>
          <w:szCs w:val="24"/>
          <w:lang w:val="ru-RU"/>
        </w:rPr>
      </w:pPr>
      <w:r w:rsidRPr="006D550D">
        <w:rPr>
          <w:szCs w:val="24"/>
          <w:lang w:val="ru-RU"/>
        </w:rPr>
        <w:t>- беременность и период лактации</w:t>
      </w:r>
    </w:p>
    <w:p w:rsidR="000B3C20" w:rsidRPr="006D550D" w:rsidRDefault="00B26E5B" w:rsidP="00A97DC8">
      <w:pPr>
        <w:rPr>
          <w:szCs w:val="24"/>
          <w:lang w:val="ru-RU"/>
        </w:rPr>
      </w:pPr>
      <w:r w:rsidRPr="006D550D">
        <w:rPr>
          <w:szCs w:val="24"/>
          <w:lang w:val="ru-RU"/>
        </w:rPr>
        <w:t>- детский и подростковый период до 18 лет</w:t>
      </w:r>
    </w:p>
    <w:p w:rsidR="00FC6BD7" w:rsidRPr="006D550D" w:rsidRDefault="00FC6BD7" w:rsidP="00A97DC8">
      <w:pPr>
        <w:rPr>
          <w:szCs w:val="24"/>
          <w:lang w:val="ru-RU"/>
        </w:rPr>
      </w:pPr>
    </w:p>
    <w:p w:rsidR="007F1892" w:rsidRPr="006813D9" w:rsidRDefault="00B26E5B" w:rsidP="00D20523">
      <w:pPr>
        <w:pStyle w:val="Heading2"/>
        <w:rPr>
          <w:szCs w:val="24"/>
        </w:rPr>
      </w:pPr>
      <w:bookmarkStart w:id="202" w:name="_Toc456103830"/>
      <w:bookmarkStart w:id="203" w:name="_Toc462153420"/>
      <w:bookmarkStart w:id="204" w:name="_Toc462155558"/>
      <w:r w:rsidRPr="006813D9">
        <w:rPr>
          <w:szCs w:val="24"/>
        </w:rPr>
        <w:t>Лекарственное взаимодействия</w:t>
      </w:r>
      <w:bookmarkEnd w:id="202"/>
      <w:bookmarkEnd w:id="203"/>
      <w:bookmarkEnd w:id="204"/>
    </w:p>
    <w:p w:rsidR="00FC6BD7" w:rsidRPr="006D550D" w:rsidRDefault="00FC6BD7" w:rsidP="00CA3709">
      <w:pPr>
        <w:ind w:firstLine="576"/>
        <w:rPr>
          <w:szCs w:val="24"/>
          <w:lang w:val="ru-RU"/>
        </w:rPr>
      </w:pPr>
      <w:r w:rsidRPr="006D550D">
        <w:rPr>
          <w:szCs w:val="24"/>
          <w:lang w:val="ru-RU"/>
        </w:rPr>
        <w:t>Йонделис</w:t>
      </w:r>
      <w:r w:rsidRPr="006813D9">
        <w:rPr>
          <w:szCs w:val="24"/>
        </w:rPr>
        <w:sym w:font="Symbol" w:char="00D2"/>
      </w:r>
      <w:r w:rsidRPr="006D550D">
        <w:rPr>
          <w:szCs w:val="24"/>
          <w:lang w:val="ru-RU"/>
        </w:rPr>
        <w:t xml:space="preserve"> метаболизируется в основном </w:t>
      </w:r>
      <w:r w:rsidRPr="006813D9">
        <w:rPr>
          <w:szCs w:val="24"/>
        </w:rPr>
        <w:t>CYP</w:t>
      </w:r>
      <w:r w:rsidRPr="006D550D">
        <w:rPr>
          <w:szCs w:val="24"/>
          <w:lang w:val="ru-RU"/>
        </w:rPr>
        <w:t>3</w:t>
      </w:r>
      <w:r w:rsidRPr="006813D9">
        <w:rPr>
          <w:szCs w:val="24"/>
        </w:rPr>
        <w:t>A</w:t>
      </w:r>
      <w:r w:rsidRPr="006D550D">
        <w:rPr>
          <w:szCs w:val="24"/>
          <w:lang w:val="ru-RU"/>
        </w:rPr>
        <w:t xml:space="preserve">4. Поэтому одновременное применение потенциальных ингибиторов этого фермента, например, пероральных кетоконазола, флуконазола, ритонавира, кларитромицина или апрепитанта, может повышать концентрацию трабектедина в крови. При необходимости применения таких комбинаций следует тщательно контролировать развитие токсичности. </w:t>
      </w:r>
    </w:p>
    <w:p w:rsidR="00FC6BD7" w:rsidRPr="006D550D" w:rsidRDefault="00FC6BD7" w:rsidP="00CA3709">
      <w:pPr>
        <w:ind w:firstLine="576"/>
        <w:rPr>
          <w:szCs w:val="24"/>
          <w:lang w:val="ru-RU"/>
        </w:rPr>
      </w:pPr>
      <w:r w:rsidRPr="006D550D">
        <w:rPr>
          <w:szCs w:val="24"/>
          <w:lang w:val="ru-RU"/>
        </w:rPr>
        <w:t xml:space="preserve">Концентрация трабектедина увеличивается на 19% при одновременном применении дексаметазона. </w:t>
      </w:r>
    </w:p>
    <w:p w:rsidR="00FC6BD7" w:rsidRPr="006D550D" w:rsidRDefault="00FC6BD7" w:rsidP="00A97DC8">
      <w:pPr>
        <w:rPr>
          <w:szCs w:val="24"/>
          <w:lang w:val="ru-RU"/>
        </w:rPr>
      </w:pPr>
      <w:r w:rsidRPr="006D550D">
        <w:rPr>
          <w:szCs w:val="24"/>
          <w:lang w:val="ru-RU"/>
        </w:rPr>
        <w:t xml:space="preserve">Применение активаторов фермента </w:t>
      </w:r>
      <w:r w:rsidRPr="006813D9">
        <w:rPr>
          <w:szCs w:val="24"/>
        </w:rPr>
        <w:t>CYP</w:t>
      </w:r>
      <w:r w:rsidRPr="006D550D">
        <w:rPr>
          <w:szCs w:val="24"/>
          <w:lang w:val="ru-RU"/>
        </w:rPr>
        <w:t>3</w:t>
      </w:r>
      <w:r w:rsidRPr="006813D9">
        <w:rPr>
          <w:szCs w:val="24"/>
        </w:rPr>
        <w:t>A</w:t>
      </w:r>
      <w:r w:rsidRPr="006D550D">
        <w:rPr>
          <w:szCs w:val="24"/>
          <w:lang w:val="ru-RU"/>
        </w:rPr>
        <w:t xml:space="preserve">4, например, рифампицина, </w:t>
      </w:r>
    </w:p>
    <w:p w:rsidR="00FC6BD7" w:rsidRPr="006D550D" w:rsidRDefault="00FC6BD7" w:rsidP="00A97DC8">
      <w:pPr>
        <w:rPr>
          <w:szCs w:val="24"/>
          <w:lang w:val="ru-RU"/>
        </w:rPr>
      </w:pPr>
      <w:r w:rsidRPr="006D550D">
        <w:rPr>
          <w:szCs w:val="24"/>
          <w:lang w:val="ru-RU"/>
        </w:rPr>
        <w:t>фенобарбитала, препаратов зверобоя продырявленного, может еще больше увеличивать клиренс трабектедина.</w:t>
      </w:r>
    </w:p>
    <w:p w:rsidR="00FC6BD7" w:rsidRPr="006D550D" w:rsidRDefault="00FC6BD7" w:rsidP="00CA3709">
      <w:pPr>
        <w:ind w:firstLine="708"/>
        <w:rPr>
          <w:szCs w:val="24"/>
          <w:lang w:val="ru-RU"/>
        </w:rPr>
      </w:pPr>
      <w:r w:rsidRPr="006D550D">
        <w:rPr>
          <w:szCs w:val="24"/>
          <w:lang w:val="ru-RU"/>
        </w:rPr>
        <w:t xml:space="preserve">Трабектедин является субстратом </w:t>
      </w:r>
      <w:r w:rsidRPr="006813D9">
        <w:rPr>
          <w:szCs w:val="24"/>
        </w:rPr>
        <w:t>P</w:t>
      </w:r>
      <w:r w:rsidRPr="006D550D">
        <w:rPr>
          <w:szCs w:val="24"/>
          <w:lang w:val="ru-RU"/>
        </w:rPr>
        <w:t xml:space="preserve">-гликопротеина. Одновременное применение ингибиторов </w:t>
      </w:r>
      <w:r w:rsidRPr="006813D9">
        <w:rPr>
          <w:szCs w:val="24"/>
        </w:rPr>
        <w:t>P</w:t>
      </w:r>
      <w:r w:rsidRPr="006D550D">
        <w:rPr>
          <w:szCs w:val="24"/>
          <w:lang w:val="ru-RU"/>
        </w:rPr>
        <w:t>-</w:t>
      </w:r>
      <w:r w:rsidRPr="006813D9">
        <w:rPr>
          <w:szCs w:val="24"/>
        </w:rPr>
        <w:t>gp</w:t>
      </w:r>
      <w:r w:rsidRPr="006D550D">
        <w:rPr>
          <w:szCs w:val="24"/>
          <w:lang w:val="ru-RU"/>
        </w:rPr>
        <w:t>, например, циклоспорина и верапамила, может изменять распределение и/или выведение трабектедина. Клиническая значимость этого взаимодействия не установлена и следует проявлять осторожность при одновременном назначении Йонделиса</w:t>
      </w:r>
      <w:r w:rsidR="00B26E5B" w:rsidRPr="006813D9">
        <w:rPr>
          <w:szCs w:val="24"/>
        </w:rPr>
        <w:sym w:font="Symbol" w:char="00D2"/>
      </w:r>
      <w:r w:rsidR="00B26E5B" w:rsidRPr="006D550D">
        <w:rPr>
          <w:szCs w:val="24"/>
          <w:lang w:val="ru-RU"/>
        </w:rPr>
        <w:t xml:space="preserve"> и ингибиторов </w:t>
      </w:r>
      <w:r w:rsidR="00B26E5B" w:rsidRPr="006813D9">
        <w:rPr>
          <w:szCs w:val="24"/>
        </w:rPr>
        <w:t>P</w:t>
      </w:r>
      <w:r w:rsidR="00B26E5B" w:rsidRPr="006D550D">
        <w:rPr>
          <w:szCs w:val="24"/>
          <w:lang w:val="ru-RU"/>
        </w:rPr>
        <w:t xml:space="preserve">-гликопротеина. </w:t>
      </w:r>
    </w:p>
    <w:p w:rsidR="00FC6BD7" w:rsidRPr="006D550D" w:rsidRDefault="00B26E5B" w:rsidP="00CA3709">
      <w:pPr>
        <w:ind w:firstLine="708"/>
        <w:rPr>
          <w:szCs w:val="24"/>
          <w:lang w:val="ru-RU"/>
        </w:rPr>
      </w:pPr>
      <w:r w:rsidRPr="006D550D">
        <w:rPr>
          <w:szCs w:val="24"/>
          <w:lang w:val="ru-RU"/>
        </w:rPr>
        <w:t>Показатели плазменной фармакокинетики 30 мг/м2 пегилированного липосо-мального доксорубицина при применении 1,1 мг/м2 Йонделиса</w:t>
      </w:r>
      <w:r w:rsidRPr="006813D9">
        <w:rPr>
          <w:szCs w:val="24"/>
        </w:rPr>
        <w:sym w:font="Symbol" w:char="00D2"/>
      </w:r>
      <w:r w:rsidRPr="006D550D">
        <w:rPr>
          <w:szCs w:val="24"/>
          <w:lang w:val="ru-RU"/>
        </w:rPr>
        <w:t xml:space="preserve"> по сравнению с монотерапией пегилированным липосомальным доксор-убицином сопоставимы.</w:t>
      </w:r>
    </w:p>
    <w:p w:rsidR="00FC6BD7" w:rsidRPr="006D550D" w:rsidRDefault="00B26E5B" w:rsidP="00A97DC8">
      <w:pPr>
        <w:rPr>
          <w:szCs w:val="24"/>
          <w:lang w:val="ru-RU"/>
        </w:rPr>
      </w:pPr>
      <w:r w:rsidRPr="006D550D">
        <w:rPr>
          <w:szCs w:val="24"/>
          <w:lang w:val="ru-RU"/>
        </w:rPr>
        <w:t>Йонделис</w:t>
      </w:r>
      <w:r w:rsidRPr="006813D9">
        <w:rPr>
          <w:szCs w:val="24"/>
        </w:rPr>
        <w:sym w:font="Symbol" w:char="00D2"/>
      </w:r>
      <w:r w:rsidRPr="006D550D">
        <w:rPr>
          <w:szCs w:val="24"/>
          <w:lang w:val="ru-RU"/>
        </w:rPr>
        <w:t xml:space="preserve"> показал аддитивный или синергический эффект при совместном применении с доксорубицином.</w:t>
      </w:r>
    </w:p>
    <w:p w:rsidR="00FC6BD7" w:rsidRPr="006D550D" w:rsidRDefault="00FC6BD7" w:rsidP="00A97DC8">
      <w:pPr>
        <w:rPr>
          <w:szCs w:val="24"/>
          <w:lang w:val="ru-RU"/>
        </w:rPr>
      </w:pPr>
    </w:p>
    <w:p w:rsidR="007F1892" w:rsidRPr="006813D9" w:rsidRDefault="00B26E5B" w:rsidP="00D20523">
      <w:pPr>
        <w:pStyle w:val="Heading2"/>
        <w:rPr>
          <w:szCs w:val="24"/>
        </w:rPr>
      </w:pPr>
      <w:bookmarkStart w:id="205" w:name="_Toc456103831"/>
      <w:bookmarkStart w:id="206" w:name="_Toc462153421"/>
      <w:bookmarkStart w:id="207" w:name="_Toc462155559"/>
      <w:r w:rsidRPr="006813D9">
        <w:rPr>
          <w:szCs w:val="24"/>
        </w:rPr>
        <w:t>Особые указания</w:t>
      </w:r>
      <w:bookmarkEnd w:id="205"/>
      <w:bookmarkEnd w:id="206"/>
      <w:bookmarkEnd w:id="207"/>
    </w:p>
    <w:p w:rsidR="007F1892" w:rsidRPr="006D550D" w:rsidRDefault="00B26E5B" w:rsidP="00CA3709">
      <w:pPr>
        <w:ind w:firstLine="576"/>
        <w:rPr>
          <w:szCs w:val="24"/>
          <w:lang w:val="ru-RU"/>
        </w:rPr>
      </w:pPr>
      <w:r w:rsidRPr="006D550D">
        <w:rPr>
          <w:szCs w:val="24"/>
          <w:lang w:val="ru-RU"/>
        </w:rPr>
        <w:t>Йонделис</w:t>
      </w:r>
      <w:r w:rsidR="00FC6BD7" w:rsidRPr="006813D9">
        <w:rPr>
          <w:szCs w:val="24"/>
        </w:rPr>
        <w:sym w:font="Symbol" w:char="00D2"/>
      </w:r>
      <w:r w:rsidR="00FC6BD7" w:rsidRPr="006D550D">
        <w:rPr>
          <w:szCs w:val="24"/>
          <w:lang w:val="ru-RU"/>
        </w:rPr>
        <w:t xml:space="preserve"> следует применять под наблюдением врача, имеющего опыт проведения противоопухолевой химиотерапии. </w:t>
      </w:r>
    </w:p>
    <w:p w:rsidR="00FC6BD7" w:rsidRPr="006D550D" w:rsidRDefault="00FC6BD7" w:rsidP="00A97DC8">
      <w:pPr>
        <w:rPr>
          <w:szCs w:val="24"/>
          <w:lang w:val="ru-RU"/>
        </w:rPr>
      </w:pPr>
      <w:r w:rsidRPr="006D550D">
        <w:rPr>
          <w:szCs w:val="24"/>
          <w:lang w:val="ru-RU"/>
        </w:rPr>
        <w:t>Настоятельно рекомендуется проводить инфузию через центральный венозный катетер. При введении Йонделиса</w:t>
      </w:r>
      <w:r w:rsidRPr="006813D9">
        <w:rPr>
          <w:szCs w:val="24"/>
        </w:rPr>
        <w:sym w:font="Symbol" w:char="00D2"/>
      </w:r>
      <w:r w:rsidRPr="006D550D">
        <w:rPr>
          <w:szCs w:val="24"/>
          <w:lang w:val="ru-RU"/>
        </w:rPr>
        <w:t xml:space="preserve"> в периферические вены могут развиться потенциально тяжелые реакции в месте инъекции. Отмечалось несколько случаев проникновения трабектедина в </w:t>
      </w:r>
      <w:r w:rsidRPr="006D550D">
        <w:rPr>
          <w:szCs w:val="24"/>
          <w:lang w:val="ru-RU"/>
        </w:rPr>
        <w:lastRenderedPageBreak/>
        <w:t xml:space="preserve">ткани с развитием некроза и необходимостью хирургического удаления. Специфического антидота при проникновении трабектедина в ткани не существует. </w:t>
      </w:r>
    </w:p>
    <w:p w:rsidR="00FC6BD7" w:rsidRPr="006D550D" w:rsidRDefault="00FC6BD7" w:rsidP="00CA3709">
      <w:pPr>
        <w:ind w:firstLine="708"/>
        <w:rPr>
          <w:szCs w:val="24"/>
          <w:lang w:val="ru-RU"/>
        </w:rPr>
      </w:pPr>
      <w:r w:rsidRPr="006D550D">
        <w:rPr>
          <w:szCs w:val="24"/>
          <w:lang w:val="ru-RU"/>
        </w:rPr>
        <w:t>Следует проявлять осторожность при нарушениях функции печени и/или почек, при повышении уровня креатинфосфокиназы, при угнетении функции костного мозга.</w:t>
      </w:r>
    </w:p>
    <w:p w:rsidR="00FC6BD7" w:rsidRPr="006D550D" w:rsidRDefault="00FC6BD7" w:rsidP="00CA3709">
      <w:pPr>
        <w:ind w:firstLine="708"/>
        <w:rPr>
          <w:szCs w:val="24"/>
          <w:lang w:val="ru-RU"/>
        </w:rPr>
      </w:pPr>
      <w:r w:rsidRPr="006D550D">
        <w:rPr>
          <w:szCs w:val="24"/>
          <w:lang w:val="ru-RU"/>
        </w:rPr>
        <w:t>Следует проявлять осторожность при применении Йонделиса</w:t>
      </w:r>
      <w:r w:rsidRPr="006813D9">
        <w:rPr>
          <w:szCs w:val="24"/>
        </w:rPr>
        <w:sym w:font="Symbol" w:char="F0D2"/>
      </w:r>
      <w:r w:rsidRPr="006D550D">
        <w:rPr>
          <w:szCs w:val="24"/>
          <w:lang w:val="ru-RU"/>
        </w:rPr>
        <w:t xml:space="preserve"> одновременно с препаратами, оказывающими гепатотоксическое действие, так как при этом повышает риск гепатотоксичности. В период лечения Йонделисом</w:t>
      </w:r>
      <w:r w:rsidRPr="006813D9">
        <w:rPr>
          <w:szCs w:val="24"/>
        </w:rPr>
        <w:sym w:font="Symbol" w:char="F0D2"/>
      </w:r>
      <w:r w:rsidRPr="006D550D">
        <w:rPr>
          <w:szCs w:val="24"/>
          <w:lang w:val="ru-RU"/>
        </w:rPr>
        <w:t xml:space="preserve"> следует избегать приема алкоголя. </w:t>
      </w:r>
    </w:p>
    <w:p w:rsidR="00FC6BD7" w:rsidRPr="006D550D" w:rsidRDefault="00FC6BD7" w:rsidP="00A97DC8">
      <w:pPr>
        <w:rPr>
          <w:szCs w:val="24"/>
          <w:lang w:val="ru-RU"/>
        </w:rPr>
      </w:pPr>
      <w:r w:rsidRPr="006D550D">
        <w:rPr>
          <w:szCs w:val="24"/>
          <w:lang w:val="ru-RU"/>
        </w:rPr>
        <w:t>Поскольку при печеночной недостаточности уровень системного воздействия трабектедина, вероятно, усиливается, и риск гепатотоксичности может повышаться, то за больными с клинически значимым поражением печени, например, активным хроническим гепатитом, требуется тщательное наблюдение и при необходимости коррекция дозы. При повышенном уровне билирубина очередную инфузию Йонделиса</w:t>
      </w:r>
      <w:r w:rsidRPr="006813D9">
        <w:rPr>
          <w:szCs w:val="24"/>
        </w:rPr>
        <w:sym w:font="Symbol" w:char="00D2"/>
      </w:r>
      <w:r w:rsidRPr="006D550D">
        <w:rPr>
          <w:szCs w:val="24"/>
          <w:lang w:val="ru-RU"/>
        </w:rPr>
        <w:t xml:space="preserve"> проводить нельзя.</w:t>
      </w:r>
    </w:p>
    <w:p w:rsidR="00FC6BD7" w:rsidRPr="006D550D" w:rsidRDefault="00FC6BD7" w:rsidP="00A97DC8">
      <w:pPr>
        <w:rPr>
          <w:szCs w:val="24"/>
          <w:lang w:val="ru-RU"/>
        </w:rPr>
      </w:pPr>
      <w:r w:rsidRPr="006D550D">
        <w:rPr>
          <w:szCs w:val="24"/>
          <w:lang w:val="ru-RU"/>
        </w:rPr>
        <w:t>Обратимое острое повышение уровня АСТ и АЛТ наблюдалось у пациентов, получающих монотерапию и комбинированную терапию  препаратом Йонделис</w:t>
      </w:r>
      <w:r w:rsidRPr="006813D9">
        <w:rPr>
          <w:szCs w:val="24"/>
        </w:rPr>
        <w:sym w:font="Symbol" w:char="00D2"/>
      </w:r>
      <w:r w:rsidRPr="006D550D">
        <w:rPr>
          <w:szCs w:val="24"/>
          <w:lang w:val="ru-RU"/>
        </w:rPr>
        <w:t xml:space="preserve">. Повышение уровня АСТ и АЛТ 3 и 4 степени наблюдалось на 8 день очень часто, 4 степени – часто, и уменьшалось ниже 3 и 4 степени за 8 дней. Повышение уровня АСТ и АЛТ некумулятивно и уменьшается по величине и степени в каждом следующем цикле. </w:t>
      </w:r>
    </w:p>
    <w:p w:rsidR="00FC6BD7" w:rsidRPr="006D550D" w:rsidRDefault="00FC6BD7" w:rsidP="00A97DC8">
      <w:pPr>
        <w:rPr>
          <w:szCs w:val="24"/>
          <w:lang w:val="ru-RU"/>
        </w:rPr>
      </w:pPr>
      <w:r w:rsidRPr="006D550D">
        <w:rPr>
          <w:szCs w:val="24"/>
          <w:lang w:val="ru-RU"/>
        </w:rPr>
        <w:t>Больным с повышенным уровнем АСТ, АЛТ или щелочной фосфатазы между циклами введения препарата Йонделис</w:t>
      </w:r>
      <w:r w:rsidRPr="006813D9">
        <w:rPr>
          <w:szCs w:val="24"/>
        </w:rPr>
        <w:sym w:font="Symbol" w:char="00D2"/>
      </w:r>
      <w:r w:rsidRPr="006D550D">
        <w:rPr>
          <w:szCs w:val="24"/>
          <w:lang w:val="ru-RU"/>
        </w:rPr>
        <w:t xml:space="preserve"> может потребоваться снижение дозы.</w:t>
      </w:r>
    </w:p>
    <w:p w:rsidR="00FC6BD7" w:rsidRPr="006D550D" w:rsidRDefault="00FC6BD7" w:rsidP="00CA3709">
      <w:pPr>
        <w:ind w:firstLine="708"/>
        <w:rPr>
          <w:szCs w:val="24"/>
          <w:lang w:val="ru-RU"/>
        </w:rPr>
      </w:pPr>
      <w:r w:rsidRPr="006D550D">
        <w:rPr>
          <w:szCs w:val="24"/>
          <w:lang w:val="ru-RU"/>
        </w:rPr>
        <w:t>Перед началом и в ходе лечения следует контролировать клиренс креатинина. Йонделис</w:t>
      </w:r>
      <w:r w:rsidRPr="006813D9">
        <w:rPr>
          <w:szCs w:val="24"/>
        </w:rPr>
        <w:sym w:font="Symbol" w:char="00D2"/>
      </w:r>
      <w:r w:rsidRPr="006D550D">
        <w:rPr>
          <w:szCs w:val="24"/>
          <w:lang w:val="ru-RU"/>
        </w:rPr>
        <w:t xml:space="preserve"> нельзя применять у больных с клиренсом креатинина &lt; 30 мл/мин в монотерапии или у больных с клиренсом креатинина &lt; 60 мл/мин в комбинации с пегилированным липосомальным доксорубицином.</w:t>
      </w:r>
    </w:p>
    <w:p w:rsidR="00FC6BD7" w:rsidRPr="006D550D" w:rsidRDefault="00FC6BD7" w:rsidP="00CA3709">
      <w:pPr>
        <w:ind w:firstLine="708"/>
        <w:rPr>
          <w:szCs w:val="24"/>
          <w:lang w:val="ru-RU"/>
        </w:rPr>
      </w:pPr>
      <w:r w:rsidRPr="006D550D">
        <w:rPr>
          <w:szCs w:val="24"/>
          <w:lang w:val="ru-RU"/>
        </w:rPr>
        <w:t>До начала лечения, еженедельно в течение первых 2 циклов и затем 1 раз в течение каждого цикла следует проводить полный анализ крови, включая тромбоциты и фракции лейкоцитов. Йонделис</w:t>
      </w:r>
      <w:r w:rsidRPr="006813D9">
        <w:rPr>
          <w:szCs w:val="24"/>
        </w:rPr>
        <w:sym w:font="Symbol" w:char="00D2"/>
      </w:r>
      <w:r w:rsidRPr="006D550D">
        <w:rPr>
          <w:szCs w:val="24"/>
          <w:lang w:val="ru-RU"/>
        </w:rPr>
        <w:t xml:space="preserve"> не следует назначать пациентам с нейтропенией &lt; 1500/мкл  и тромбоцитопенией &lt; 100000/мкл. При наблюдении тяжелой нейтропении (&lt; 500/мкл) в течение 5 дней, сопровождающейся лихорадкой или инфекцией рекомендуется уменьшение дозы. </w:t>
      </w:r>
    </w:p>
    <w:p w:rsidR="00FC6BD7" w:rsidRPr="006D550D" w:rsidRDefault="00FC6BD7" w:rsidP="00CA3709">
      <w:pPr>
        <w:ind w:firstLine="708"/>
        <w:rPr>
          <w:szCs w:val="24"/>
          <w:lang w:val="ru-RU"/>
        </w:rPr>
      </w:pPr>
      <w:r w:rsidRPr="006D550D">
        <w:rPr>
          <w:szCs w:val="24"/>
          <w:lang w:val="ru-RU"/>
        </w:rPr>
        <w:t>В комбинированной терапии с пегилированным липосомальным доксорубицином очень часто отмечалась лейкопения 3 или 4 степени. Нижний уровень нейтрофилов наблюдался с медианой 15 дней и восстанавливался в течение недели.</w:t>
      </w:r>
    </w:p>
    <w:p w:rsidR="00FC6BD7" w:rsidRPr="006D550D" w:rsidRDefault="00FC6BD7" w:rsidP="00CA3709">
      <w:pPr>
        <w:ind w:firstLine="708"/>
        <w:rPr>
          <w:szCs w:val="24"/>
          <w:lang w:val="ru-RU"/>
        </w:rPr>
      </w:pPr>
      <w:r w:rsidRPr="006D550D">
        <w:rPr>
          <w:szCs w:val="24"/>
          <w:lang w:val="ru-RU"/>
        </w:rPr>
        <w:t xml:space="preserve">Всем больным следует проводить премедикацию кортикостероидами, например, дексаметазоном. При необходимости могут применяться дополнительные противорвотные средства. </w:t>
      </w:r>
    </w:p>
    <w:p w:rsidR="00FC6BD7" w:rsidRPr="006D550D" w:rsidRDefault="00FC6BD7" w:rsidP="00CA3709">
      <w:pPr>
        <w:ind w:firstLine="708"/>
        <w:rPr>
          <w:szCs w:val="24"/>
          <w:lang w:val="ru-RU"/>
        </w:rPr>
      </w:pPr>
      <w:r w:rsidRPr="006D550D">
        <w:rPr>
          <w:szCs w:val="24"/>
          <w:lang w:val="ru-RU"/>
        </w:rPr>
        <w:t>Йонделис</w:t>
      </w:r>
      <w:r w:rsidRPr="006813D9">
        <w:rPr>
          <w:szCs w:val="24"/>
        </w:rPr>
        <w:sym w:font="Symbol" w:char="00D2"/>
      </w:r>
      <w:r w:rsidRPr="006D550D">
        <w:rPr>
          <w:szCs w:val="24"/>
          <w:lang w:val="ru-RU"/>
        </w:rPr>
        <w:t xml:space="preserve"> нельзя применять у больных с уровнем КФК, превышающем верхнюю границу нормы более чем в </w:t>
      </w:r>
      <w:r w:rsidRPr="006813D9">
        <w:rPr>
          <w:szCs w:val="24"/>
        </w:rPr>
        <w:t> </w:t>
      </w:r>
      <w:r w:rsidRPr="006D550D">
        <w:rPr>
          <w:szCs w:val="24"/>
          <w:lang w:val="ru-RU"/>
        </w:rPr>
        <w:t>2,5</w:t>
      </w:r>
      <w:r w:rsidRPr="006813D9">
        <w:rPr>
          <w:szCs w:val="24"/>
        </w:rPr>
        <w:t> </w:t>
      </w:r>
      <w:r w:rsidRPr="006D550D">
        <w:rPr>
          <w:szCs w:val="24"/>
          <w:lang w:val="ru-RU"/>
        </w:rPr>
        <w:t xml:space="preserve">раза. </w:t>
      </w:r>
    </w:p>
    <w:p w:rsidR="00FC6BD7" w:rsidRPr="006D550D" w:rsidRDefault="00FC6BD7" w:rsidP="00CA3709">
      <w:pPr>
        <w:ind w:firstLine="708"/>
        <w:rPr>
          <w:szCs w:val="24"/>
          <w:lang w:val="ru-RU"/>
        </w:rPr>
      </w:pPr>
      <w:r w:rsidRPr="006D550D">
        <w:rPr>
          <w:szCs w:val="24"/>
          <w:lang w:val="ru-RU"/>
        </w:rPr>
        <w:t>Следует проявлять осторожность при применении Йонделиса</w:t>
      </w:r>
      <w:r w:rsidRPr="006813D9">
        <w:rPr>
          <w:szCs w:val="24"/>
        </w:rPr>
        <w:sym w:font="Symbol" w:char="00D2"/>
      </w:r>
      <w:r w:rsidRPr="006D550D">
        <w:rPr>
          <w:szCs w:val="24"/>
          <w:lang w:val="ru-RU"/>
        </w:rPr>
        <w:t xml:space="preserve"> одновременно с препаратами, способными вызвать рабдомиолиз, например, статинами, поскольку при этом может повышаться риск развития рабдомиолиза.</w:t>
      </w:r>
    </w:p>
    <w:p w:rsidR="00CA3709" w:rsidRDefault="00FC6BD7" w:rsidP="00CA3709">
      <w:pPr>
        <w:ind w:firstLine="708"/>
        <w:rPr>
          <w:szCs w:val="24"/>
          <w:lang w:val="ru-RU"/>
        </w:rPr>
      </w:pPr>
      <w:r w:rsidRPr="006D550D">
        <w:rPr>
          <w:szCs w:val="24"/>
          <w:lang w:val="ru-RU"/>
        </w:rPr>
        <w:t>Рабдомиолиз отмечался редко, серьезное повышение уровня КФК имели 4% и 2% при монотерапии и комбинированной терапии соответственно, обычно при наличии миелотоксичности, тяжелого нарушения функции печени или почечной недостаточности. Поэтому при появлении любой из этих форм токсичности, а также мышечной слабости или болей в мышцах, следует контролировать состояние больного. В случае рабдомиолиза следует незамедлительно начать поддерживающую терапию (нагрузку жидкостью, защелачивание мочи и диализ) в зависимости от показаний. До полного восстановления больного применение Йонделиса</w:t>
      </w:r>
      <w:r w:rsidRPr="006813D9">
        <w:rPr>
          <w:szCs w:val="24"/>
        </w:rPr>
        <w:sym w:font="Symbol" w:char="00D2"/>
      </w:r>
      <w:r w:rsidRPr="006D550D">
        <w:rPr>
          <w:szCs w:val="24"/>
          <w:lang w:val="ru-RU"/>
        </w:rPr>
        <w:t xml:space="preserve"> прекращают. Йонделис</w:t>
      </w:r>
      <w:r w:rsidRPr="006813D9">
        <w:rPr>
          <w:szCs w:val="24"/>
        </w:rPr>
        <w:sym w:font="Symbol" w:char="00D2"/>
      </w:r>
      <w:r w:rsidRPr="006D550D">
        <w:rPr>
          <w:szCs w:val="24"/>
          <w:lang w:val="ru-RU"/>
        </w:rPr>
        <w:t xml:space="preserve"> - это цитотоксический противоопухолевый препарат. При обращении с ним нужно проявлять осторожность. </w:t>
      </w:r>
    </w:p>
    <w:p w:rsidR="00FC6BD7" w:rsidRPr="006D550D" w:rsidRDefault="00FC6BD7" w:rsidP="00CA3709">
      <w:pPr>
        <w:ind w:left="709" w:hanging="1"/>
        <w:rPr>
          <w:szCs w:val="24"/>
          <w:lang w:val="ru-RU"/>
        </w:rPr>
      </w:pPr>
      <w:r w:rsidRPr="006D550D">
        <w:rPr>
          <w:szCs w:val="24"/>
          <w:lang w:val="ru-RU"/>
        </w:rPr>
        <w:lastRenderedPageBreak/>
        <w:t>Следует соблюдать правила обращения и утилизации для противораковых препаратов.</w:t>
      </w:r>
    </w:p>
    <w:p w:rsidR="00FC6BD7" w:rsidRPr="006D550D" w:rsidRDefault="00FC6BD7" w:rsidP="00A97DC8">
      <w:pPr>
        <w:rPr>
          <w:szCs w:val="24"/>
          <w:lang w:val="ru-RU"/>
        </w:rPr>
      </w:pPr>
      <w:r w:rsidRPr="006D550D">
        <w:rPr>
          <w:szCs w:val="24"/>
          <w:lang w:val="ru-RU"/>
        </w:rPr>
        <w:t xml:space="preserve">Неиспользованный препарат и отходы следует уничтожать в соответствии с местными требованиями к уничтожению цитотоксических лекарственных средств. </w:t>
      </w:r>
    </w:p>
    <w:p w:rsidR="00FC6BD7" w:rsidRPr="006D550D" w:rsidRDefault="00FC6BD7" w:rsidP="00A97DC8">
      <w:pPr>
        <w:rPr>
          <w:szCs w:val="24"/>
          <w:lang w:val="ru-RU"/>
        </w:rPr>
      </w:pPr>
      <w:r w:rsidRPr="006D550D">
        <w:rPr>
          <w:szCs w:val="24"/>
          <w:lang w:val="ru-RU"/>
        </w:rPr>
        <w:t xml:space="preserve">При случайном попадании препарата на кожу, слизистые оболочки или в глаза следует немедленно промыть место контакта большим количеством воды. </w:t>
      </w:r>
    </w:p>
    <w:p w:rsidR="00FC6BD7" w:rsidRPr="00CA3709" w:rsidRDefault="00FC6BD7" w:rsidP="00A97DC8">
      <w:pPr>
        <w:rPr>
          <w:szCs w:val="24"/>
          <w:u w:val="single"/>
          <w:lang w:val="ru-RU"/>
        </w:rPr>
      </w:pPr>
      <w:r w:rsidRPr="00CA3709">
        <w:rPr>
          <w:szCs w:val="24"/>
          <w:u w:val="single"/>
          <w:lang w:val="ru-RU"/>
        </w:rPr>
        <w:t xml:space="preserve">Аллергические реакции  </w:t>
      </w:r>
    </w:p>
    <w:p w:rsidR="00FC6BD7" w:rsidRPr="006D550D" w:rsidRDefault="00FC6BD7" w:rsidP="00CA3709">
      <w:pPr>
        <w:ind w:firstLine="708"/>
        <w:rPr>
          <w:szCs w:val="24"/>
          <w:lang w:val="ru-RU"/>
        </w:rPr>
      </w:pPr>
      <w:r w:rsidRPr="006D550D">
        <w:rPr>
          <w:szCs w:val="24"/>
          <w:lang w:val="ru-RU"/>
        </w:rPr>
        <w:t>В постмаркетинговом периоде отмечались редкие случаи реакции гиперчувствительности, с очень редким смертельным исходом у пациентов, получавших трабектедин либо самостоятельно, либо в комбинации с пегилированным липосомальным доксорубицина гидрохлоридом (см. раздел «Побочные действия»).</w:t>
      </w:r>
    </w:p>
    <w:p w:rsidR="00FC6BD7" w:rsidRPr="00CA3709" w:rsidRDefault="00FC6BD7" w:rsidP="00A97DC8">
      <w:pPr>
        <w:rPr>
          <w:szCs w:val="24"/>
          <w:u w:val="single"/>
          <w:lang w:val="ru-RU"/>
        </w:rPr>
      </w:pPr>
      <w:r w:rsidRPr="00CA3709">
        <w:rPr>
          <w:szCs w:val="24"/>
          <w:u w:val="single"/>
          <w:lang w:val="ru-RU"/>
        </w:rPr>
        <w:t>Применение у детей</w:t>
      </w:r>
    </w:p>
    <w:p w:rsidR="00FC6BD7" w:rsidRPr="006D550D" w:rsidRDefault="00FC6BD7" w:rsidP="00CA3709">
      <w:pPr>
        <w:ind w:firstLine="708"/>
        <w:rPr>
          <w:szCs w:val="24"/>
          <w:lang w:val="ru-RU"/>
        </w:rPr>
      </w:pPr>
      <w:r w:rsidRPr="006D550D">
        <w:rPr>
          <w:szCs w:val="24"/>
          <w:lang w:val="ru-RU"/>
        </w:rPr>
        <w:t>Безопасность и эффективность применения препарата у детей до 18 лет не установлены. Йонделис</w:t>
      </w:r>
      <w:r w:rsidRPr="006813D9">
        <w:rPr>
          <w:szCs w:val="24"/>
        </w:rPr>
        <w:sym w:font="Symbol" w:char="F0D2"/>
      </w:r>
      <w:r w:rsidRPr="006D550D">
        <w:rPr>
          <w:szCs w:val="24"/>
          <w:lang w:val="ru-RU"/>
        </w:rPr>
        <w:t xml:space="preserve"> не следует применять у детей, пока не будут получены дополнительные данные.</w:t>
      </w:r>
    </w:p>
    <w:p w:rsidR="00FC6BD7" w:rsidRPr="00CA3709" w:rsidRDefault="00FC6BD7" w:rsidP="00A97DC8">
      <w:pPr>
        <w:rPr>
          <w:szCs w:val="24"/>
          <w:u w:val="single"/>
          <w:lang w:val="ru-RU"/>
        </w:rPr>
      </w:pPr>
      <w:r w:rsidRPr="00CA3709">
        <w:rPr>
          <w:szCs w:val="24"/>
          <w:u w:val="single"/>
          <w:lang w:val="ru-RU"/>
        </w:rPr>
        <w:t>Пожилые больные</w:t>
      </w:r>
    </w:p>
    <w:p w:rsidR="00FC6BD7" w:rsidRPr="006D550D" w:rsidRDefault="00FC6BD7" w:rsidP="00CA3709">
      <w:pPr>
        <w:ind w:firstLine="708"/>
        <w:rPr>
          <w:szCs w:val="24"/>
          <w:lang w:val="ru-RU"/>
        </w:rPr>
      </w:pPr>
      <w:r w:rsidRPr="006D550D">
        <w:rPr>
          <w:szCs w:val="24"/>
          <w:lang w:val="ru-RU"/>
        </w:rPr>
        <w:t>Коррекция дозы, исходя только из возраста, обычно не рекомендуется. Больные с нарушением функций печени</w:t>
      </w:r>
    </w:p>
    <w:p w:rsidR="00FC6BD7" w:rsidRPr="006D550D" w:rsidRDefault="00FC6BD7" w:rsidP="00CA3709">
      <w:pPr>
        <w:ind w:firstLine="708"/>
        <w:rPr>
          <w:szCs w:val="24"/>
          <w:lang w:val="ru-RU"/>
        </w:rPr>
      </w:pPr>
      <w:r w:rsidRPr="006D550D">
        <w:rPr>
          <w:szCs w:val="24"/>
          <w:lang w:val="ru-RU"/>
        </w:rPr>
        <w:t>Йонделис</w:t>
      </w:r>
      <w:r w:rsidRPr="006813D9">
        <w:rPr>
          <w:szCs w:val="24"/>
        </w:rPr>
        <w:sym w:font="Symbol" w:char="F0D2"/>
      </w:r>
      <w:r w:rsidRPr="006D550D">
        <w:rPr>
          <w:szCs w:val="24"/>
          <w:lang w:val="ru-RU"/>
        </w:rPr>
        <w:t xml:space="preserve"> нельзя применять при повышенном уровне билирубина. У больных с нарушением функций печени риск токсичности может быть повышен. При лечении таких больных следует проявлять особую осторожность. Возможна коррекция дозы с целью уменьшения риска гепатотоксичности. </w:t>
      </w:r>
    </w:p>
    <w:p w:rsidR="00FC6BD7" w:rsidRPr="00CA3709" w:rsidRDefault="00FC6BD7" w:rsidP="00A97DC8">
      <w:pPr>
        <w:rPr>
          <w:szCs w:val="24"/>
          <w:u w:val="single"/>
          <w:lang w:val="ru-RU"/>
        </w:rPr>
      </w:pPr>
      <w:r w:rsidRPr="00CA3709">
        <w:rPr>
          <w:szCs w:val="24"/>
          <w:u w:val="single"/>
          <w:lang w:val="ru-RU"/>
        </w:rPr>
        <w:t>Больные с нарушением функций почек</w:t>
      </w:r>
    </w:p>
    <w:p w:rsidR="00FC6BD7" w:rsidRPr="006D550D" w:rsidRDefault="00FC6BD7" w:rsidP="00CA3709">
      <w:pPr>
        <w:ind w:firstLine="708"/>
        <w:rPr>
          <w:szCs w:val="24"/>
          <w:lang w:val="ru-RU"/>
        </w:rPr>
      </w:pPr>
      <w:r w:rsidRPr="006D550D">
        <w:rPr>
          <w:szCs w:val="24"/>
          <w:lang w:val="ru-RU"/>
        </w:rPr>
        <w:t>Йонделис</w:t>
      </w:r>
      <w:r w:rsidRPr="006813D9">
        <w:rPr>
          <w:szCs w:val="24"/>
        </w:rPr>
        <w:sym w:font="Symbol" w:char="F0D2"/>
      </w:r>
      <w:r w:rsidRPr="006D550D">
        <w:rPr>
          <w:szCs w:val="24"/>
          <w:lang w:val="ru-RU"/>
        </w:rPr>
        <w:t xml:space="preserve"> нельзя применять у этой категории больных. Слабое или умеренно выраженное нарушение функций почек скорее всего не влияет на фармакокинетику трабектедина. </w:t>
      </w:r>
    </w:p>
    <w:p w:rsidR="00FC6BD7" w:rsidRPr="00CA3709" w:rsidRDefault="00FC6BD7" w:rsidP="00A97DC8">
      <w:pPr>
        <w:rPr>
          <w:szCs w:val="24"/>
          <w:u w:val="single"/>
          <w:lang w:val="ru-RU"/>
        </w:rPr>
      </w:pPr>
      <w:r w:rsidRPr="00CA3709">
        <w:rPr>
          <w:szCs w:val="24"/>
          <w:u w:val="single"/>
          <w:lang w:val="ru-RU"/>
        </w:rPr>
        <w:t>Беременность и лактация</w:t>
      </w:r>
    </w:p>
    <w:p w:rsidR="00FC6BD7" w:rsidRPr="006D550D" w:rsidRDefault="00FC6BD7" w:rsidP="00CA3709">
      <w:pPr>
        <w:ind w:firstLine="708"/>
        <w:rPr>
          <w:szCs w:val="24"/>
          <w:lang w:val="ru-RU"/>
        </w:rPr>
      </w:pPr>
      <w:r w:rsidRPr="006D550D">
        <w:rPr>
          <w:szCs w:val="24"/>
          <w:lang w:val="ru-RU"/>
        </w:rPr>
        <w:t>Применение трабектедина во время беременности может вызывать серьезные врожденные дефекты.</w:t>
      </w:r>
    </w:p>
    <w:p w:rsidR="00FC6BD7" w:rsidRPr="006D550D" w:rsidRDefault="00FC6BD7" w:rsidP="00CA3709">
      <w:pPr>
        <w:ind w:firstLine="708"/>
        <w:rPr>
          <w:szCs w:val="24"/>
          <w:lang w:val="ru-RU"/>
        </w:rPr>
      </w:pPr>
      <w:r w:rsidRPr="006D550D">
        <w:rPr>
          <w:szCs w:val="24"/>
          <w:lang w:val="ru-RU"/>
        </w:rPr>
        <w:t xml:space="preserve">Мужчины, способные к зачатию, и женщины, способные к деторождению, должны пользоваться эффективными средствами контрацепции в период лечения и в течение 3 (женщины) или 5 (мужчины) месяцев после окончания лечения. Мужчинам следует информировать врача о беременности партнерши во время лечения и в течение 5 месяцев после его окончания. </w:t>
      </w:r>
    </w:p>
    <w:p w:rsidR="00FC6BD7" w:rsidRPr="006D550D" w:rsidRDefault="00FC6BD7" w:rsidP="00A97DC8">
      <w:pPr>
        <w:rPr>
          <w:szCs w:val="24"/>
          <w:lang w:val="ru-RU"/>
        </w:rPr>
      </w:pPr>
      <w:r w:rsidRPr="006D550D">
        <w:rPr>
          <w:szCs w:val="24"/>
          <w:lang w:val="ru-RU"/>
        </w:rPr>
        <w:t>При наступлении беременности женщины должны немедленно известить об этом лечащего врача.</w:t>
      </w:r>
    </w:p>
    <w:p w:rsidR="00FC6BD7" w:rsidRPr="006D550D" w:rsidRDefault="00FC6BD7" w:rsidP="00CA3709">
      <w:pPr>
        <w:ind w:firstLine="708"/>
        <w:rPr>
          <w:szCs w:val="24"/>
          <w:lang w:val="ru-RU"/>
        </w:rPr>
      </w:pPr>
      <w:r w:rsidRPr="006D550D">
        <w:rPr>
          <w:szCs w:val="24"/>
          <w:lang w:val="ru-RU"/>
        </w:rPr>
        <w:t>Йонделис</w:t>
      </w:r>
      <w:r w:rsidRPr="006813D9">
        <w:rPr>
          <w:szCs w:val="24"/>
        </w:rPr>
        <w:sym w:font="Symbol" w:char="F0D2"/>
      </w:r>
      <w:r w:rsidRPr="006D550D">
        <w:rPr>
          <w:szCs w:val="24"/>
          <w:lang w:val="ru-RU"/>
        </w:rPr>
        <w:t xml:space="preserve"> может оказывать генотоксическое действие. Перед началом лечения следует проконсультировать больного о целесообразности консервации спермы из-за возможности развития необратимой импотенции.</w:t>
      </w:r>
    </w:p>
    <w:p w:rsidR="00FC6BD7" w:rsidRPr="006D550D" w:rsidRDefault="00FC6BD7" w:rsidP="00CA3709">
      <w:pPr>
        <w:ind w:firstLine="708"/>
        <w:rPr>
          <w:szCs w:val="24"/>
          <w:lang w:val="ru-RU"/>
        </w:rPr>
      </w:pPr>
      <w:r w:rsidRPr="006D550D">
        <w:rPr>
          <w:szCs w:val="24"/>
          <w:lang w:val="ru-RU"/>
        </w:rPr>
        <w:t>Особенности влияния лекарственного средства на способность управлять транспортным средством или потенциально опасными механизмами</w:t>
      </w:r>
    </w:p>
    <w:p w:rsidR="00FC6BD7" w:rsidRPr="006D550D" w:rsidRDefault="00FC6BD7" w:rsidP="00CA3709">
      <w:pPr>
        <w:ind w:firstLine="432"/>
        <w:rPr>
          <w:szCs w:val="24"/>
          <w:lang w:val="ru-RU"/>
        </w:rPr>
      </w:pPr>
      <w:r w:rsidRPr="006D550D">
        <w:rPr>
          <w:szCs w:val="24"/>
          <w:lang w:val="ru-RU"/>
        </w:rPr>
        <w:t>Некоторые побочные действия препарата (слабость/астения) могут отрицательно  влиять на способность управления автомобилем и выполнения потенциально опасных видов деятельности, требующих повышенной концентрации  внимания и быстроты психомоторных реакций. При появлении этих явлений следует воздержаться от управления транспортными средствами и механизмами.</w:t>
      </w:r>
    </w:p>
    <w:p w:rsidR="00FC6BD7" w:rsidRPr="006D550D" w:rsidRDefault="00B26E5B" w:rsidP="00A97DC8">
      <w:pPr>
        <w:rPr>
          <w:szCs w:val="24"/>
          <w:lang w:val="ru-RU"/>
        </w:rPr>
      </w:pPr>
      <w:r w:rsidRPr="006D550D">
        <w:rPr>
          <w:szCs w:val="24"/>
          <w:lang w:val="ru-RU"/>
        </w:rPr>
        <w:t xml:space="preserve"> </w:t>
      </w:r>
    </w:p>
    <w:p w:rsidR="007F1892" w:rsidRPr="006D550D" w:rsidRDefault="002F5E72" w:rsidP="004457E7">
      <w:pPr>
        <w:pStyle w:val="Heading1"/>
        <w:rPr>
          <w:szCs w:val="24"/>
          <w:lang w:val="ru-RU"/>
        </w:rPr>
      </w:pPr>
      <w:bookmarkStart w:id="208" w:name="_Toc462153422"/>
      <w:bookmarkStart w:id="209" w:name="_Toc462155560"/>
      <w:r w:rsidRPr="006D550D">
        <w:rPr>
          <w:szCs w:val="24"/>
          <w:lang w:val="ru-RU"/>
        </w:rPr>
        <w:lastRenderedPageBreak/>
        <w:t>ИНФО</w:t>
      </w:r>
      <w:r w:rsidR="00EB795E" w:rsidRPr="006D550D">
        <w:rPr>
          <w:szCs w:val="24"/>
          <w:lang w:val="ru-RU"/>
        </w:rPr>
        <w:t>Р</w:t>
      </w:r>
      <w:r w:rsidRPr="006D550D">
        <w:rPr>
          <w:szCs w:val="24"/>
          <w:lang w:val="ru-RU"/>
        </w:rPr>
        <w:t>МАЦИЯ О ПЕГИЛИРОВАННОМ ЛИПОСОМАЛЬНОМ ДОКСОРУБИЦИНЕ (КЕЛИКС®)</w:t>
      </w:r>
      <w:bookmarkEnd w:id="208"/>
      <w:bookmarkEnd w:id="209"/>
    </w:p>
    <w:p w:rsidR="007F1892" w:rsidRPr="006D550D" w:rsidRDefault="007F1892" w:rsidP="00A97DC8">
      <w:pPr>
        <w:rPr>
          <w:szCs w:val="24"/>
          <w:lang w:val="ru-RU"/>
        </w:rPr>
      </w:pPr>
    </w:p>
    <w:p w:rsidR="007F1892" w:rsidRPr="006813D9" w:rsidRDefault="002F5E72" w:rsidP="004457E7">
      <w:pPr>
        <w:pStyle w:val="Heading2"/>
        <w:rPr>
          <w:szCs w:val="24"/>
          <w:lang w:val="ru-RU"/>
        </w:rPr>
      </w:pPr>
      <w:bookmarkStart w:id="210" w:name="_Toc462153423"/>
      <w:bookmarkStart w:id="211" w:name="_Toc462155561"/>
      <w:r w:rsidRPr="006813D9">
        <w:rPr>
          <w:szCs w:val="24"/>
          <w:lang w:val="ru-RU"/>
        </w:rPr>
        <w:t xml:space="preserve">Показания для применения </w:t>
      </w:r>
      <w:r w:rsidR="00EB795E" w:rsidRPr="006813D9">
        <w:rPr>
          <w:szCs w:val="24"/>
          <w:lang w:val="ru-RU"/>
        </w:rPr>
        <w:t>пегилированного липосомального доксорубицина</w:t>
      </w:r>
      <w:r w:rsidRPr="006813D9">
        <w:rPr>
          <w:szCs w:val="24"/>
          <w:lang w:val="ru-RU"/>
        </w:rPr>
        <w:t xml:space="preserve"> (</w:t>
      </w:r>
      <w:r w:rsidR="00EB795E" w:rsidRPr="006813D9">
        <w:rPr>
          <w:szCs w:val="24"/>
          <w:lang w:val="ru-RU"/>
        </w:rPr>
        <w:t>Келикс</w:t>
      </w:r>
      <w:r w:rsidRPr="006813D9">
        <w:rPr>
          <w:szCs w:val="24"/>
          <w:lang w:val="ru-RU"/>
        </w:rPr>
        <w:t>®)</w:t>
      </w:r>
      <w:bookmarkEnd w:id="210"/>
      <w:bookmarkEnd w:id="211"/>
    </w:p>
    <w:p w:rsidR="007F1892" w:rsidRPr="006D550D" w:rsidRDefault="00B26E5B" w:rsidP="00A97DC8">
      <w:pPr>
        <w:rPr>
          <w:szCs w:val="24"/>
          <w:lang w:val="ru-RU"/>
        </w:rPr>
      </w:pPr>
      <w:r w:rsidRPr="006D550D">
        <w:rPr>
          <w:szCs w:val="24"/>
          <w:lang w:val="ru-RU"/>
        </w:rPr>
        <w:t>- распространенный рак яичников при неэффективности химиотерапии  первой линии препаратами платины</w:t>
      </w:r>
    </w:p>
    <w:p w:rsidR="007F1892" w:rsidRPr="006D550D" w:rsidRDefault="00B26E5B" w:rsidP="00A97DC8">
      <w:pPr>
        <w:rPr>
          <w:szCs w:val="24"/>
          <w:lang w:val="ru-RU"/>
        </w:rPr>
      </w:pPr>
      <w:r w:rsidRPr="006D550D">
        <w:rPr>
          <w:szCs w:val="24"/>
          <w:lang w:val="ru-RU"/>
        </w:rPr>
        <w:t xml:space="preserve">- монотерапия метастатического рака молочной железы при наличии повышенного риска кардиологических осложнений </w:t>
      </w:r>
    </w:p>
    <w:p w:rsidR="007F1892" w:rsidRPr="006D550D" w:rsidRDefault="00B26E5B" w:rsidP="00A97DC8">
      <w:pPr>
        <w:rPr>
          <w:szCs w:val="24"/>
          <w:lang w:val="ru-RU"/>
        </w:rPr>
      </w:pPr>
      <w:r w:rsidRPr="006D550D">
        <w:rPr>
          <w:szCs w:val="24"/>
          <w:lang w:val="ru-RU"/>
        </w:rPr>
        <w:t>- прогрессирующая множественная миелома (в комбинации с бортезомибом) у пациентов, которые получили, как минимум, один курс химиотерапии и перенесли трансплантацию костного мозга, или которым трансплантация не показана</w:t>
      </w:r>
    </w:p>
    <w:p w:rsidR="007F1892" w:rsidRPr="006D550D" w:rsidRDefault="00B26E5B" w:rsidP="00A97DC8">
      <w:pPr>
        <w:rPr>
          <w:szCs w:val="24"/>
          <w:lang w:val="ru-RU"/>
        </w:rPr>
      </w:pPr>
      <w:r w:rsidRPr="006D550D">
        <w:rPr>
          <w:szCs w:val="24"/>
          <w:lang w:val="ru-RU"/>
        </w:rPr>
        <w:t>- СПИД-ассоциированная саркома Капоши (СК) у пациентов с низким уровнем С</w:t>
      </w:r>
      <w:r w:rsidRPr="006813D9">
        <w:rPr>
          <w:szCs w:val="24"/>
        </w:rPr>
        <w:t>D</w:t>
      </w:r>
      <w:r w:rsidRPr="006D550D">
        <w:rPr>
          <w:szCs w:val="24"/>
          <w:lang w:val="ru-RU"/>
        </w:rPr>
        <w:t>4 (&lt; 200 С</w:t>
      </w:r>
      <w:r w:rsidRPr="006813D9">
        <w:rPr>
          <w:szCs w:val="24"/>
        </w:rPr>
        <w:t>D</w:t>
      </w:r>
      <w:r w:rsidRPr="006D550D">
        <w:rPr>
          <w:szCs w:val="24"/>
          <w:lang w:val="ru-RU"/>
        </w:rPr>
        <w:t>4 лимфоцитов/мм3) и распространенной слизисто-кожной или висцеральной формой болезни.</w:t>
      </w:r>
    </w:p>
    <w:p w:rsidR="007F1892" w:rsidRPr="006D550D" w:rsidRDefault="00EB795E" w:rsidP="00A97DC8">
      <w:pPr>
        <w:rPr>
          <w:szCs w:val="24"/>
          <w:lang w:val="ru-RU"/>
        </w:rPr>
      </w:pPr>
      <w:r w:rsidRPr="006D550D">
        <w:rPr>
          <w:szCs w:val="24"/>
          <w:lang w:val="ru-RU"/>
        </w:rPr>
        <w:t xml:space="preserve">    </w:t>
      </w:r>
      <w:r w:rsidR="00B26E5B" w:rsidRPr="006D550D">
        <w:rPr>
          <w:szCs w:val="24"/>
          <w:lang w:val="ru-RU"/>
        </w:rPr>
        <w:t>Келикс® может применяться для системной химиотерапии первой линии или для химиотерапии второй линии у больных с саркомой Капоши, прогрессирующей на фоне комбинированной системной химиотерапии, включающей, по крайней мере, два из следующих агентов – винка алкалоид, блеомицин и стандартный доксорубицин (или другой антрациклин), или пациентов, которые не переносят такую терапию.</w:t>
      </w:r>
    </w:p>
    <w:p w:rsidR="00EB795E" w:rsidRPr="006D550D" w:rsidRDefault="00EB795E" w:rsidP="00A97DC8">
      <w:pPr>
        <w:rPr>
          <w:szCs w:val="24"/>
          <w:lang w:val="ru-RU"/>
        </w:rPr>
      </w:pPr>
    </w:p>
    <w:p w:rsidR="007F1892" w:rsidRPr="006D550D" w:rsidRDefault="007F1892" w:rsidP="00A97DC8">
      <w:pPr>
        <w:rPr>
          <w:szCs w:val="24"/>
          <w:lang w:val="ru-RU"/>
        </w:rPr>
      </w:pPr>
    </w:p>
    <w:p w:rsidR="007F1892" w:rsidRPr="006813D9" w:rsidRDefault="00EB795E" w:rsidP="004457E7">
      <w:pPr>
        <w:pStyle w:val="Heading2"/>
        <w:rPr>
          <w:szCs w:val="24"/>
        </w:rPr>
      </w:pPr>
      <w:bookmarkStart w:id="212" w:name="_Toc462153424"/>
      <w:bookmarkStart w:id="213" w:name="_Toc462155562"/>
      <w:r w:rsidRPr="006813D9">
        <w:rPr>
          <w:szCs w:val="24"/>
        </w:rPr>
        <w:t>Способы применения и дозы</w:t>
      </w:r>
      <w:bookmarkEnd w:id="212"/>
      <w:bookmarkEnd w:id="213"/>
    </w:p>
    <w:p w:rsidR="007F1892" w:rsidRPr="006D550D" w:rsidRDefault="00B26E5B" w:rsidP="00CA3709">
      <w:pPr>
        <w:ind w:firstLine="576"/>
        <w:rPr>
          <w:szCs w:val="24"/>
          <w:lang w:val="ru-RU"/>
        </w:rPr>
      </w:pPr>
      <w:r w:rsidRPr="006D550D">
        <w:rPr>
          <w:szCs w:val="24"/>
          <w:lang w:val="ru-RU"/>
        </w:rPr>
        <w:t>Келикс® обладает специфическими фармакокинетическими свойствами и не должен применяться чередующимися циклами терапии с традиционным доксорубином.</w:t>
      </w:r>
    </w:p>
    <w:p w:rsidR="007F1892" w:rsidRPr="006D550D" w:rsidRDefault="00B26E5B" w:rsidP="00A97DC8">
      <w:pPr>
        <w:rPr>
          <w:szCs w:val="24"/>
          <w:lang w:val="ru-RU"/>
        </w:rPr>
      </w:pPr>
      <w:r w:rsidRPr="006D550D">
        <w:rPr>
          <w:szCs w:val="24"/>
          <w:lang w:val="ru-RU"/>
        </w:rPr>
        <w:t>Келикс® следует вводить только под наблюдением квалифицированного онколога, имеющего опыт введения цитотоксических агентов.</w:t>
      </w:r>
    </w:p>
    <w:p w:rsidR="00A60368" w:rsidRPr="00CA3709" w:rsidRDefault="00B26E5B" w:rsidP="00A97DC8">
      <w:pPr>
        <w:rPr>
          <w:szCs w:val="24"/>
          <w:u w:val="single"/>
          <w:lang w:val="ru-RU"/>
        </w:rPr>
      </w:pPr>
      <w:r w:rsidRPr="00CA3709">
        <w:rPr>
          <w:szCs w:val="24"/>
          <w:u w:val="single"/>
          <w:lang w:val="ru-RU"/>
        </w:rPr>
        <w:t xml:space="preserve">Рак молочной железы/яичников </w:t>
      </w:r>
    </w:p>
    <w:p w:rsidR="00A60368" w:rsidRPr="006D550D" w:rsidRDefault="00B26E5B" w:rsidP="00CA3709">
      <w:pPr>
        <w:ind w:firstLine="708"/>
        <w:rPr>
          <w:szCs w:val="24"/>
          <w:lang w:val="ru-RU"/>
        </w:rPr>
      </w:pPr>
      <w:r w:rsidRPr="006D550D">
        <w:rPr>
          <w:szCs w:val="24"/>
          <w:lang w:val="ru-RU"/>
        </w:rPr>
        <w:t>Келикс® вводится внутривенно капельно после разведения 5% раствором глюкозы – по 50 мг/м2  площади тела пациента один  раз в 4 недели.</w:t>
      </w:r>
    </w:p>
    <w:p w:rsidR="00A60368" w:rsidRPr="006D550D" w:rsidRDefault="00B26E5B" w:rsidP="00A97DC8">
      <w:pPr>
        <w:rPr>
          <w:szCs w:val="24"/>
          <w:lang w:val="ru-RU"/>
        </w:rPr>
      </w:pPr>
      <w:bookmarkStart w:id="214" w:name="OLE_LINK1"/>
      <w:r w:rsidRPr="006D550D">
        <w:rPr>
          <w:szCs w:val="24"/>
          <w:lang w:val="ru-RU"/>
        </w:rPr>
        <w:t xml:space="preserve">При расчетной дозе менее 90 мг концентрат разводят в 250 мл 5% раствора глюкозы для инфузий; при дозе 90 мг и более – в 500 мл. </w:t>
      </w:r>
    </w:p>
    <w:bookmarkEnd w:id="214"/>
    <w:p w:rsidR="00A60368" w:rsidRPr="006D550D" w:rsidRDefault="00B26E5B" w:rsidP="00CA3709">
      <w:pPr>
        <w:ind w:firstLine="708"/>
        <w:rPr>
          <w:szCs w:val="24"/>
          <w:lang w:val="ru-RU"/>
        </w:rPr>
      </w:pPr>
      <w:r w:rsidRPr="006D550D">
        <w:rPr>
          <w:szCs w:val="24"/>
          <w:lang w:val="ru-RU"/>
        </w:rPr>
        <w:t xml:space="preserve">Лечение продолжают до тех пор, пока пациентка нормально переносит терапию и  не наступает прогрессирование заболевания. </w:t>
      </w:r>
    </w:p>
    <w:p w:rsidR="00A60368" w:rsidRPr="006D550D" w:rsidRDefault="00B26E5B" w:rsidP="00A97DC8">
      <w:pPr>
        <w:rPr>
          <w:szCs w:val="24"/>
          <w:lang w:val="ru-RU"/>
        </w:rPr>
      </w:pPr>
      <w:r w:rsidRPr="006D550D">
        <w:rPr>
          <w:szCs w:val="24"/>
          <w:lang w:val="ru-RU"/>
        </w:rPr>
        <w:t>Первое введение осуществляют  со скоростью не более 1 мг/мин для того, чтобы снизить риск развития инфузионных реакций. При отсутствии реакций последующие инфузии  можно проводить в течение 60 минут.</w:t>
      </w:r>
    </w:p>
    <w:p w:rsidR="00A60368" w:rsidRPr="006D550D" w:rsidRDefault="00B26E5B" w:rsidP="00CA3709">
      <w:pPr>
        <w:ind w:firstLine="576"/>
        <w:rPr>
          <w:szCs w:val="24"/>
          <w:lang w:val="ru-RU"/>
        </w:rPr>
      </w:pPr>
      <w:r w:rsidRPr="006D550D">
        <w:rPr>
          <w:szCs w:val="24"/>
          <w:lang w:val="ru-RU"/>
        </w:rPr>
        <w:t>Введение препарата больным, у которых отмечались инфузионные реакции на предыдущее введение, следует модифицировать следующим образом: 5% расчетной дозы вводят медленно в течение 15 минут. При отсутствии реакции введение продолжают с удвоенной скоростью в течение еще 15 минут. При хорошей переносимости инфузию продолжают в течение последующего часа (общая продолжительность введения 90 минут).</w:t>
      </w:r>
    </w:p>
    <w:p w:rsidR="00A60368" w:rsidRPr="006D550D" w:rsidRDefault="00A60368" w:rsidP="00A97DC8">
      <w:pPr>
        <w:rPr>
          <w:szCs w:val="24"/>
          <w:lang w:val="ru-RU"/>
        </w:rPr>
      </w:pPr>
    </w:p>
    <w:p w:rsidR="00A60368" w:rsidRPr="006813D9" w:rsidRDefault="00B26E5B" w:rsidP="004457E7">
      <w:pPr>
        <w:pStyle w:val="Heading2"/>
        <w:rPr>
          <w:szCs w:val="24"/>
        </w:rPr>
      </w:pPr>
      <w:bookmarkStart w:id="215" w:name="_Toc462153425"/>
      <w:bookmarkStart w:id="216" w:name="_Toc462155563"/>
      <w:r w:rsidRPr="006813D9">
        <w:rPr>
          <w:szCs w:val="24"/>
        </w:rPr>
        <w:t>Модификация режима дозирования</w:t>
      </w:r>
      <w:bookmarkEnd w:id="215"/>
      <w:bookmarkEnd w:id="216"/>
    </w:p>
    <w:p w:rsidR="00A60368" w:rsidRPr="006D550D" w:rsidRDefault="00B26E5B" w:rsidP="00CA3709">
      <w:pPr>
        <w:ind w:firstLine="576"/>
        <w:rPr>
          <w:szCs w:val="24"/>
          <w:lang w:val="ru-RU"/>
        </w:rPr>
      </w:pPr>
      <w:r w:rsidRPr="006D550D">
        <w:rPr>
          <w:szCs w:val="24"/>
          <w:lang w:val="ru-RU"/>
        </w:rPr>
        <w:t xml:space="preserve">В случае развития нежелательных явлений, таких как ладонно-подошвенный синдром (ЛПЭ), стоматит или гематологическая токсичность, доза препарата Келикс® может быть снижена или отложена. Рекомендации относительно модификации дозы препарата Келикс® </w:t>
      </w:r>
      <w:r w:rsidRPr="006D550D">
        <w:rPr>
          <w:szCs w:val="24"/>
          <w:lang w:val="ru-RU"/>
        </w:rPr>
        <w:lastRenderedPageBreak/>
        <w:t>при наличии этих нежелательных эффектов приведены далее в таблицах. Степени токсичности, приведенные в таблицах, основываются на критериях общей токсичности согласно рекомендациям Национального института рака (</w:t>
      </w:r>
      <w:r w:rsidRPr="006813D9">
        <w:rPr>
          <w:szCs w:val="24"/>
        </w:rPr>
        <w:t>NCI</w:t>
      </w:r>
      <w:r w:rsidRPr="006D550D">
        <w:rPr>
          <w:szCs w:val="24"/>
          <w:lang w:val="ru-RU"/>
        </w:rPr>
        <w:t>-</w:t>
      </w:r>
      <w:r w:rsidRPr="006813D9">
        <w:rPr>
          <w:szCs w:val="24"/>
        </w:rPr>
        <w:t>CTC</w:t>
      </w:r>
      <w:r w:rsidRPr="006D550D">
        <w:rPr>
          <w:szCs w:val="24"/>
          <w:lang w:val="ru-RU"/>
        </w:rPr>
        <w:t>).</w:t>
      </w:r>
    </w:p>
    <w:p w:rsidR="00A60368" w:rsidRPr="006D550D" w:rsidRDefault="00B26E5B" w:rsidP="00CA3709">
      <w:pPr>
        <w:ind w:firstLine="576"/>
        <w:rPr>
          <w:szCs w:val="24"/>
          <w:lang w:val="ru-RU"/>
        </w:rPr>
      </w:pPr>
      <w:r w:rsidRPr="006D550D">
        <w:rPr>
          <w:szCs w:val="24"/>
          <w:lang w:val="ru-RU"/>
        </w:rPr>
        <w:t xml:space="preserve">В таблицах для ЛПЭ (табл. 2) и стоматита (табл. 3) приведены схемы для модификации дозы при лечении рака молочной железы или яичника (модификация рекомендованного 4-недельного цикла лечения); </w:t>
      </w:r>
    </w:p>
    <w:p w:rsidR="00A60368" w:rsidRPr="006D550D" w:rsidRDefault="00B26E5B" w:rsidP="00CA3709">
      <w:pPr>
        <w:ind w:firstLine="576"/>
        <w:rPr>
          <w:szCs w:val="24"/>
          <w:lang w:val="ru-RU"/>
        </w:rPr>
      </w:pPr>
      <w:r w:rsidRPr="006D550D">
        <w:rPr>
          <w:szCs w:val="24"/>
          <w:lang w:val="ru-RU"/>
        </w:rPr>
        <w:t xml:space="preserve">В таблице гематологической токсичности (табл. 4) приведена схема для модификации доз только у пациентов с раком молочной железы или яичника. </w:t>
      </w:r>
    </w:p>
    <w:p w:rsidR="00A60368" w:rsidRPr="006D550D" w:rsidRDefault="00A60368" w:rsidP="00A97DC8">
      <w:pPr>
        <w:rPr>
          <w:szCs w:val="24"/>
          <w:lang w:val="ru-RU"/>
        </w:rPr>
      </w:pPr>
    </w:p>
    <w:tbl>
      <w:tblPr>
        <w:tblW w:w="0" w:type="auto"/>
        <w:tblInd w:w="178" w:type="dxa"/>
        <w:tblLayout w:type="fixed"/>
        <w:tblLook w:val="0000" w:firstRow="0" w:lastRow="0" w:firstColumn="0" w:lastColumn="0" w:noHBand="0" w:noVBand="0"/>
      </w:tblPr>
      <w:tblGrid>
        <w:gridCol w:w="2482"/>
        <w:gridCol w:w="2410"/>
        <w:gridCol w:w="2268"/>
        <w:gridCol w:w="2126"/>
      </w:tblGrid>
      <w:tr w:rsidR="00A60368" w:rsidRPr="006813D9" w:rsidTr="004D5CFC">
        <w:trPr>
          <w:cantSplit/>
        </w:trPr>
        <w:tc>
          <w:tcPr>
            <w:tcW w:w="9286" w:type="dxa"/>
            <w:gridSpan w:val="4"/>
            <w:tcBorders>
              <w:top w:val="double" w:sz="6" w:space="0" w:color="auto"/>
              <w:left w:val="double" w:sz="6" w:space="0" w:color="auto"/>
              <w:bottom w:val="single" w:sz="6" w:space="0" w:color="auto"/>
              <w:right w:val="double" w:sz="6" w:space="0" w:color="auto"/>
            </w:tcBorders>
          </w:tcPr>
          <w:p w:rsidR="00A60368" w:rsidRPr="006813D9" w:rsidRDefault="00B26E5B" w:rsidP="00A97DC8">
            <w:pPr>
              <w:rPr>
                <w:szCs w:val="24"/>
              </w:rPr>
            </w:pPr>
            <w:r w:rsidRPr="006813D9">
              <w:rPr>
                <w:szCs w:val="24"/>
              </w:rPr>
              <w:t>Таблица 2.    Ладонно-подошвенная эритродизэстезия</w:t>
            </w:r>
          </w:p>
        </w:tc>
      </w:tr>
      <w:tr w:rsidR="00A60368" w:rsidRPr="00FA0F01" w:rsidTr="004D5CFC">
        <w:trPr>
          <w:cantSplit/>
        </w:trPr>
        <w:tc>
          <w:tcPr>
            <w:tcW w:w="2482" w:type="dxa"/>
            <w:vMerge w:val="restart"/>
            <w:tcBorders>
              <w:top w:val="single" w:sz="6" w:space="0" w:color="auto"/>
              <w:left w:val="double" w:sz="6" w:space="0" w:color="auto"/>
              <w:bottom w:val="nil"/>
              <w:right w:val="single" w:sz="6" w:space="0" w:color="auto"/>
            </w:tcBorders>
          </w:tcPr>
          <w:p w:rsidR="00A60368" w:rsidRPr="006D550D" w:rsidRDefault="00B26E5B" w:rsidP="00A97DC8">
            <w:pPr>
              <w:rPr>
                <w:szCs w:val="24"/>
                <w:lang w:val="ru-RU"/>
              </w:rPr>
            </w:pPr>
            <w:r w:rsidRPr="006D550D">
              <w:rPr>
                <w:szCs w:val="24"/>
                <w:lang w:val="ru-RU"/>
              </w:rPr>
              <w:t>Степень токсичности после предыдущего введения Келикс®</w:t>
            </w:r>
          </w:p>
        </w:tc>
        <w:tc>
          <w:tcPr>
            <w:tcW w:w="6804" w:type="dxa"/>
            <w:gridSpan w:val="3"/>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Неделя, после предыдущего введения препарата Келикс®</w:t>
            </w:r>
          </w:p>
        </w:tc>
      </w:tr>
      <w:tr w:rsidR="00A60368" w:rsidRPr="006813D9" w:rsidTr="004D5CFC">
        <w:trPr>
          <w:cantSplit/>
        </w:trPr>
        <w:tc>
          <w:tcPr>
            <w:tcW w:w="2482" w:type="dxa"/>
            <w:vMerge/>
            <w:tcBorders>
              <w:top w:val="nil"/>
              <w:left w:val="double" w:sz="6" w:space="0" w:color="auto"/>
              <w:bottom w:val="double" w:sz="6" w:space="0" w:color="auto"/>
              <w:right w:val="single" w:sz="6" w:space="0" w:color="auto"/>
            </w:tcBorders>
          </w:tcPr>
          <w:p w:rsidR="00A60368" w:rsidRPr="006D550D" w:rsidRDefault="00A60368" w:rsidP="00A97DC8">
            <w:pPr>
              <w:rPr>
                <w:szCs w:val="24"/>
                <w:lang w:val="ru-RU"/>
              </w:rPr>
            </w:pPr>
          </w:p>
        </w:tc>
        <w:tc>
          <w:tcPr>
            <w:tcW w:w="2410"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4 неделя</w:t>
            </w:r>
          </w:p>
        </w:tc>
        <w:tc>
          <w:tcPr>
            <w:tcW w:w="2268"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5 неделя</w:t>
            </w:r>
          </w:p>
        </w:tc>
        <w:tc>
          <w:tcPr>
            <w:tcW w:w="2126" w:type="dxa"/>
            <w:tcBorders>
              <w:top w:val="single" w:sz="6" w:space="0" w:color="auto"/>
              <w:left w:val="single" w:sz="6" w:space="0" w:color="auto"/>
              <w:bottom w:val="double" w:sz="6" w:space="0" w:color="auto"/>
              <w:right w:val="double" w:sz="6" w:space="0" w:color="auto"/>
            </w:tcBorders>
          </w:tcPr>
          <w:p w:rsidR="00A60368" w:rsidRPr="006813D9" w:rsidRDefault="00B26E5B" w:rsidP="00A97DC8">
            <w:pPr>
              <w:rPr>
                <w:szCs w:val="24"/>
              </w:rPr>
            </w:pPr>
            <w:r w:rsidRPr="006813D9">
              <w:rPr>
                <w:szCs w:val="24"/>
              </w:rPr>
              <w:t>6 неделя</w:t>
            </w:r>
          </w:p>
        </w:tc>
      </w:tr>
      <w:tr w:rsidR="00A60368" w:rsidRPr="00FA0F01" w:rsidTr="004D5CFC">
        <w:trPr>
          <w:cantSplit/>
        </w:trPr>
        <w:tc>
          <w:tcPr>
            <w:tcW w:w="2482" w:type="dxa"/>
            <w:tcBorders>
              <w:top w:val="single" w:sz="6" w:space="0" w:color="auto"/>
              <w:left w:val="double" w:sz="6" w:space="0" w:color="auto"/>
              <w:bottom w:val="single" w:sz="6" w:space="0" w:color="auto"/>
              <w:right w:val="single" w:sz="6" w:space="0" w:color="auto"/>
            </w:tcBorders>
          </w:tcPr>
          <w:p w:rsidR="00A60368" w:rsidRPr="006D550D" w:rsidRDefault="00B26E5B" w:rsidP="00A97DC8">
            <w:pPr>
              <w:rPr>
                <w:szCs w:val="24"/>
                <w:lang w:val="ru-RU"/>
              </w:rPr>
            </w:pPr>
            <w:r w:rsidRPr="006813D9">
              <w:rPr>
                <w:szCs w:val="24"/>
              </w:rPr>
              <w:t>I</w:t>
            </w:r>
            <w:r w:rsidRPr="006D550D">
              <w:rPr>
                <w:szCs w:val="24"/>
                <w:lang w:val="ru-RU"/>
              </w:rPr>
              <w:t xml:space="preserve"> степень (умеренная эритема, отек, или десквамация, не влияющие на повседневную деятельность)</w:t>
            </w:r>
          </w:p>
        </w:tc>
        <w:tc>
          <w:tcPr>
            <w:tcW w:w="2410" w:type="dxa"/>
            <w:tcBorders>
              <w:top w:val="single" w:sz="6" w:space="0" w:color="auto"/>
              <w:left w:val="single" w:sz="6" w:space="0" w:color="auto"/>
              <w:bottom w:val="single" w:sz="6" w:space="0" w:color="auto"/>
              <w:right w:val="single" w:sz="6" w:space="0" w:color="auto"/>
            </w:tcBorders>
          </w:tcPr>
          <w:p w:rsidR="00A60368" w:rsidRPr="006D550D" w:rsidRDefault="00B26E5B" w:rsidP="00A97DC8">
            <w:pPr>
              <w:rPr>
                <w:szCs w:val="24"/>
                <w:lang w:val="ru-RU"/>
              </w:rPr>
            </w:pPr>
            <w:r w:rsidRPr="006D550D">
              <w:rPr>
                <w:szCs w:val="24"/>
                <w:lang w:val="ru-RU"/>
              </w:rPr>
              <w:t>Вводить следующую дозу, за исключением тех пациентов, у которых ранее отмечалась 3-4 степень (в этом случае подождать дополнительную неделю)</w:t>
            </w:r>
          </w:p>
        </w:tc>
        <w:tc>
          <w:tcPr>
            <w:tcW w:w="2268" w:type="dxa"/>
            <w:tcBorders>
              <w:top w:val="single" w:sz="6" w:space="0" w:color="auto"/>
              <w:left w:val="single" w:sz="6" w:space="0" w:color="auto"/>
              <w:bottom w:val="single" w:sz="6" w:space="0" w:color="auto"/>
              <w:right w:val="single" w:sz="6" w:space="0" w:color="auto"/>
            </w:tcBorders>
          </w:tcPr>
          <w:p w:rsidR="00A60368" w:rsidRPr="006D550D" w:rsidRDefault="00B26E5B" w:rsidP="00A97DC8">
            <w:pPr>
              <w:rPr>
                <w:szCs w:val="24"/>
                <w:lang w:val="ru-RU"/>
              </w:rPr>
            </w:pPr>
            <w:r w:rsidRPr="006D550D">
              <w:rPr>
                <w:szCs w:val="24"/>
                <w:lang w:val="ru-RU"/>
              </w:rPr>
              <w:t>Вводить следующую дозу за исключением тех пациентов, у которых ранее отмечалась 3-4 степень (в этом случае подождать дополнительную неделю)</w:t>
            </w:r>
          </w:p>
        </w:tc>
        <w:tc>
          <w:tcPr>
            <w:tcW w:w="212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Снизить дозу на 25%; вернуться к 4-недельному интервалу между введениями</w:t>
            </w:r>
          </w:p>
        </w:tc>
      </w:tr>
      <w:tr w:rsidR="00A60368" w:rsidRPr="00FA0F01" w:rsidTr="004D5CFC">
        <w:trPr>
          <w:cantSplit/>
        </w:trPr>
        <w:tc>
          <w:tcPr>
            <w:tcW w:w="2482" w:type="dxa"/>
            <w:tcBorders>
              <w:top w:val="single" w:sz="6" w:space="0" w:color="auto"/>
              <w:left w:val="double" w:sz="6" w:space="0" w:color="auto"/>
              <w:bottom w:val="single" w:sz="6" w:space="0" w:color="auto"/>
              <w:right w:val="single" w:sz="6" w:space="0" w:color="auto"/>
            </w:tcBorders>
          </w:tcPr>
          <w:p w:rsidR="00A60368" w:rsidRPr="006D550D" w:rsidRDefault="00B26E5B" w:rsidP="00A97DC8">
            <w:pPr>
              <w:rPr>
                <w:szCs w:val="24"/>
                <w:lang w:val="ru-RU"/>
              </w:rPr>
            </w:pPr>
            <w:r w:rsidRPr="006813D9">
              <w:rPr>
                <w:szCs w:val="24"/>
              </w:rPr>
              <w:t>II</w:t>
            </w:r>
            <w:r w:rsidRPr="006D550D">
              <w:rPr>
                <w:szCs w:val="24"/>
                <w:lang w:val="ru-RU"/>
              </w:rPr>
              <w:t xml:space="preserve"> степень (эритема, десквамация, отек, влияющие на повседневную деятельность, но не препятствующие нормальной физической активности; маленькие волдыри или изъязвления)</w:t>
            </w:r>
          </w:p>
        </w:tc>
        <w:tc>
          <w:tcPr>
            <w:tcW w:w="2410"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 xml:space="preserve">Подождать дополнительную неделю </w:t>
            </w:r>
          </w:p>
        </w:tc>
        <w:tc>
          <w:tcPr>
            <w:tcW w:w="2268"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12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Снизить дозу на 25%; вернуться к 4-недельному интервалу между введениями</w:t>
            </w:r>
          </w:p>
        </w:tc>
      </w:tr>
      <w:tr w:rsidR="00A60368" w:rsidRPr="006813D9" w:rsidTr="004D5CFC">
        <w:trPr>
          <w:cantSplit/>
        </w:trPr>
        <w:tc>
          <w:tcPr>
            <w:tcW w:w="2482" w:type="dxa"/>
            <w:tcBorders>
              <w:top w:val="single" w:sz="6" w:space="0" w:color="auto"/>
              <w:left w:val="double" w:sz="6" w:space="0" w:color="auto"/>
              <w:right w:val="single" w:sz="6" w:space="0" w:color="auto"/>
            </w:tcBorders>
          </w:tcPr>
          <w:p w:rsidR="00A60368" w:rsidRPr="006D550D" w:rsidRDefault="00B26E5B" w:rsidP="00A97DC8">
            <w:pPr>
              <w:rPr>
                <w:szCs w:val="24"/>
                <w:lang w:val="ru-RU"/>
              </w:rPr>
            </w:pPr>
            <w:r w:rsidRPr="006813D9">
              <w:rPr>
                <w:szCs w:val="24"/>
              </w:rPr>
              <w:t>III</w:t>
            </w:r>
            <w:r w:rsidRPr="006D550D">
              <w:rPr>
                <w:szCs w:val="24"/>
                <w:lang w:val="ru-RU"/>
              </w:rPr>
              <w:t xml:space="preserve"> степень (волдыри, изъязвления, отеки, мешающие ходьбе или повседневной активности, пациент не может носить обычную одежду)</w:t>
            </w:r>
          </w:p>
        </w:tc>
        <w:tc>
          <w:tcPr>
            <w:tcW w:w="2410" w:type="dxa"/>
            <w:tcBorders>
              <w:top w:val="single" w:sz="6" w:space="0" w:color="auto"/>
              <w:left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268" w:type="dxa"/>
            <w:tcBorders>
              <w:top w:val="single" w:sz="6" w:space="0" w:color="auto"/>
              <w:left w:val="single" w:sz="6" w:space="0" w:color="auto"/>
              <w:right w:val="single" w:sz="6" w:space="0" w:color="auto"/>
            </w:tcBorders>
          </w:tcPr>
          <w:p w:rsidR="00A60368" w:rsidRPr="006813D9" w:rsidRDefault="00B26E5B" w:rsidP="00A97DC8">
            <w:pPr>
              <w:rPr>
                <w:szCs w:val="24"/>
              </w:rPr>
            </w:pPr>
            <w:r w:rsidRPr="006813D9">
              <w:rPr>
                <w:szCs w:val="24"/>
              </w:rPr>
              <w:t xml:space="preserve">Подождать дополнительную неделю </w:t>
            </w:r>
          </w:p>
        </w:tc>
        <w:tc>
          <w:tcPr>
            <w:tcW w:w="2126" w:type="dxa"/>
            <w:tcBorders>
              <w:top w:val="single" w:sz="6" w:space="0" w:color="auto"/>
              <w:left w:val="single" w:sz="6" w:space="0" w:color="auto"/>
              <w:right w:val="double" w:sz="6" w:space="0" w:color="auto"/>
            </w:tcBorders>
          </w:tcPr>
          <w:p w:rsidR="00A60368" w:rsidRPr="006813D9" w:rsidRDefault="00B26E5B" w:rsidP="00A97DC8">
            <w:pPr>
              <w:rPr>
                <w:szCs w:val="24"/>
              </w:rPr>
            </w:pPr>
            <w:r w:rsidRPr="006813D9">
              <w:rPr>
                <w:szCs w:val="24"/>
              </w:rPr>
              <w:t>Отменить препарат</w:t>
            </w:r>
          </w:p>
        </w:tc>
      </w:tr>
      <w:tr w:rsidR="00A60368" w:rsidRPr="006813D9" w:rsidTr="004D5CFC">
        <w:trPr>
          <w:cantSplit/>
        </w:trPr>
        <w:tc>
          <w:tcPr>
            <w:tcW w:w="2482" w:type="dxa"/>
            <w:tcBorders>
              <w:top w:val="single" w:sz="6" w:space="0" w:color="auto"/>
              <w:left w:val="double" w:sz="6" w:space="0" w:color="auto"/>
              <w:bottom w:val="double" w:sz="6" w:space="0" w:color="auto"/>
              <w:right w:val="single" w:sz="6" w:space="0" w:color="auto"/>
            </w:tcBorders>
          </w:tcPr>
          <w:p w:rsidR="00A60368" w:rsidRPr="006D550D" w:rsidRDefault="00B26E5B" w:rsidP="00A97DC8">
            <w:pPr>
              <w:rPr>
                <w:szCs w:val="24"/>
                <w:lang w:val="ru-RU"/>
              </w:rPr>
            </w:pPr>
            <w:r w:rsidRPr="006813D9">
              <w:rPr>
                <w:szCs w:val="24"/>
              </w:rPr>
              <w:t>IV</w:t>
            </w:r>
            <w:r w:rsidRPr="006D550D">
              <w:rPr>
                <w:szCs w:val="24"/>
                <w:lang w:val="ru-RU"/>
              </w:rPr>
              <w:t xml:space="preserve"> степень (диффузные или локальные процесссы, приводящие к инфекционным осложнениям, постельному режиму или госпитализации)</w:t>
            </w:r>
          </w:p>
        </w:tc>
        <w:tc>
          <w:tcPr>
            <w:tcW w:w="2410"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tc>
        <w:tc>
          <w:tcPr>
            <w:tcW w:w="2268"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tc>
        <w:tc>
          <w:tcPr>
            <w:tcW w:w="2126" w:type="dxa"/>
            <w:tcBorders>
              <w:top w:val="single" w:sz="6" w:space="0" w:color="auto"/>
              <w:left w:val="single" w:sz="6" w:space="0" w:color="auto"/>
              <w:bottom w:val="double" w:sz="6" w:space="0" w:color="auto"/>
              <w:right w:val="double" w:sz="6" w:space="0" w:color="auto"/>
            </w:tcBorders>
          </w:tcPr>
          <w:p w:rsidR="00A60368" w:rsidRPr="006813D9" w:rsidRDefault="00B26E5B" w:rsidP="00A97DC8">
            <w:pPr>
              <w:rPr>
                <w:szCs w:val="24"/>
              </w:rPr>
            </w:pPr>
            <w:r w:rsidRPr="006813D9">
              <w:rPr>
                <w:szCs w:val="24"/>
              </w:rPr>
              <w:t>Отменить препарат</w:t>
            </w:r>
          </w:p>
        </w:tc>
      </w:tr>
    </w:tbl>
    <w:p w:rsidR="00A60368" w:rsidRPr="006813D9" w:rsidRDefault="00A60368" w:rsidP="00A97DC8">
      <w:pPr>
        <w:rPr>
          <w:szCs w:val="24"/>
        </w:rPr>
      </w:pPr>
    </w:p>
    <w:tbl>
      <w:tblPr>
        <w:tblW w:w="0" w:type="auto"/>
        <w:tblInd w:w="250" w:type="dxa"/>
        <w:tblLayout w:type="fixed"/>
        <w:tblLook w:val="0000" w:firstRow="0" w:lastRow="0" w:firstColumn="0" w:lastColumn="0" w:noHBand="0" w:noVBand="0"/>
      </w:tblPr>
      <w:tblGrid>
        <w:gridCol w:w="2410"/>
        <w:gridCol w:w="2410"/>
        <w:gridCol w:w="2268"/>
        <w:gridCol w:w="2126"/>
      </w:tblGrid>
      <w:tr w:rsidR="00A60368" w:rsidRPr="006813D9" w:rsidTr="004D5CFC">
        <w:trPr>
          <w:cantSplit/>
        </w:trPr>
        <w:tc>
          <w:tcPr>
            <w:tcW w:w="9214" w:type="dxa"/>
            <w:gridSpan w:val="4"/>
            <w:tcBorders>
              <w:top w:val="double" w:sz="6" w:space="0" w:color="auto"/>
              <w:left w:val="double" w:sz="6" w:space="0" w:color="auto"/>
              <w:bottom w:val="single" w:sz="6" w:space="0" w:color="auto"/>
              <w:right w:val="double" w:sz="6" w:space="0" w:color="auto"/>
            </w:tcBorders>
          </w:tcPr>
          <w:p w:rsidR="00A60368" w:rsidRPr="006813D9" w:rsidRDefault="00B26E5B" w:rsidP="00A97DC8">
            <w:pPr>
              <w:rPr>
                <w:szCs w:val="24"/>
              </w:rPr>
            </w:pPr>
            <w:bookmarkStart w:id="217" w:name="_Toc462153426"/>
            <w:r w:rsidRPr="006813D9">
              <w:rPr>
                <w:szCs w:val="24"/>
              </w:rPr>
              <w:t>Таблица 3.   Стоматит</w:t>
            </w:r>
            <w:bookmarkEnd w:id="217"/>
          </w:p>
        </w:tc>
      </w:tr>
      <w:tr w:rsidR="00A60368" w:rsidRPr="00FA0F01" w:rsidTr="004D5CFC">
        <w:trPr>
          <w:cantSplit/>
        </w:trPr>
        <w:tc>
          <w:tcPr>
            <w:tcW w:w="2410" w:type="dxa"/>
            <w:vMerge w:val="restart"/>
            <w:tcBorders>
              <w:top w:val="single" w:sz="6" w:space="0" w:color="auto"/>
              <w:left w:val="double" w:sz="6" w:space="0" w:color="auto"/>
              <w:bottom w:val="nil"/>
              <w:right w:val="single" w:sz="6" w:space="0" w:color="auto"/>
            </w:tcBorders>
          </w:tcPr>
          <w:p w:rsidR="00A60368" w:rsidRPr="006813D9" w:rsidRDefault="00B26E5B" w:rsidP="00A97DC8">
            <w:pPr>
              <w:rPr>
                <w:szCs w:val="24"/>
              </w:rPr>
            </w:pPr>
            <w:r w:rsidRPr="006813D9">
              <w:rPr>
                <w:szCs w:val="24"/>
              </w:rPr>
              <w:t>Степень токсичности</w:t>
            </w:r>
          </w:p>
        </w:tc>
        <w:tc>
          <w:tcPr>
            <w:tcW w:w="6804" w:type="dxa"/>
            <w:gridSpan w:val="3"/>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Неделя, после предыдущего введения препарата Келикс®</w:t>
            </w:r>
          </w:p>
        </w:tc>
      </w:tr>
      <w:tr w:rsidR="00A60368" w:rsidRPr="006813D9" w:rsidTr="004D5CFC">
        <w:trPr>
          <w:cantSplit/>
        </w:trPr>
        <w:tc>
          <w:tcPr>
            <w:tcW w:w="2410" w:type="dxa"/>
            <w:vMerge/>
            <w:tcBorders>
              <w:top w:val="nil"/>
              <w:left w:val="double" w:sz="6" w:space="0" w:color="auto"/>
              <w:bottom w:val="double" w:sz="6" w:space="0" w:color="auto"/>
              <w:right w:val="single" w:sz="6" w:space="0" w:color="auto"/>
            </w:tcBorders>
          </w:tcPr>
          <w:p w:rsidR="00A60368" w:rsidRPr="006D550D" w:rsidRDefault="00A60368" w:rsidP="00A97DC8">
            <w:pPr>
              <w:rPr>
                <w:szCs w:val="24"/>
                <w:lang w:val="ru-RU"/>
              </w:rPr>
            </w:pPr>
          </w:p>
        </w:tc>
        <w:tc>
          <w:tcPr>
            <w:tcW w:w="2410"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4 неделя</w:t>
            </w:r>
          </w:p>
        </w:tc>
        <w:tc>
          <w:tcPr>
            <w:tcW w:w="2268"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5 неделя</w:t>
            </w:r>
          </w:p>
        </w:tc>
        <w:tc>
          <w:tcPr>
            <w:tcW w:w="2126" w:type="dxa"/>
            <w:tcBorders>
              <w:top w:val="single" w:sz="6" w:space="0" w:color="auto"/>
              <w:left w:val="single" w:sz="6" w:space="0" w:color="auto"/>
              <w:bottom w:val="double" w:sz="6" w:space="0" w:color="auto"/>
              <w:right w:val="double" w:sz="6" w:space="0" w:color="auto"/>
            </w:tcBorders>
          </w:tcPr>
          <w:p w:rsidR="00A60368" w:rsidRPr="006813D9" w:rsidRDefault="00B26E5B" w:rsidP="00A97DC8">
            <w:pPr>
              <w:rPr>
                <w:szCs w:val="24"/>
              </w:rPr>
            </w:pPr>
            <w:r w:rsidRPr="006813D9">
              <w:rPr>
                <w:szCs w:val="24"/>
              </w:rPr>
              <w:t>6 неделя</w:t>
            </w:r>
          </w:p>
        </w:tc>
      </w:tr>
      <w:tr w:rsidR="00A60368" w:rsidRPr="00FA0F01" w:rsidTr="004D5CFC">
        <w:trPr>
          <w:cantSplit/>
        </w:trPr>
        <w:tc>
          <w:tcPr>
            <w:tcW w:w="2410" w:type="dxa"/>
            <w:tcBorders>
              <w:top w:val="single" w:sz="6" w:space="0" w:color="auto"/>
              <w:left w:val="double" w:sz="6" w:space="0" w:color="auto"/>
              <w:bottom w:val="single" w:sz="6" w:space="0" w:color="auto"/>
              <w:right w:val="single" w:sz="6" w:space="0" w:color="auto"/>
            </w:tcBorders>
          </w:tcPr>
          <w:p w:rsidR="00A60368" w:rsidRPr="006D550D" w:rsidRDefault="00B26E5B" w:rsidP="00A97DC8">
            <w:pPr>
              <w:rPr>
                <w:szCs w:val="24"/>
                <w:lang w:val="ru-RU"/>
              </w:rPr>
            </w:pPr>
            <w:r w:rsidRPr="006813D9">
              <w:rPr>
                <w:szCs w:val="24"/>
              </w:rPr>
              <w:t>I</w:t>
            </w:r>
            <w:r w:rsidRPr="006D550D">
              <w:rPr>
                <w:szCs w:val="24"/>
                <w:lang w:val="ru-RU"/>
              </w:rPr>
              <w:t xml:space="preserve"> (безболезненные язвы, эритема или слабо выраженная болезненность)</w:t>
            </w:r>
          </w:p>
        </w:tc>
        <w:tc>
          <w:tcPr>
            <w:tcW w:w="2410"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D550D">
              <w:rPr>
                <w:szCs w:val="24"/>
                <w:lang w:val="ru-RU"/>
              </w:rPr>
              <w:t xml:space="preserve">Вводить следующую дозу, за исключением тех пациентов, у которых ранее отмечалась 3-4 степень. </w:t>
            </w:r>
            <w:r w:rsidRPr="006813D9">
              <w:rPr>
                <w:szCs w:val="24"/>
              </w:rPr>
              <w:t>В этом случае подождать дополнительную неделю</w:t>
            </w:r>
          </w:p>
        </w:tc>
        <w:tc>
          <w:tcPr>
            <w:tcW w:w="2268"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D550D">
              <w:rPr>
                <w:szCs w:val="24"/>
                <w:lang w:val="ru-RU"/>
              </w:rPr>
              <w:t xml:space="preserve">Вводить следующую дозу, за исключением тех пациентов, у которых ранее отмечалась 3-4 степень. </w:t>
            </w:r>
            <w:r w:rsidRPr="006813D9">
              <w:rPr>
                <w:szCs w:val="24"/>
              </w:rPr>
              <w:t>В этом случае подождать дополнительную неделю</w:t>
            </w:r>
          </w:p>
        </w:tc>
        <w:tc>
          <w:tcPr>
            <w:tcW w:w="212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Снизить дозу на 25%; вернуться к 4-недельному интервалу между введениями  или отменить препарат по индивидуальному заключению врача</w:t>
            </w:r>
          </w:p>
        </w:tc>
      </w:tr>
      <w:tr w:rsidR="00A60368" w:rsidRPr="00FA0F01" w:rsidTr="004D5CFC">
        <w:trPr>
          <w:cantSplit/>
        </w:trPr>
        <w:tc>
          <w:tcPr>
            <w:tcW w:w="2410" w:type="dxa"/>
            <w:tcBorders>
              <w:top w:val="single" w:sz="6" w:space="0" w:color="auto"/>
              <w:left w:val="double" w:sz="6" w:space="0" w:color="auto"/>
              <w:bottom w:val="single" w:sz="6" w:space="0" w:color="auto"/>
              <w:right w:val="single" w:sz="6" w:space="0" w:color="auto"/>
            </w:tcBorders>
          </w:tcPr>
          <w:p w:rsidR="00A60368" w:rsidRPr="006D550D" w:rsidRDefault="00B26E5B" w:rsidP="00A97DC8">
            <w:pPr>
              <w:rPr>
                <w:szCs w:val="24"/>
                <w:lang w:val="ru-RU"/>
              </w:rPr>
            </w:pPr>
            <w:r w:rsidRPr="006813D9">
              <w:rPr>
                <w:szCs w:val="24"/>
              </w:rPr>
              <w:t>II</w:t>
            </w:r>
            <w:r w:rsidRPr="006D550D">
              <w:rPr>
                <w:szCs w:val="24"/>
                <w:lang w:val="ru-RU"/>
              </w:rPr>
              <w:t xml:space="preserve"> (болезненные язвы, эритема, отеки, но пациент может принимать пищу)</w:t>
            </w:r>
          </w:p>
        </w:tc>
        <w:tc>
          <w:tcPr>
            <w:tcW w:w="2410"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268"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12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Снизить дозу на 25%; вернуться к 4-недельному интервалу между введениями  или отменить препарат по индивидуальному заключению врача</w:t>
            </w:r>
          </w:p>
        </w:tc>
      </w:tr>
      <w:tr w:rsidR="00A60368" w:rsidRPr="006813D9" w:rsidTr="004D5CFC">
        <w:trPr>
          <w:cantSplit/>
        </w:trPr>
        <w:tc>
          <w:tcPr>
            <w:tcW w:w="2410" w:type="dxa"/>
            <w:tcBorders>
              <w:top w:val="single" w:sz="6" w:space="0" w:color="auto"/>
              <w:left w:val="double" w:sz="6" w:space="0" w:color="auto"/>
              <w:right w:val="single" w:sz="6" w:space="0" w:color="auto"/>
            </w:tcBorders>
          </w:tcPr>
          <w:p w:rsidR="00A60368" w:rsidRPr="006D550D" w:rsidRDefault="00B26E5B" w:rsidP="00A97DC8">
            <w:pPr>
              <w:rPr>
                <w:szCs w:val="24"/>
                <w:lang w:val="ru-RU"/>
              </w:rPr>
            </w:pPr>
            <w:r w:rsidRPr="006813D9">
              <w:rPr>
                <w:szCs w:val="24"/>
              </w:rPr>
              <w:t>III</w:t>
            </w:r>
            <w:r w:rsidRPr="006D550D">
              <w:rPr>
                <w:szCs w:val="24"/>
                <w:lang w:val="ru-RU"/>
              </w:rPr>
              <w:t xml:space="preserve"> (болезненные язвы, эритема, отеки - пациент не может принимать пищу)</w:t>
            </w:r>
          </w:p>
        </w:tc>
        <w:tc>
          <w:tcPr>
            <w:tcW w:w="2410" w:type="dxa"/>
            <w:tcBorders>
              <w:top w:val="single" w:sz="6" w:space="0" w:color="auto"/>
              <w:left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268" w:type="dxa"/>
            <w:tcBorders>
              <w:top w:val="single" w:sz="6" w:space="0" w:color="auto"/>
              <w:left w:val="sing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126" w:type="dxa"/>
            <w:tcBorders>
              <w:top w:val="single" w:sz="6" w:space="0" w:color="auto"/>
              <w:left w:val="single" w:sz="6" w:space="0" w:color="auto"/>
              <w:right w:val="double" w:sz="6" w:space="0" w:color="auto"/>
            </w:tcBorders>
          </w:tcPr>
          <w:p w:rsidR="00A60368" w:rsidRPr="006813D9" w:rsidRDefault="00B26E5B" w:rsidP="00A97DC8">
            <w:pPr>
              <w:rPr>
                <w:szCs w:val="24"/>
              </w:rPr>
            </w:pPr>
            <w:r w:rsidRPr="006813D9">
              <w:rPr>
                <w:szCs w:val="24"/>
              </w:rPr>
              <w:t>Отменить препарат</w:t>
            </w:r>
          </w:p>
        </w:tc>
      </w:tr>
      <w:tr w:rsidR="00A60368" w:rsidRPr="006813D9" w:rsidTr="004D5CFC">
        <w:trPr>
          <w:cantSplit/>
        </w:trPr>
        <w:tc>
          <w:tcPr>
            <w:tcW w:w="2410" w:type="dxa"/>
            <w:tcBorders>
              <w:top w:val="single" w:sz="6" w:space="0" w:color="auto"/>
              <w:left w:val="double" w:sz="6" w:space="0" w:color="auto"/>
              <w:bottom w:val="double" w:sz="6" w:space="0" w:color="auto"/>
              <w:right w:val="single" w:sz="6" w:space="0" w:color="auto"/>
            </w:tcBorders>
          </w:tcPr>
          <w:p w:rsidR="00A60368" w:rsidRPr="006D550D" w:rsidRDefault="00B26E5B" w:rsidP="00A97DC8">
            <w:pPr>
              <w:rPr>
                <w:szCs w:val="24"/>
                <w:lang w:val="ru-RU"/>
              </w:rPr>
            </w:pPr>
            <w:r w:rsidRPr="006813D9">
              <w:rPr>
                <w:szCs w:val="24"/>
              </w:rPr>
              <w:t>IV</w:t>
            </w:r>
            <w:r w:rsidRPr="006D550D">
              <w:rPr>
                <w:szCs w:val="24"/>
                <w:lang w:val="ru-RU"/>
              </w:rPr>
              <w:t xml:space="preserve"> (состояние требует парентерального или энтерального питания)</w:t>
            </w:r>
          </w:p>
        </w:tc>
        <w:tc>
          <w:tcPr>
            <w:tcW w:w="2410"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268" w:type="dxa"/>
            <w:tcBorders>
              <w:top w:val="single" w:sz="6" w:space="0" w:color="auto"/>
              <w:left w:val="single" w:sz="6" w:space="0" w:color="auto"/>
              <w:bottom w:val="double" w:sz="6" w:space="0" w:color="auto"/>
              <w:right w:val="single" w:sz="6" w:space="0" w:color="auto"/>
            </w:tcBorders>
          </w:tcPr>
          <w:p w:rsidR="00A60368" w:rsidRPr="006813D9" w:rsidRDefault="00B26E5B" w:rsidP="00A97DC8">
            <w:pPr>
              <w:rPr>
                <w:szCs w:val="24"/>
              </w:rPr>
            </w:pPr>
            <w:r w:rsidRPr="006813D9">
              <w:rPr>
                <w:szCs w:val="24"/>
              </w:rPr>
              <w:t>Подождать дополнительную неделю</w:t>
            </w:r>
          </w:p>
          <w:p w:rsidR="00A60368" w:rsidRPr="006813D9" w:rsidRDefault="00A60368" w:rsidP="00A97DC8">
            <w:pPr>
              <w:rPr>
                <w:szCs w:val="24"/>
              </w:rPr>
            </w:pPr>
          </w:p>
        </w:tc>
        <w:tc>
          <w:tcPr>
            <w:tcW w:w="2126" w:type="dxa"/>
            <w:tcBorders>
              <w:top w:val="single" w:sz="6" w:space="0" w:color="auto"/>
              <w:left w:val="single" w:sz="6" w:space="0" w:color="auto"/>
              <w:bottom w:val="double" w:sz="6" w:space="0" w:color="auto"/>
              <w:right w:val="double" w:sz="6" w:space="0" w:color="auto"/>
            </w:tcBorders>
          </w:tcPr>
          <w:p w:rsidR="00A60368" w:rsidRPr="006813D9" w:rsidRDefault="00B26E5B" w:rsidP="00A97DC8">
            <w:pPr>
              <w:rPr>
                <w:szCs w:val="24"/>
              </w:rPr>
            </w:pPr>
            <w:r w:rsidRPr="006813D9">
              <w:rPr>
                <w:szCs w:val="24"/>
              </w:rPr>
              <w:t>Отменить препарат</w:t>
            </w:r>
          </w:p>
        </w:tc>
      </w:tr>
    </w:tbl>
    <w:p w:rsidR="00A60368" w:rsidRPr="006813D9" w:rsidRDefault="00A60368" w:rsidP="00A97DC8">
      <w:pPr>
        <w:rPr>
          <w:szCs w:val="24"/>
        </w:rPr>
      </w:pPr>
    </w:p>
    <w:p w:rsidR="00A60368" w:rsidRPr="006D550D" w:rsidRDefault="00B26E5B" w:rsidP="00A97DC8">
      <w:pPr>
        <w:rPr>
          <w:szCs w:val="24"/>
          <w:lang w:val="ru-RU"/>
        </w:rPr>
      </w:pPr>
      <w:r w:rsidRPr="006D550D">
        <w:rPr>
          <w:szCs w:val="24"/>
          <w:lang w:val="ru-RU"/>
        </w:rPr>
        <w:t>Таблица для модификации режима дозирования в связи с развитием гематологической токсичности.</w:t>
      </w:r>
    </w:p>
    <w:p w:rsidR="00A60368" w:rsidRPr="006D550D" w:rsidRDefault="00A60368" w:rsidP="00A97DC8">
      <w:pPr>
        <w:rPr>
          <w:szCs w:val="24"/>
          <w:lang w:val="ru-RU"/>
        </w:rPr>
      </w:pPr>
    </w:p>
    <w:tbl>
      <w:tblPr>
        <w:tblW w:w="9214" w:type="dxa"/>
        <w:tblInd w:w="250" w:type="dxa"/>
        <w:tblLayout w:type="fixed"/>
        <w:tblLook w:val="0000" w:firstRow="0" w:lastRow="0" w:firstColumn="0" w:lastColumn="0" w:noHBand="0" w:noVBand="0"/>
      </w:tblPr>
      <w:tblGrid>
        <w:gridCol w:w="1134"/>
        <w:gridCol w:w="1701"/>
        <w:gridCol w:w="1843"/>
        <w:gridCol w:w="4536"/>
      </w:tblGrid>
      <w:tr w:rsidR="00A60368" w:rsidRPr="006813D9" w:rsidTr="004D5CFC">
        <w:trPr>
          <w:cantSplit/>
        </w:trPr>
        <w:tc>
          <w:tcPr>
            <w:tcW w:w="9214" w:type="dxa"/>
            <w:gridSpan w:val="4"/>
            <w:tcBorders>
              <w:top w:val="double" w:sz="6" w:space="0" w:color="auto"/>
              <w:left w:val="double" w:sz="6" w:space="0" w:color="auto"/>
              <w:bottom w:val="single" w:sz="6" w:space="0" w:color="auto"/>
              <w:right w:val="double" w:sz="6" w:space="0" w:color="auto"/>
            </w:tcBorders>
          </w:tcPr>
          <w:p w:rsidR="00A60368" w:rsidRPr="006813D9" w:rsidRDefault="00B26E5B" w:rsidP="00A97DC8">
            <w:pPr>
              <w:rPr>
                <w:szCs w:val="24"/>
              </w:rPr>
            </w:pPr>
            <w:r w:rsidRPr="006813D9">
              <w:rPr>
                <w:szCs w:val="24"/>
              </w:rPr>
              <w:t xml:space="preserve">Таблица 4.   Гематологическая токсичность </w:t>
            </w:r>
          </w:p>
        </w:tc>
      </w:tr>
      <w:tr w:rsidR="00A60368" w:rsidRPr="006813D9" w:rsidTr="004D5CFC">
        <w:trPr>
          <w:cantSplit/>
        </w:trPr>
        <w:tc>
          <w:tcPr>
            <w:tcW w:w="1134" w:type="dxa"/>
            <w:tcBorders>
              <w:top w:val="single" w:sz="6" w:space="0" w:color="auto"/>
              <w:left w:val="double" w:sz="6" w:space="0" w:color="auto"/>
              <w:right w:val="single" w:sz="6" w:space="0" w:color="auto"/>
            </w:tcBorders>
          </w:tcPr>
          <w:p w:rsidR="00A60368" w:rsidRPr="006813D9" w:rsidRDefault="00B26E5B" w:rsidP="00A97DC8">
            <w:pPr>
              <w:rPr>
                <w:szCs w:val="24"/>
              </w:rPr>
            </w:pPr>
            <w:r w:rsidRPr="006813D9">
              <w:rPr>
                <w:szCs w:val="24"/>
              </w:rPr>
              <w:t>Степень</w:t>
            </w:r>
          </w:p>
        </w:tc>
        <w:tc>
          <w:tcPr>
            <w:tcW w:w="1701" w:type="dxa"/>
            <w:tcBorders>
              <w:top w:val="single" w:sz="6" w:space="0" w:color="auto"/>
              <w:left w:val="single" w:sz="6" w:space="0" w:color="auto"/>
              <w:bottom w:val="single" w:sz="6" w:space="0" w:color="auto"/>
              <w:right w:val="single" w:sz="6" w:space="0" w:color="auto"/>
            </w:tcBorders>
          </w:tcPr>
          <w:p w:rsidR="00A60368" w:rsidRPr="006D550D" w:rsidRDefault="00B26E5B" w:rsidP="00A97DC8">
            <w:pPr>
              <w:rPr>
                <w:szCs w:val="24"/>
                <w:lang w:val="ru-RU"/>
              </w:rPr>
            </w:pPr>
            <w:r w:rsidRPr="006D550D">
              <w:rPr>
                <w:szCs w:val="24"/>
                <w:lang w:val="ru-RU"/>
              </w:rPr>
              <w:t>Абсолютное число нейтрофилов (</w:t>
            </w:r>
            <w:r w:rsidRPr="006813D9">
              <w:rPr>
                <w:szCs w:val="24"/>
              </w:rPr>
              <w:t>ANC</w:t>
            </w:r>
            <w:r w:rsidRPr="006D550D">
              <w:rPr>
                <w:szCs w:val="24"/>
                <w:lang w:val="ru-RU"/>
              </w:rPr>
              <w:t xml:space="preserve">) </w:t>
            </w:r>
          </w:p>
          <w:p w:rsidR="00A60368" w:rsidRPr="006D550D" w:rsidRDefault="00B26E5B" w:rsidP="00A97DC8">
            <w:pPr>
              <w:rPr>
                <w:szCs w:val="24"/>
                <w:lang w:val="ru-RU"/>
              </w:rPr>
            </w:pPr>
            <w:r w:rsidRPr="006D550D">
              <w:rPr>
                <w:szCs w:val="24"/>
                <w:lang w:val="ru-RU"/>
              </w:rPr>
              <w:t>(в 1 мм3)</w:t>
            </w:r>
          </w:p>
        </w:tc>
        <w:tc>
          <w:tcPr>
            <w:tcW w:w="1843"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Тромбоциты</w:t>
            </w:r>
          </w:p>
          <w:p w:rsidR="00A60368" w:rsidRPr="006813D9" w:rsidRDefault="00B26E5B" w:rsidP="00A97DC8">
            <w:pPr>
              <w:rPr>
                <w:szCs w:val="24"/>
              </w:rPr>
            </w:pPr>
            <w:r w:rsidRPr="006813D9">
              <w:rPr>
                <w:szCs w:val="24"/>
              </w:rPr>
              <w:t>(в 1 мм3)</w:t>
            </w:r>
          </w:p>
        </w:tc>
        <w:tc>
          <w:tcPr>
            <w:tcW w:w="4536" w:type="dxa"/>
            <w:tcBorders>
              <w:top w:val="single" w:sz="6" w:space="0" w:color="auto"/>
              <w:left w:val="single" w:sz="6" w:space="0" w:color="auto"/>
              <w:bottom w:val="single" w:sz="6" w:space="0" w:color="auto"/>
              <w:right w:val="double" w:sz="6" w:space="0" w:color="auto"/>
            </w:tcBorders>
          </w:tcPr>
          <w:p w:rsidR="00A60368" w:rsidRPr="006813D9" w:rsidRDefault="00B26E5B" w:rsidP="00A97DC8">
            <w:pPr>
              <w:rPr>
                <w:szCs w:val="24"/>
              </w:rPr>
            </w:pPr>
            <w:r w:rsidRPr="006813D9">
              <w:rPr>
                <w:szCs w:val="24"/>
              </w:rPr>
              <w:t>Изменение режима дозирования</w:t>
            </w:r>
          </w:p>
        </w:tc>
      </w:tr>
      <w:tr w:rsidR="00A60368" w:rsidRPr="00FA0F01" w:rsidTr="004D5CFC">
        <w:trPr>
          <w:cantSplit/>
        </w:trPr>
        <w:tc>
          <w:tcPr>
            <w:tcW w:w="1134" w:type="dxa"/>
            <w:tcBorders>
              <w:top w:val="single" w:sz="6" w:space="0" w:color="auto"/>
              <w:left w:val="double" w:sz="6" w:space="0" w:color="auto"/>
              <w:right w:val="single" w:sz="6" w:space="0" w:color="auto"/>
            </w:tcBorders>
          </w:tcPr>
          <w:p w:rsidR="00A60368" w:rsidRPr="006813D9" w:rsidRDefault="00B26E5B" w:rsidP="00A97DC8">
            <w:pPr>
              <w:rPr>
                <w:szCs w:val="24"/>
              </w:rPr>
            </w:pPr>
            <w:r w:rsidRPr="006813D9">
              <w:rPr>
                <w:szCs w:val="24"/>
              </w:rPr>
              <w:t>I</w:t>
            </w:r>
          </w:p>
        </w:tc>
        <w:tc>
          <w:tcPr>
            <w:tcW w:w="1701"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1500-1900</w:t>
            </w:r>
          </w:p>
        </w:tc>
        <w:tc>
          <w:tcPr>
            <w:tcW w:w="1843"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75000 - 150000</w:t>
            </w:r>
          </w:p>
        </w:tc>
        <w:tc>
          <w:tcPr>
            <w:tcW w:w="453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 xml:space="preserve">Продолжение терапии без снижения дозы </w:t>
            </w:r>
          </w:p>
        </w:tc>
      </w:tr>
      <w:tr w:rsidR="00A60368" w:rsidRPr="00FA0F01" w:rsidTr="004D5CFC">
        <w:trPr>
          <w:cantSplit/>
        </w:trPr>
        <w:tc>
          <w:tcPr>
            <w:tcW w:w="1134" w:type="dxa"/>
            <w:tcBorders>
              <w:top w:val="single" w:sz="6" w:space="0" w:color="auto"/>
              <w:left w:val="double" w:sz="6" w:space="0" w:color="auto"/>
              <w:right w:val="single" w:sz="6" w:space="0" w:color="auto"/>
            </w:tcBorders>
          </w:tcPr>
          <w:p w:rsidR="00A60368" w:rsidRPr="006813D9" w:rsidRDefault="00B26E5B" w:rsidP="00A97DC8">
            <w:pPr>
              <w:rPr>
                <w:szCs w:val="24"/>
              </w:rPr>
            </w:pPr>
            <w:r w:rsidRPr="006813D9">
              <w:rPr>
                <w:szCs w:val="24"/>
              </w:rPr>
              <w:t>II</w:t>
            </w:r>
          </w:p>
        </w:tc>
        <w:tc>
          <w:tcPr>
            <w:tcW w:w="1701"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1000 - &lt;1500</w:t>
            </w:r>
          </w:p>
        </w:tc>
        <w:tc>
          <w:tcPr>
            <w:tcW w:w="1843"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50000 - &lt; 75000</w:t>
            </w:r>
          </w:p>
        </w:tc>
        <w:tc>
          <w:tcPr>
            <w:tcW w:w="453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 xml:space="preserve">Ждать до повышения показателя </w:t>
            </w:r>
            <w:r w:rsidRPr="006813D9">
              <w:rPr>
                <w:szCs w:val="24"/>
              </w:rPr>
              <w:t>ANC</w:t>
            </w:r>
            <w:r w:rsidRPr="006D550D">
              <w:rPr>
                <w:szCs w:val="24"/>
                <w:lang w:val="ru-RU"/>
              </w:rPr>
              <w:t xml:space="preserve"> до 1500 и более и тромбоцитов до 75000 и более, затем продолжить лечение без снижения дозы.</w:t>
            </w:r>
          </w:p>
        </w:tc>
      </w:tr>
      <w:tr w:rsidR="00A60368" w:rsidRPr="00FA0F01" w:rsidTr="004D5CFC">
        <w:trPr>
          <w:cantSplit/>
        </w:trPr>
        <w:tc>
          <w:tcPr>
            <w:tcW w:w="1134" w:type="dxa"/>
            <w:tcBorders>
              <w:top w:val="single" w:sz="6" w:space="0" w:color="auto"/>
              <w:left w:val="double" w:sz="6" w:space="0" w:color="auto"/>
              <w:bottom w:val="single" w:sz="6" w:space="0" w:color="auto"/>
              <w:right w:val="single" w:sz="6" w:space="0" w:color="auto"/>
            </w:tcBorders>
          </w:tcPr>
          <w:p w:rsidR="00A60368" w:rsidRPr="006813D9" w:rsidRDefault="00B26E5B" w:rsidP="00A97DC8">
            <w:pPr>
              <w:rPr>
                <w:szCs w:val="24"/>
              </w:rPr>
            </w:pPr>
            <w:r w:rsidRPr="006813D9">
              <w:rPr>
                <w:szCs w:val="24"/>
              </w:rPr>
              <w:lastRenderedPageBreak/>
              <w:t>III</w:t>
            </w:r>
          </w:p>
        </w:tc>
        <w:tc>
          <w:tcPr>
            <w:tcW w:w="1701"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500 - &lt;1000</w:t>
            </w:r>
          </w:p>
        </w:tc>
        <w:tc>
          <w:tcPr>
            <w:tcW w:w="1843"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25000 - &lt; 50000</w:t>
            </w:r>
          </w:p>
        </w:tc>
        <w:tc>
          <w:tcPr>
            <w:tcW w:w="453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 xml:space="preserve">Ждать до повышения показателя </w:t>
            </w:r>
            <w:r w:rsidRPr="006813D9">
              <w:rPr>
                <w:szCs w:val="24"/>
              </w:rPr>
              <w:t>ANC</w:t>
            </w:r>
            <w:r w:rsidRPr="006D550D">
              <w:rPr>
                <w:szCs w:val="24"/>
                <w:lang w:val="ru-RU"/>
              </w:rPr>
              <w:t xml:space="preserve"> до 1500 и более и тромбоцитов до 75000 и более, затем продолжить лечение без снижения дозы.</w:t>
            </w:r>
          </w:p>
        </w:tc>
      </w:tr>
      <w:tr w:rsidR="00A60368" w:rsidRPr="00FA0F01" w:rsidTr="004D5CFC">
        <w:trPr>
          <w:cantSplit/>
        </w:trPr>
        <w:tc>
          <w:tcPr>
            <w:tcW w:w="1134" w:type="dxa"/>
            <w:tcBorders>
              <w:top w:val="single" w:sz="6" w:space="0" w:color="auto"/>
              <w:left w:val="double" w:sz="6" w:space="0" w:color="auto"/>
              <w:bottom w:val="single" w:sz="4" w:space="0" w:color="auto"/>
              <w:right w:val="single" w:sz="6" w:space="0" w:color="auto"/>
            </w:tcBorders>
          </w:tcPr>
          <w:p w:rsidR="00A60368" w:rsidRPr="006813D9" w:rsidRDefault="00B26E5B" w:rsidP="00A97DC8">
            <w:pPr>
              <w:rPr>
                <w:szCs w:val="24"/>
              </w:rPr>
            </w:pPr>
            <w:r w:rsidRPr="006813D9">
              <w:rPr>
                <w:szCs w:val="24"/>
              </w:rPr>
              <w:t>IY</w:t>
            </w:r>
          </w:p>
        </w:tc>
        <w:tc>
          <w:tcPr>
            <w:tcW w:w="1701"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Менее 500</w:t>
            </w:r>
          </w:p>
        </w:tc>
        <w:tc>
          <w:tcPr>
            <w:tcW w:w="1843" w:type="dxa"/>
            <w:tcBorders>
              <w:top w:val="single" w:sz="6" w:space="0" w:color="auto"/>
              <w:left w:val="single" w:sz="6" w:space="0" w:color="auto"/>
              <w:bottom w:val="single" w:sz="6" w:space="0" w:color="auto"/>
              <w:right w:val="single" w:sz="6" w:space="0" w:color="auto"/>
            </w:tcBorders>
          </w:tcPr>
          <w:p w:rsidR="00A60368" w:rsidRPr="006813D9" w:rsidRDefault="00B26E5B" w:rsidP="00A97DC8">
            <w:pPr>
              <w:rPr>
                <w:szCs w:val="24"/>
              </w:rPr>
            </w:pPr>
            <w:r w:rsidRPr="006813D9">
              <w:rPr>
                <w:szCs w:val="24"/>
              </w:rPr>
              <w:t>Менее 25000</w:t>
            </w:r>
          </w:p>
        </w:tc>
        <w:tc>
          <w:tcPr>
            <w:tcW w:w="4536" w:type="dxa"/>
            <w:tcBorders>
              <w:top w:val="single" w:sz="6" w:space="0" w:color="auto"/>
              <w:left w:val="single" w:sz="6" w:space="0" w:color="auto"/>
              <w:bottom w:val="single" w:sz="6" w:space="0" w:color="auto"/>
              <w:right w:val="double" w:sz="6" w:space="0" w:color="auto"/>
            </w:tcBorders>
          </w:tcPr>
          <w:p w:rsidR="00A60368" w:rsidRPr="006D550D" w:rsidRDefault="00B26E5B" w:rsidP="00A97DC8">
            <w:pPr>
              <w:rPr>
                <w:szCs w:val="24"/>
                <w:lang w:val="ru-RU"/>
              </w:rPr>
            </w:pPr>
            <w:r w:rsidRPr="006D550D">
              <w:rPr>
                <w:szCs w:val="24"/>
                <w:lang w:val="ru-RU"/>
              </w:rPr>
              <w:t xml:space="preserve">Ждать до повышения показателя </w:t>
            </w:r>
            <w:r w:rsidRPr="006813D9">
              <w:rPr>
                <w:szCs w:val="24"/>
              </w:rPr>
              <w:t>ANC</w:t>
            </w:r>
            <w:r w:rsidRPr="006D550D">
              <w:rPr>
                <w:szCs w:val="24"/>
                <w:lang w:val="ru-RU"/>
              </w:rPr>
              <w:t xml:space="preserve"> до 1500 и более и тромбоцитов до 75000 и более, затем продолжить лечение, снизив дозу на 25% или продолжить лечение в той же дозе совместно с поддерживающей терапией фактором роста.</w:t>
            </w:r>
          </w:p>
        </w:tc>
      </w:tr>
    </w:tbl>
    <w:p w:rsidR="00A60368" w:rsidRPr="006D550D" w:rsidRDefault="00A60368" w:rsidP="00A97DC8">
      <w:pPr>
        <w:rPr>
          <w:szCs w:val="24"/>
          <w:lang w:val="ru-RU"/>
        </w:rPr>
      </w:pPr>
    </w:p>
    <w:p w:rsidR="00A60368" w:rsidRPr="006D550D" w:rsidRDefault="00A60368" w:rsidP="00A97DC8">
      <w:pPr>
        <w:rPr>
          <w:szCs w:val="24"/>
          <w:lang w:val="ru-RU"/>
        </w:rPr>
      </w:pPr>
    </w:p>
    <w:p w:rsidR="00A60368" w:rsidRPr="006D550D" w:rsidRDefault="00B26E5B" w:rsidP="00A97DC8">
      <w:pPr>
        <w:rPr>
          <w:szCs w:val="24"/>
          <w:lang w:val="ru-RU"/>
        </w:rPr>
      </w:pPr>
      <w:r w:rsidRPr="006D550D">
        <w:rPr>
          <w:szCs w:val="24"/>
          <w:lang w:val="ru-RU"/>
        </w:rPr>
        <w:t>Пациенты с нарушением функции печени</w:t>
      </w:r>
    </w:p>
    <w:p w:rsidR="00A60368" w:rsidRPr="006D550D" w:rsidRDefault="00B26E5B" w:rsidP="00CA3709">
      <w:pPr>
        <w:ind w:firstLine="708"/>
        <w:rPr>
          <w:szCs w:val="24"/>
          <w:lang w:val="ru-RU"/>
        </w:rPr>
      </w:pPr>
      <w:r w:rsidRPr="006D550D">
        <w:rPr>
          <w:szCs w:val="24"/>
          <w:lang w:val="ru-RU"/>
        </w:rPr>
        <w:t>При уровне билирубина от 1.2 до 3 мг/дл начальную дозу снижают на 25%. Если уровень билирубина превышает 3.0 мг/дл, начальную дозу снижают на 50%. Если пациент хорошо перенес введение этой дозы (без гипербилирубинемии или повышения активности печеночных ферментов в сыворотке крови), то следующую дозу повышают до предыдущего уровня (т.е. при снижении дозы на 25% ее повышают до полной дозы, при снижении дозы на 50% - повышают до 75% полной дозы). При хорошей переносимости в последующих циклах дозу можно повысить до 100%. Келикс® можно назначать пациентам с метастазами в печени с сопутствующим повышением уровня билирубина и активности печеночных ферментов, до 4 раз превышающих верхнюю границу нормы. Перед введением препарата Келикс® следует провести клинико-лабораторное исследование функции печени, включая определение активности АЛТ/АСТ, щелочной фосфатазы, билирубина.</w:t>
      </w:r>
    </w:p>
    <w:p w:rsidR="00A60368" w:rsidRPr="00CA3709" w:rsidRDefault="00B26E5B" w:rsidP="00A97DC8">
      <w:pPr>
        <w:rPr>
          <w:szCs w:val="24"/>
          <w:u w:val="single"/>
          <w:lang w:val="ru-RU"/>
        </w:rPr>
      </w:pPr>
      <w:r w:rsidRPr="00CA3709">
        <w:rPr>
          <w:szCs w:val="24"/>
          <w:u w:val="single"/>
          <w:lang w:val="ru-RU"/>
        </w:rPr>
        <w:t>Пациенты с нарушением функции почек</w:t>
      </w:r>
    </w:p>
    <w:p w:rsidR="00A60368" w:rsidRPr="006D550D" w:rsidRDefault="00B26E5B" w:rsidP="00CA3709">
      <w:pPr>
        <w:ind w:firstLine="708"/>
        <w:rPr>
          <w:szCs w:val="24"/>
          <w:lang w:val="ru-RU"/>
        </w:rPr>
      </w:pPr>
      <w:r w:rsidRPr="006D550D">
        <w:rPr>
          <w:szCs w:val="24"/>
          <w:lang w:val="ru-RU"/>
        </w:rPr>
        <w:t>Доксорубицин метаболизируется в печени и выводится с желчью, поэтому коррекции режима дозирования не требуется. У пациентов с клиренсом креатинина менее 30 мл/мин фармакокинетика препарата Келикс® не изучалась.</w:t>
      </w:r>
    </w:p>
    <w:p w:rsidR="00A60368" w:rsidRPr="00CA3709" w:rsidRDefault="00B26E5B" w:rsidP="00CA3709">
      <w:pPr>
        <w:rPr>
          <w:szCs w:val="24"/>
          <w:u w:val="single"/>
          <w:lang w:val="ru-RU"/>
        </w:rPr>
      </w:pPr>
      <w:r w:rsidRPr="00CA3709">
        <w:rPr>
          <w:szCs w:val="24"/>
          <w:u w:val="single"/>
          <w:lang w:val="ru-RU"/>
        </w:rPr>
        <w:t xml:space="preserve">Пациенты со СПИД-ассоциированной Саркомой Капоши, перенесшие спленэктомию </w:t>
      </w:r>
    </w:p>
    <w:p w:rsidR="00A60368" w:rsidRPr="006D550D" w:rsidRDefault="00B26E5B" w:rsidP="00CA3709">
      <w:pPr>
        <w:ind w:firstLine="708"/>
        <w:rPr>
          <w:szCs w:val="24"/>
          <w:lang w:val="ru-RU"/>
        </w:rPr>
      </w:pPr>
      <w:r w:rsidRPr="006D550D">
        <w:rPr>
          <w:szCs w:val="24"/>
          <w:lang w:val="ru-RU"/>
        </w:rPr>
        <w:t>Опыт применения препарата Келикс® у подобных пациентов отсутствует поэтому лечение этим препаратом не рекомендуется.</w:t>
      </w:r>
    </w:p>
    <w:p w:rsidR="00A60368" w:rsidRPr="00CA3709" w:rsidRDefault="00B26E5B" w:rsidP="00A97DC8">
      <w:pPr>
        <w:rPr>
          <w:szCs w:val="24"/>
          <w:u w:val="single"/>
          <w:lang w:val="ru-RU"/>
        </w:rPr>
      </w:pPr>
      <w:r w:rsidRPr="00CA3709">
        <w:rPr>
          <w:szCs w:val="24"/>
          <w:u w:val="single"/>
          <w:lang w:val="ru-RU"/>
        </w:rPr>
        <w:t>Дети</w:t>
      </w:r>
    </w:p>
    <w:p w:rsidR="00A60368" w:rsidRPr="006D550D" w:rsidRDefault="00B26E5B" w:rsidP="00CA3709">
      <w:pPr>
        <w:ind w:firstLine="708"/>
        <w:rPr>
          <w:szCs w:val="24"/>
          <w:lang w:val="ru-RU"/>
        </w:rPr>
      </w:pPr>
      <w:r w:rsidRPr="006D550D">
        <w:rPr>
          <w:szCs w:val="24"/>
          <w:lang w:val="ru-RU"/>
        </w:rPr>
        <w:t>Опыт применения у детей ограничен. Келикс® не рекомендуется назначать пациентам в возрасте менее 18 лет.</w:t>
      </w:r>
    </w:p>
    <w:p w:rsidR="00A60368" w:rsidRPr="00CA3709" w:rsidRDefault="00B26E5B" w:rsidP="00A97DC8">
      <w:pPr>
        <w:rPr>
          <w:szCs w:val="24"/>
          <w:u w:val="single"/>
          <w:lang w:val="ru-RU"/>
        </w:rPr>
      </w:pPr>
      <w:r w:rsidRPr="00CA3709">
        <w:rPr>
          <w:szCs w:val="24"/>
          <w:u w:val="single"/>
          <w:lang w:val="ru-RU"/>
        </w:rPr>
        <w:t xml:space="preserve">Пожилые пациенты </w:t>
      </w:r>
    </w:p>
    <w:p w:rsidR="00A60368" w:rsidRPr="006D550D" w:rsidRDefault="00B26E5B" w:rsidP="00CA3709">
      <w:pPr>
        <w:ind w:firstLine="576"/>
        <w:rPr>
          <w:szCs w:val="24"/>
          <w:lang w:val="ru-RU"/>
        </w:rPr>
      </w:pPr>
      <w:r w:rsidRPr="006D550D">
        <w:rPr>
          <w:szCs w:val="24"/>
          <w:lang w:val="ru-RU"/>
        </w:rPr>
        <w:t>Популяционный анализ фармакокинетики показал, что возраст (в диапазоне 21-75 лет) не оказывает существенного влияния на фармакокинетику препарата Келикс®.</w:t>
      </w:r>
    </w:p>
    <w:p w:rsidR="00A60368" w:rsidRPr="006D550D" w:rsidRDefault="00A60368" w:rsidP="00A97DC8">
      <w:pPr>
        <w:rPr>
          <w:szCs w:val="24"/>
          <w:lang w:val="ru-RU"/>
        </w:rPr>
      </w:pPr>
    </w:p>
    <w:p w:rsidR="007F1892" w:rsidRPr="006813D9" w:rsidRDefault="00B26E5B" w:rsidP="005467B2">
      <w:pPr>
        <w:pStyle w:val="Heading2"/>
        <w:rPr>
          <w:szCs w:val="24"/>
          <w:lang w:val="ru-RU"/>
        </w:rPr>
      </w:pPr>
      <w:bookmarkStart w:id="218" w:name="_Toc462153427"/>
      <w:bookmarkStart w:id="219" w:name="_Toc462155564"/>
      <w:r w:rsidRPr="006813D9">
        <w:rPr>
          <w:szCs w:val="24"/>
          <w:lang w:val="ru-RU"/>
        </w:rPr>
        <w:t>Правила приготовления, введения и хранения раствора для инфузий</w:t>
      </w:r>
      <w:bookmarkEnd w:id="218"/>
      <w:bookmarkEnd w:id="219"/>
    </w:p>
    <w:p w:rsidR="00A60368" w:rsidRPr="006D550D" w:rsidRDefault="00B26E5B" w:rsidP="00CA3709">
      <w:pPr>
        <w:ind w:firstLine="576"/>
        <w:rPr>
          <w:szCs w:val="24"/>
          <w:lang w:val="ru-RU"/>
        </w:rPr>
      </w:pPr>
      <w:r w:rsidRPr="006D550D">
        <w:rPr>
          <w:szCs w:val="24"/>
          <w:lang w:val="ru-RU"/>
        </w:rPr>
        <w:t xml:space="preserve">Келикс® не предназначен для  внутримышечного или подкожного введения. </w:t>
      </w:r>
    </w:p>
    <w:p w:rsidR="00A60368" w:rsidRPr="006D550D" w:rsidRDefault="00B26E5B" w:rsidP="00A97DC8">
      <w:pPr>
        <w:rPr>
          <w:szCs w:val="24"/>
          <w:lang w:val="ru-RU"/>
        </w:rPr>
      </w:pPr>
      <w:r w:rsidRPr="006D550D">
        <w:rPr>
          <w:szCs w:val="24"/>
          <w:lang w:val="ru-RU"/>
        </w:rPr>
        <w:t xml:space="preserve">Келикс® нельзя вводить струйно или в неразведенном виде. </w:t>
      </w:r>
    </w:p>
    <w:p w:rsidR="00A60368" w:rsidRPr="006D550D" w:rsidRDefault="00B26E5B" w:rsidP="00A97DC8">
      <w:pPr>
        <w:rPr>
          <w:szCs w:val="24"/>
          <w:lang w:val="ru-RU"/>
        </w:rPr>
      </w:pPr>
      <w:r w:rsidRPr="006D550D">
        <w:rPr>
          <w:szCs w:val="24"/>
          <w:lang w:val="ru-RU"/>
        </w:rPr>
        <w:t>Не использовать в случае наличия осадка или каких-либо твердых частиц.</w:t>
      </w:r>
    </w:p>
    <w:p w:rsidR="00A60368" w:rsidRPr="006D550D" w:rsidRDefault="00B26E5B" w:rsidP="00A97DC8">
      <w:pPr>
        <w:rPr>
          <w:szCs w:val="24"/>
          <w:lang w:val="ru-RU"/>
        </w:rPr>
      </w:pPr>
      <w:r w:rsidRPr="006D550D">
        <w:rPr>
          <w:szCs w:val="24"/>
          <w:lang w:val="ru-RU"/>
        </w:rPr>
        <w:t>НЕ СМЕШИВАТЬ С ДРУГИМИ ПРЕПАРАТАМИ.</w:t>
      </w:r>
    </w:p>
    <w:p w:rsidR="00A60368" w:rsidRPr="006D550D" w:rsidRDefault="00B26E5B" w:rsidP="00CA3709">
      <w:pPr>
        <w:ind w:firstLine="708"/>
        <w:rPr>
          <w:szCs w:val="24"/>
          <w:lang w:val="ru-RU"/>
        </w:rPr>
      </w:pPr>
      <w:r w:rsidRPr="006D550D">
        <w:rPr>
          <w:szCs w:val="24"/>
          <w:lang w:val="ru-RU"/>
        </w:rPr>
        <w:t xml:space="preserve">При работе с препаратом необходимо соблюдать правила обращения с противоопухолевыми препаратами. Необходимо использование перчаток. В случае попадания препарата Келикс® на кожу или слизистые оболочки немедленно промойте этот участок водой с мылом. </w:t>
      </w:r>
    </w:p>
    <w:p w:rsidR="00A60368" w:rsidRPr="006D550D" w:rsidRDefault="00B26E5B" w:rsidP="00CA3709">
      <w:pPr>
        <w:ind w:firstLine="708"/>
        <w:rPr>
          <w:szCs w:val="24"/>
          <w:lang w:val="ru-RU"/>
        </w:rPr>
      </w:pPr>
      <w:r w:rsidRPr="006D550D">
        <w:rPr>
          <w:szCs w:val="24"/>
          <w:lang w:val="ru-RU"/>
        </w:rPr>
        <w:lastRenderedPageBreak/>
        <w:t>Определите дозу препарата Келикс®, необходимую для введения (в соответствии с рекомендуемым режимом и площадью поверхности тела пациента). Наберите требуемый объем препарата в стерильный шприц. Все манипуляции с препаратом следует проводить в строгом соответствии с правилами асептики, так как препарат не содержит консервантов или бактериостатических добавок. Перед введением соответствующую дозу препарата Келикс® следует развести в 5% растворе глюкозы для инфузий – при расчетной  дозе менее 90 мг концентрат разводят в 250 мл, при дозе 90 мг и более – в 500 мл. Рекомендуется вводить препарат Келикс® немедленно после разведения 5% раствором глюкозы для инфузий. В случаях, когда это невозможно, приготовленный раствор следует хранить при температуре от 2°</w:t>
      </w:r>
      <w:r w:rsidRPr="006813D9">
        <w:rPr>
          <w:szCs w:val="24"/>
        </w:rPr>
        <w:t>C</w:t>
      </w:r>
      <w:r w:rsidRPr="006D550D">
        <w:rPr>
          <w:szCs w:val="24"/>
          <w:lang w:val="ru-RU"/>
        </w:rPr>
        <w:t xml:space="preserve"> до </w:t>
      </w:r>
      <w:smartTag w:uri="urn:schemas-microsoft-com:office:smarttags" w:element="metricconverter">
        <w:smartTagPr>
          <w:attr w:name="ProductID" w:val="8ﾰC"/>
        </w:smartTagPr>
        <w:r w:rsidRPr="006D550D">
          <w:rPr>
            <w:szCs w:val="24"/>
            <w:lang w:val="ru-RU"/>
          </w:rPr>
          <w:t>8°</w:t>
        </w:r>
        <w:r w:rsidRPr="006813D9">
          <w:rPr>
            <w:szCs w:val="24"/>
          </w:rPr>
          <w:t>C</w:t>
        </w:r>
      </w:smartTag>
      <w:r w:rsidRPr="006D550D">
        <w:rPr>
          <w:szCs w:val="24"/>
          <w:lang w:val="ru-RU"/>
        </w:rPr>
        <w:t xml:space="preserve"> и использовать в течение 24 ч. </w:t>
      </w:r>
    </w:p>
    <w:p w:rsidR="00A60368" w:rsidRPr="006D550D" w:rsidRDefault="00B26E5B" w:rsidP="00A97DC8">
      <w:pPr>
        <w:rPr>
          <w:szCs w:val="24"/>
          <w:lang w:val="ru-RU"/>
        </w:rPr>
      </w:pPr>
      <w:r w:rsidRPr="006D550D">
        <w:rPr>
          <w:szCs w:val="24"/>
          <w:lang w:val="ru-RU"/>
        </w:rPr>
        <w:t>Келикс® нельзя смешивать ни с какими другими растворами, кроме 5% раствора глюкозы для инфузий. Присутствие в инфузионном растворе бактериостатических добавок, таких как бензиловый спирт, может вызвать преципитацию препарата Келикс®.</w:t>
      </w:r>
    </w:p>
    <w:p w:rsidR="00A60368" w:rsidRPr="006D550D" w:rsidRDefault="00B26E5B" w:rsidP="00A97DC8">
      <w:pPr>
        <w:rPr>
          <w:szCs w:val="24"/>
          <w:lang w:val="ru-RU"/>
        </w:rPr>
      </w:pPr>
      <w:r w:rsidRPr="006D550D">
        <w:rPr>
          <w:szCs w:val="24"/>
          <w:lang w:val="ru-RU"/>
        </w:rPr>
        <w:t>Частично использованные флаконы дальнейшему применению не подлежат, их следует уничтожать в установленном порядке.</w:t>
      </w:r>
    </w:p>
    <w:p w:rsidR="00A60368" w:rsidRPr="006D550D" w:rsidRDefault="00B26E5B" w:rsidP="00CA3709">
      <w:pPr>
        <w:ind w:firstLine="708"/>
        <w:rPr>
          <w:szCs w:val="24"/>
          <w:lang w:val="ru-RU"/>
        </w:rPr>
      </w:pPr>
      <w:r w:rsidRPr="006D550D">
        <w:rPr>
          <w:szCs w:val="24"/>
          <w:lang w:val="ru-RU"/>
        </w:rPr>
        <w:t>Для минимизации риска возникновения инфузионных реакций стартовая скорость инфузии должна составлять 1 мг/мин. При отсутствии признаков реакции следует продолжить инфузию в течение рекомендованного времени. Если у пациента появляются симптомы инфузионной реакции, следует немедленно прекратить инфузию, провести необходимую премедикацию (антигистаминные препараты и/или глюкокортикостероиды короткого действия) и возобновить инфузию с более медленной скоростью.</w:t>
      </w:r>
    </w:p>
    <w:p w:rsidR="00A60368" w:rsidRPr="006D550D" w:rsidRDefault="00B26E5B" w:rsidP="00A97DC8">
      <w:pPr>
        <w:rPr>
          <w:szCs w:val="24"/>
          <w:lang w:val="ru-RU"/>
        </w:rPr>
      </w:pPr>
      <w:r w:rsidRPr="006D550D">
        <w:rPr>
          <w:szCs w:val="24"/>
          <w:lang w:val="ru-RU"/>
        </w:rPr>
        <w:t>Рекомендуют вводить Келикс® через боковой порт инфузионной системы, через которую вводят 5% раствор глюкозы для достижения большего разведения и минимизации риска тромбоза и экстравазации. Инфузию можно проводить в периферическую вену.</w:t>
      </w:r>
    </w:p>
    <w:p w:rsidR="00A60368" w:rsidRPr="006D550D" w:rsidRDefault="00B26E5B" w:rsidP="00A97DC8">
      <w:pPr>
        <w:rPr>
          <w:szCs w:val="24"/>
          <w:lang w:val="ru-RU"/>
        </w:rPr>
      </w:pPr>
      <w:r w:rsidRPr="006D550D">
        <w:rPr>
          <w:szCs w:val="24"/>
          <w:lang w:val="ru-RU"/>
        </w:rPr>
        <w:t>НЕЛЬЗЯ ИСПОЛЬЗОВАТЬ ДЛЯ ВВЕДЕНИЯ ПРЕПАРАТА КЕЛИКС® ИНФУЗИОННЫЕ СИСТЕМЫ СО ВСТРОЕННЫМ ФИЛЬТРОМ.</w:t>
      </w:r>
    </w:p>
    <w:p w:rsidR="00A60368" w:rsidRPr="006D550D" w:rsidRDefault="00A60368" w:rsidP="00A97DC8">
      <w:pPr>
        <w:rPr>
          <w:szCs w:val="24"/>
          <w:lang w:val="ru-RU"/>
        </w:rPr>
      </w:pPr>
    </w:p>
    <w:p w:rsidR="00A60368" w:rsidRPr="006813D9" w:rsidRDefault="00B26E5B" w:rsidP="005467B2">
      <w:pPr>
        <w:pStyle w:val="Heading2"/>
        <w:rPr>
          <w:szCs w:val="24"/>
        </w:rPr>
      </w:pPr>
      <w:bookmarkStart w:id="220" w:name="_Toc462153428"/>
      <w:bookmarkStart w:id="221" w:name="_Toc462155565"/>
      <w:r w:rsidRPr="006813D9">
        <w:rPr>
          <w:szCs w:val="24"/>
        </w:rPr>
        <w:t>Побочные действия</w:t>
      </w:r>
      <w:bookmarkEnd w:id="220"/>
      <w:bookmarkEnd w:id="221"/>
      <w:r w:rsidRPr="006813D9">
        <w:rPr>
          <w:szCs w:val="24"/>
        </w:rPr>
        <w:t xml:space="preserve"> </w:t>
      </w:r>
    </w:p>
    <w:p w:rsidR="00A60368" w:rsidRPr="006813D9" w:rsidRDefault="00A60368" w:rsidP="00A97DC8">
      <w:pPr>
        <w:rPr>
          <w:szCs w:val="24"/>
        </w:rPr>
      </w:pPr>
    </w:p>
    <w:p w:rsidR="00A60368" w:rsidRPr="006813D9" w:rsidRDefault="00B26E5B" w:rsidP="00CA3709">
      <w:pPr>
        <w:ind w:firstLine="576"/>
        <w:rPr>
          <w:szCs w:val="24"/>
        </w:rPr>
      </w:pPr>
      <w:r w:rsidRPr="006D550D">
        <w:rPr>
          <w:szCs w:val="24"/>
          <w:lang w:val="ru-RU"/>
        </w:rPr>
        <w:t>В клинических исследованиях у больных раком молочной железы и яичников (50 мг/м2 каждые 4 недели) самым распространенным нежелательным эффектом был ладонно-подошвенный синдром. Общая его частота составляла 44.0-46.1%. Ладонно-подошвенный синдром вбольшинстве случаев был легким, а тяжелый (</w:t>
      </w:r>
      <w:r w:rsidRPr="006813D9">
        <w:rPr>
          <w:szCs w:val="24"/>
        </w:rPr>
        <w:t>III</w:t>
      </w:r>
      <w:r w:rsidRPr="006D550D">
        <w:rPr>
          <w:szCs w:val="24"/>
          <w:lang w:val="ru-RU"/>
        </w:rPr>
        <w:t xml:space="preserve"> степени) синдром наблюдался в 17-19.5% случаев. Частота угрожающих жизни случаев (</w:t>
      </w:r>
      <w:r w:rsidRPr="006813D9">
        <w:rPr>
          <w:szCs w:val="24"/>
        </w:rPr>
        <w:t>IV</w:t>
      </w:r>
      <w:r w:rsidRPr="006D550D">
        <w:rPr>
          <w:szCs w:val="24"/>
          <w:lang w:val="ru-RU"/>
        </w:rPr>
        <w:t xml:space="preserve"> степени) была менее 1%. Ладонно-подошвенный синдром нечасто приводил к полной отмене препарата (3.7-7.0%). Он характеризуется болезненными, макулярными, красными кожными высыпаниями, которые обычно возникают после 2-3 циклов химиотерапии. Состояние, как правило, улучшается через 1-2 недели, однако в некоторых случаях высыпания полностью исчезают через 4 недели и более. Для профилактики и лечения ладонно-подошвенного синдрома применялся пиридоксин в дозе 50-150 мг/сут и кортикостероиды, однако эти средства не изучались в клинических исследованиях </w:t>
      </w:r>
      <w:r w:rsidRPr="006813D9">
        <w:rPr>
          <w:szCs w:val="24"/>
        </w:rPr>
        <w:t>III</w:t>
      </w:r>
      <w:r w:rsidRPr="006D550D">
        <w:rPr>
          <w:szCs w:val="24"/>
          <w:lang w:val="ru-RU"/>
        </w:rPr>
        <w:t xml:space="preserve"> фазы. Другие методы лечения и профилактики ладонно-подошвенного синдрома начинают через 4-7 дней после введения препарата Келикс®. Для профилактики этого синдрома следует держать руки и ноги в прохладном состоянии (ванночки для кистей и стоп и ванны для тела с пониженной температурой воды, плавание в прохладной воде); также следует избегать излишнего воздействия теплой/горячей воды и стараться не носить плотные носки, перчатки, тесную обувь. Проявления этого осложнения в первую очередь зависят от режима дозирования и могут быть уменьшены за счет увеличения интервала между введениями на 1-2 недели. </w:t>
      </w:r>
      <w:r w:rsidRPr="006813D9">
        <w:rPr>
          <w:szCs w:val="24"/>
        </w:rPr>
        <w:t>Однако эти реакции могут быть выраженными и потребовать прекращения терапии</w:t>
      </w:r>
    </w:p>
    <w:p w:rsidR="00A60368" w:rsidRPr="006813D9" w:rsidRDefault="00A60368" w:rsidP="00A97DC8">
      <w:pPr>
        <w:rPr>
          <w:szCs w:val="24"/>
        </w:rPr>
      </w:pPr>
    </w:p>
    <w:p w:rsidR="000C7D02" w:rsidRPr="006813D9" w:rsidRDefault="00B26E5B" w:rsidP="00CF6DC5">
      <w:pPr>
        <w:pStyle w:val="Heading2"/>
        <w:rPr>
          <w:szCs w:val="24"/>
        </w:rPr>
      </w:pPr>
      <w:bookmarkStart w:id="222" w:name="_Toc462153429"/>
      <w:bookmarkStart w:id="223" w:name="_Toc462155566"/>
      <w:r w:rsidRPr="006813D9">
        <w:rPr>
          <w:szCs w:val="24"/>
        </w:rPr>
        <w:t>Противопоказания</w:t>
      </w:r>
      <w:bookmarkEnd w:id="222"/>
      <w:bookmarkEnd w:id="223"/>
      <w:r w:rsidRPr="006813D9">
        <w:rPr>
          <w:szCs w:val="24"/>
        </w:rPr>
        <w:t xml:space="preserve"> </w:t>
      </w:r>
    </w:p>
    <w:p w:rsidR="000C7D02" w:rsidRPr="006D550D" w:rsidRDefault="00B26E5B" w:rsidP="00A97DC8">
      <w:pPr>
        <w:rPr>
          <w:szCs w:val="24"/>
          <w:lang w:val="ru-RU"/>
        </w:rPr>
      </w:pPr>
      <w:r w:rsidRPr="006D550D">
        <w:rPr>
          <w:szCs w:val="24"/>
          <w:lang w:val="ru-RU"/>
        </w:rPr>
        <w:t>- повышенная чувствительность к какому-либо из компонентов препарата</w:t>
      </w:r>
    </w:p>
    <w:p w:rsidR="000C7D02" w:rsidRPr="006D550D" w:rsidRDefault="00B26E5B" w:rsidP="00A97DC8">
      <w:pPr>
        <w:rPr>
          <w:szCs w:val="24"/>
          <w:lang w:val="ru-RU"/>
        </w:rPr>
      </w:pPr>
      <w:r w:rsidRPr="006D550D">
        <w:rPr>
          <w:szCs w:val="24"/>
          <w:lang w:val="ru-RU"/>
        </w:rPr>
        <w:t xml:space="preserve">- беременность и период лактации </w:t>
      </w:r>
    </w:p>
    <w:p w:rsidR="000C7D02" w:rsidRPr="006D550D" w:rsidRDefault="00B26E5B" w:rsidP="00A97DC8">
      <w:pPr>
        <w:rPr>
          <w:szCs w:val="24"/>
          <w:lang w:val="ru-RU"/>
        </w:rPr>
      </w:pPr>
      <w:r w:rsidRPr="006D550D">
        <w:rPr>
          <w:szCs w:val="24"/>
          <w:lang w:val="ru-RU"/>
        </w:rPr>
        <w:t>- детский и подростковый возраст до 18 лет</w:t>
      </w:r>
    </w:p>
    <w:p w:rsidR="000C7D02" w:rsidRPr="006D550D" w:rsidRDefault="00B26E5B" w:rsidP="00A97DC8">
      <w:pPr>
        <w:rPr>
          <w:szCs w:val="24"/>
          <w:lang w:val="ru-RU"/>
        </w:rPr>
      </w:pPr>
      <w:r w:rsidRPr="006D550D">
        <w:rPr>
          <w:szCs w:val="24"/>
          <w:lang w:val="ru-RU"/>
        </w:rPr>
        <w:t>- препарат Келикс® не следует использовать для лечения саркомы Капоши у пациентов со СПИДом, которые могут эффективно лечиться локальной терапией или системной терапией альфа-интерфероном.</w:t>
      </w:r>
    </w:p>
    <w:p w:rsidR="000C7D02" w:rsidRPr="006D550D" w:rsidRDefault="000C7D02" w:rsidP="00A97DC8">
      <w:pPr>
        <w:rPr>
          <w:szCs w:val="24"/>
          <w:lang w:val="ru-RU"/>
        </w:rPr>
      </w:pPr>
    </w:p>
    <w:p w:rsidR="000C7D02" w:rsidRPr="006813D9" w:rsidRDefault="00B26E5B" w:rsidP="00CF6DC5">
      <w:pPr>
        <w:pStyle w:val="Heading2"/>
        <w:rPr>
          <w:szCs w:val="24"/>
        </w:rPr>
      </w:pPr>
      <w:bookmarkStart w:id="224" w:name="_Toc462153430"/>
      <w:bookmarkStart w:id="225" w:name="_Toc462155567"/>
      <w:r w:rsidRPr="006813D9">
        <w:rPr>
          <w:szCs w:val="24"/>
        </w:rPr>
        <w:t>Лекарственные взаимодействия</w:t>
      </w:r>
      <w:bookmarkEnd w:id="224"/>
      <w:bookmarkEnd w:id="225"/>
    </w:p>
    <w:p w:rsidR="000C7D02" w:rsidRPr="006D550D" w:rsidRDefault="00B26E5B" w:rsidP="00CA3709">
      <w:pPr>
        <w:ind w:firstLine="576"/>
        <w:rPr>
          <w:szCs w:val="24"/>
          <w:lang w:val="ru-RU"/>
        </w:rPr>
      </w:pPr>
      <w:r w:rsidRPr="006D550D">
        <w:rPr>
          <w:szCs w:val="24"/>
          <w:lang w:val="ru-RU"/>
        </w:rPr>
        <w:t>При совместном применении препарата Келикс® с циклофосфамидом или таксанами у больных с солидными опухолями (включая рак яичников и молочной железы) увеличения токсичности не наблюдалось. Следует учитывать, что Келикс® может усиливать токсическое действие других противоопухолевых препаратов.  Гепатотоксичные  лекарственные средства, ухудшая функцию печени, могут приводить к повышению токсичности доксорубицина. У пациентов со СПИД-ассоциированной саркомой Капоши, при использовании стандартного доксорубицина гидрохлорида сообщалось об обострении циклофосфамид-индуцированного геморрагического цистита и усилении гепатотоксичности 6-меркаптопурина. Следует соблюдать осторожность при одновременном применении каких-либо других цитотоксических агентов, особенно миелотоксических.</w:t>
      </w:r>
    </w:p>
    <w:p w:rsidR="000C7D02" w:rsidRPr="006D550D" w:rsidRDefault="00B26E5B" w:rsidP="00A97DC8">
      <w:pPr>
        <w:rPr>
          <w:szCs w:val="24"/>
          <w:lang w:val="ru-RU"/>
        </w:rPr>
      </w:pPr>
      <w:r w:rsidRPr="006D550D">
        <w:rPr>
          <w:szCs w:val="24"/>
          <w:lang w:val="ru-RU"/>
        </w:rPr>
        <w:t>Фармацевтическое взаимодействие</w:t>
      </w:r>
    </w:p>
    <w:p w:rsidR="000C7D02" w:rsidRPr="006D550D" w:rsidRDefault="00B26E5B" w:rsidP="00A97DC8">
      <w:pPr>
        <w:rPr>
          <w:szCs w:val="24"/>
          <w:lang w:val="ru-RU"/>
        </w:rPr>
      </w:pPr>
      <w:r w:rsidRPr="006D550D">
        <w:rPr>
          <w:szCs w:val="24"/>
          <w:lang w:val="ru-RU"/>
        </w:rPr>
        <w:t>Келикс® нельзя смешивать ни с какими другими растворами, кроме 5% раствора глюкозы для инфузий. Присутствие в инфузионном растворе бактериостатических добавок, таких как бензиловый спирт, может вызвать преципитацию препарата Келикс®.</w:t>
      </w:r>
    </w:p>
    <w:p w:rsidR="000C7D02" w:rsidRPr="006D550D" w:rsidRDefault="000C7D02" w:rsidP="00A97DC8">
      <w:pPr>
        <w:rPr>
          <w:szCs w:val="24"/>
          <w:lang w:val="ru-RU"/>
        </w:rPr>
      </w:pPr>
    </w:p>
    <w:p w:rsidR="00862A95" w:rsidRPr="006D550D" w:rsidRDefault="00862A95" w:rsidP="00A97DC8">
      <w:pPr>
        <w:rPr>
          <w:szCs w:val="24"/>
          <w:lang w:val="ru-RU"/>
        </w:rPr>
      </w:pPr>
    </w:p>
    <w:p w:rsidR="000C7D02" w:rsidRPr="006813D9" w:rsidRDefault="000C7D02" w:rsidP="006413A1">
      <w:pPr>
        <w:pStyle w:val="Heading2"/>
        <w:rPr>
          <w:szCs w:val="24"/>
        </w:rPr>
      </w:pPr>
      <w:bookmarkStart w:id="226" w:name="_Toc462153431"/>
      <w:bookmarkStart w:id="227" w:name="_Toc462155568"/>
      <w:r w:rsidRPr="006813D9">
        <w:rPr>
          <w:szCs w:val="24"/>
        </w:rPr>
        <w:t>Особые указания</w:t>
      </w:r>
      <w:bookmarkEnd w:id="226"/>
      <w:bookmarkEnd w:id="227"/>
    </w:p>
    <w:p w:rsidR="000C7D02" w:rsidRPr="006D550D" w:rsidRDefault="00B26E5B" w:rsidP="00CA3709">
      <w:pPr>
        <w:ind w:firstLine="576"/>
        <w:rPr>
          <w:szCs w:val="24"/>
          <w:lang w:val="ru-RU"/>
        </w:rPr>
      </w:pPr>
      <w:r w:rsidRPr="006D550D">
        <w:rPr>
          <w:szCs w:val="24"/>
          <w:lang w:val="ru-RU"/>
        </w:rPr>
        <w:t xml:space="preserve">Келикс® должен применяться под наблюдением врача, имеющего опыт проведения цитостатической терапии. </w:t>
      </w:r>
    </w:p>
    <w:p w:rsidR="000C7D02" w:rsidRPr="006D550D" w:rsidRDefault="00B26E5B" w:rsidP="00A97DC8">
      <w:pPr>
        <w:rPr>
          <w:szCs w:val="24"/>
          <w:lang w:val="ru-RU"/>
        </w:rPr>
      </w:pPr>
      <w:r w:rsidRPr="006D550D">
        <w:rPr>
          <w:szCs w:val="24"/>
          <w:lang w:val="ru-RU"/>
        </w:rPr>
        <w:t>Учитывая различия фармакокинетических профилей и режимов дозирования, Келикс® не следует использовать взаимозаменяемо с другими лекарственными формами доксорубицина гидрохлорида.</w:t>
      </w:r>
    </w:p>
    <w:p w:rsidR="000C7D02" w:rsidRPr="00CA3709" w:rsidRDefault="00B26E5B" w:rsidP="00A97DC8">
      <w:pPr>
        <w:rPr>
          <w:szCs w:val="24"/>
          <w:u w:val="single"/>
          <w:lang w:val="ru-RU"/>
        </w:rPr>
      </w:pPr>
      <w:r w:rsidRPr="00CA3709">
        <w:rPr>
          <w:szCs w:val="24"/>
          <w:u w:val="single"/>
          <w:lang w:val="ru-RU"/>
        </w:rPr>
        <w:t xml:space="preserve">Кардиотоксичность </w:t>
      </w:r>
    </w:p>
    <w:p w:rsidR="000C7D02" w:rsidRPr="006D550D" w:rsidRDefault="00B26E5B" w:rsidP="00CA3709">
      <w:pPr>
        <w:ind w:firstLine="708"/>
        <w:rPr>
          <w:szCs w:val="24"/>
          <w:lang w:val="ru-RU"/>
        </w:rPr>
      </w:pPr>
      <w:r w:rsidRPr="006D550D">
        <w:rPr>
          <w:szCs w:val="24"/>
          <w:lang w:val="ru-RU"/>
        </w:rPr>
        <w:t xml:space="preserve">Всем пациентам, получающим Келикс®, рекомендуется регулярно проходить частый ЭКГ-контроль. Транзиторные изменения ЭКГ, такие как уплощение Т-зубца, депрессия сегмента </w:t>
      </w:r>
      <w:r w:rsidRPr="006813D9">
        <w:rPr>
          <w:szCs w:val="24"/>
        </w:rPr>
        <w:t>ST</w:t>
      </w:r>
      <w:r w:rsidRPr="006D550D">
        <w:rPr>
          <w:szCs w:val="24"/>
          <w:lang w:val="ru-RU"/>
        </w:rPr>
        <w:t xml:space="preserve"> и доброкачественная аритмия не являются обязательными показаниями для прекращения терапии Келикс®. Однако снижение вольтажа комплекса </w:t>
      </w:r>
      <w:r w:rsidRPr="006813D9">
        <w:rPr>
          <w:szCs w:val="24"/>
        </w:rPr>
        <w:t>QRS</w:t>
      </w:r>
      <w:r w:rsidRPr="006D550D">
        <w:rPr>
          <w:szCs w:val="24"/>
          <w:lang w:val="ru-RU"/>
        </w:rPr>
        <w:t xml:space="preserve"> считается более показательным признаком кардиотоксичности. При возникновении этого изменения необходимо рассмотреть вопрос о проведении эндомиокардиальной биопсии, как наиболее специфичного теста на антрациклиновое повреждение миокарда. </w:t>
      </w:r>
    </w:p>
    <w:p w:rsidR="000C7D02" w:rsidRPr="006D550D" w:rsidRDefault="00B26E5B" w:rsidP="00A97DC8">
      <w:pPr>
        <w:rPr>
          <w:szCs w:val="24"/>
          <w:lang w:val="ru-RU"/>
        </w:rPr>
      </w:pPr>
      <w:r w:rsidRPr="006D550D">
        <w:rPr>
          <w:szCs w:val="24"/>
          <w:lang w:val="ru-RU"/>
        </w:rPr>
        <w:t>Более специфичными методами оценки и контроля функций сердца по сравнению с ЭКГ является измерение фракции выброса левого желудочка методом эхокардиографии (ЭхоКГ) или многовходной ангиографии (</w:t>
      </w:r>
      <w:r w:rsidRPr="006813D9">
        <w:rPr>
          <w:szCs w:val="24"/>
        </w:rPr>
        <w:t>Multigated</w:t>
      </w:r>
      <w:r w:rsidRPr="006D550D">
        <w:rPr>
          <w:szCs w:val="24"/>
          <w:lang w:val="ru-RU"/>
        </w:rPr>
        <w:t xml:space="preserve"> </w:t>
      </w:r>
      <w:r w:rsidRPr="006813D9">
        <w:rPr>
          <w:szCs w:val="24"/>
        </w:rPr>
        <w:t>Angiography</w:t>
      </w:r>
      <w:r w:rsidRPr="006D550D">
        <w:rPr>
          <w:szCs w:val="24"/>
          <w:lang w:val="ru-RU"/>
        </w:rPr>
        <w:t xml:space="preserve"> – </w:t>
      </w:r>
      <w:r w:rsidRPr="006813D9">
        <w:rPr>
          <w:szCs w:val="24"/>
        </w:rPr>
        <w:t>MUGA</w:t>
      </w:r>
      <w:r w:rsidRPr="006D550D">
        <w:rPr>
          <w:szCs w:val="24"/>
          <w:lang w:val="ru-RU"/>
        </w:rPr>
        <w:t>). Эти методы должны применяться в плановом порядке перед началом терапии Келикс® и периодически повторяться во время лечения. Оценка функции левого желудочка считается обязательной перед каждым дополнительным введением Келикс®, которое превышает кумулятивную дозу 450 мг/м2 антрациклина в течение жизни.</w:t>
      </w:r>
    </w:p>
    <w:p w:rsidR="000C7D02" w:rsidRPr="006D550D" w:rsidRDefault="00B26E5B" w:rsidP="00CA3709">
      <w:pPr>
        <w:ind w:firstLine="708"/>
        <w:rPr>
          <w:szCs w:val="24"/>
          <w:lang w:val="ru-RU"/>
        </w:rPr>
      </w:pPr>
      <w:r w:rsidRPr="006D550D">
        <w:rPr>
          <w:szCs w:val="24"/>
          <w:lang w:val="ru-RU"/>
        </w:rPr>
        <w:lastRenderedPageBreak/>
        <w:t xml:space="preserve">Упомянутые выше оценочные тесты и методы контроля сердечной деятельности во время антрациклиновой терапии должны применяться в таком порядке: контроль ЭКГ, измерение фракции выброса левого желудочка, эндомиокардиальная биопсия. Если результат теста указывает на возможное повреждение сердца, связанное с курсом лечения Келикс®, следует провести тщательную оценку соотношения предполагаемой пользы от продолжения применения Келикс® и риска развития кардиотоксичности. </w:t>
      </w:r>
    </w:p>
    <w:p w:rsidR="000C7D02" w:rsidRPr="006D550D" w:rsidRDefault="00B26E5B" w:rsidP="00CA3709">
      <w:pPr>
        <w:ind w:firstLine="708"/>
        <w:rPr>
          <w:szCs w:val="24"/>
          <w:lang w:val="ru-RU"/>
        </w:rPr>
      </w:pPr>
      <w:r w:rsidRPr="006D550D">
        <w:rPr>
          <w:szCs w:val="24"/>
          <w:lang w:val="ru-RU"/>
        </w:rPr>
        <w:t xml:space="preserve">У пациентов с заболеваниями сердца, которые нуждаются в лечении, Келикс® следует применять лишь тогда, когда польза от применения препарата превышает риск для пациента. </w:t>
      </w:r>
    </w:p>
    <w:p w:rsidR="000C7D02" w:rsidRPr="006D550D" w:rsidRDefault="00B26E5B" w:rsidP="00A97DC8">
      <w:pPr>
        <w:rPr>
          <w:szCs w:val="24"/>
          <w:lang w:val="ru-RU"/>
        </w:rPr>
      </w:pPr>
      <w:r w:rsidRPr="006D550D">
        <w:rPr>
          <w:szCs w:val="24"/>
          <w:lang w:val="ru-RU"/>
        </w:rPr>
        <w:t xml:space="preserve">Необходимо наблюдение за пациентами с нарушением функций сердца, принимающих  Келикс®. </w:t>
      </w:r>
    </w:p>
    <w:p w:rsidR="000C7D02" w:rsidRPr="006D550D" w:rsidRDefault="00B26E5B" w:rsidP="00CA3709">
      <w:pPr>
        <w:ind w:firstLine="708"/>
        <w:rPr>
          <w:szCs w:val="24"/>
          <w:lang w:val="ru-RU"/>
        </w:rPr>
      </w:pPr>
      <w:r w:rsidRPr="006D550D">
        <w:rPr>
          <w:szCs w:val="24"/>
          <w:lang w:val="ru-RU"/>
        </w:rPr>
        <w:t xml:space="preserve">При наличии подозрения на кардиомиопатию, т.е. если фракция выброса левого желудочка существенным образом уменьшилась по сравнению с соответствующим значением до начала лечения и/или фракция выброса левого желудочка меньше прогностически релевантного значения (например, 45%), может быть рассмотрен вопрос о проведении эндомиокардиальной биопсии, а полезный эффект продолжения терапии должен быть тщательно сопоставлен с риском развития необратимого повреждения сердца. </w:t>
      </w:r>
    </w:p>
    <w:p w:rsidR="000C7D02" w:rsidRPr="006D550D" w:rsidRDefault="00B26E5B" w:rsidP="00A97DC8">
      <w:pPr>
        <w:rPr>
          <w:szCs w:val="24"/>
          <w:lang w:val="ru-RU"/>
        </w:rPr>
      </w:pPr>
      <w:r w:rsidRPr="006D550D">
        <w:rPr>
          <w:szCs w:val="24"/>
          <w:lang w:val="ru-RU"/>
        </w:rPr>
        <w:t xml:space="preserve">Застойная сердечная недостаточность вследствие кардиомиопатии может возникнуть внезапно, без предшествующих изменений на ЭКГ, а также может проявиться через несколько недель после прекращения терапии. </w:t>
      </w:r>
    </w:p>
    <w:p w:rsidR="000C7D02" w:rsidRPr="006D550D" w:rsidRDefault="00B26E5B" w:rsidP="00CA3709">
      <w:pPr>
        <w:ind w:firstLine="708"/>
        <w:rPr>
          <w:szCs w:val="24"/>
          <w:lang w:val="ru-RU"/>
        </w:rPr>
      </w:pPr>
      <w:r w:rsidRPr="006D550D">
        <w:rPr>
          <w:szCs w:val="24"/>
          <w:lang w:val="ru-RU"/>
        </w:rPr>
        <w:t>Следует внимательно наблюдать за пациентами, которые получали другие антрациклины. Суммарная доза доксорубицина гидрохлорида должна также учитывать какую-либо предшествующую (или сопутствующую) терапию кардиотоксическими соединениями, такими как другие антрациклины</w:t>
      </w:r>
      <w:r w:rsidRPr="006813D9">
        <w:rPr>
          <w:szCs w:val="24"/>
        </w:rPr>
        <w:sym w:font="Symbol" w:char="002F"/>
      </w:r>
      <w:r w:rsidRPr="006D550D">
        <w:rPr>
          <w:szCs w:val="24"/>
          <w:lang w:val="ru-RU"/>
        </w:rPr>
        <w:t xml:space="preserve">антрахиноны или, например, 5-фторурацил. Кардиотоксичность может также возникнуть при кумулятивных дозах антрациклина ниже 450 мг/м2 у пациентов с предшествующим облучением в области средостения или у тех, кто получает сопутствующую терапию циклофосфамидом. </w:t>
      </w:r>
    </w:p>
    <w:p w:rsidR="000C7D02" w:rsidRPr="006D550D" w:rsidRDefault="00B26E5B" w:rsidP="00A97DC8">
      <w:pPr>
        <w:rPr>
          <w:szCs w:val="24"/>
          <w:lang w:val="ru-RU"/>
        </w:rPr>
      </w:pPr>
      <w:r w:rsidRPr="006D550D">
        <w:rPr>
          <w:szCs w:val="24"/>
          <w:lang w:val="ru-RU"/>
        </w:rPr>
        <w:t>Профиль кардиотоксичности при лечении рака молочной железы и яичников (50 мг/м2) является аналогичным таковому у пациентов со СПИД-СК (20 мг/м2).</w:t>
      </w:r>
    </w:p>
    <w:p w:rsidR="000C7D02" w:rsidRPr="00CA3709" w:rsidRDefault="00B26E5B" w:rsidP="00A97DC8">
      <w:pPr>
        <w:rPr>
          <w:szCs w:val="24"/>
          <w:u w:val="single"/>
          <w:lang w:val="ru-RU"/>
        </w:rPr>
      </w:pPr>
      <w:r w:rsidRPr="00CA3709">
        <w:rPr>
          <w:szCs w:val="24"/>
          <w:u w:val="single"/>
          <w:lang w:val="ru-RU"/>
        </w:rPr>
        <w:t>Вторичные новообразования ротовой полости</w:t>
      </w:r>
    </w:p>
    <w:p w:rsidR="000C7D02" w:rsidRPr="006D550D" w:rsidRDefault="00B26E5B" w:rsidP="00CA3709">
      <w:pPr>
        <w:ind w:firstLine="708"/>
        <w:rPr>
          <w:szCs w:val="24"/>
          <w:lang w:val="ru-RU"/>
        </w:rPr>
      </w:pPr>
      <w:r w:rsidRPr="006D550D">
        <w:rPr>
          <w:szCs w:val="24"/>
          <w:lang w:val="ru-RU"/>
        </w:rPr>
        <w:t>Очень редкие случаи возникновения вторичных злокачественных опухолей полости рта были отмечены у пациентов, получавших длительную (более одного года) терапию препаратом Келикс® или получавших совокупную дозу препарата Келикс® более 720 мг/м2. Случаи вторичного рака полости рта были диагностированы как во время терапии препаратом Келикс®, и до 6 лет после последней дозы. Пациенты должны наблюдаться на регулярной основе на наличие изъязвления в полости рта или любого дискомфорта в полости рта, который может свидетельствовать о вторичном раке полости рта.</w:t>
      </w:r>
    </w:p>
    <w:p w:rsidR="000C7D02" w:rsidRPr="00CA3709" w:rsidRDefault="00B26E5B" w:rsidP="00A97DC8">
      <w:pPr>
        <w:rPr>
          <w:szCs w:val="24"/>
          <w:u w:val="single"/>
          <w:lang w:val="ru-RU"/>
        </w:rPr>
      </w:pPr>
      <w:r w:rsidRPr="00CA3709">
        <w:rPr>
          <w:szCs w:val="24"/>
          <w:u w:val="single"/>
          <w:lang w:val="ru-RU"/>
        </w:rPr>
        <w:t>Инфузионные реакции</w:t>
      </w:r>
    </w:p>
    <w:p w:rsidR="000C7D02" w:rsidRPr="006D550D" w:rsidRDefault="00B26E5B" w:rsidP="00CA3709">
      <w:pPr>
        <w:ind w:firstLine="708"/>
        <w:rPr>
          <w:szCs w:val="24"/>
          <w:lang w:val="ru-RU"/>
        </w:rPr>
      </w:pPr>
      <w:r w:rsidRPr="006D550D">
        <w:rPr>
          <w:szCs w:val="24"/>
          <w:lang w:val="ru-RU"/>
        </w:rPr>
        <w:t xml:space="preserve">В течение нескольких минут после начала введения препарата Келикс® могут развиться серьезные и иногда угрожающие жизни инфузионные реакции (аллергические или анафилактоидные), в том числе астма, приливы, крапивница, боль в груди, лихорадка, артериальная гипертензия, тахикардия, зуд, потливость, одышка, отек лица, озноб, боль в спине, стеснение в груди и комок в горле и/или гипотензия. Очень редко  инфузионные реакции характеризовались развитием судорог. Временное прекращение инфузии обычно устраняет эти симптомы без дополнительной терапии. Однако медикаментозные препараты для лечения этих симптомов (например, антигистаминные препараты, кортикостероиды, адреналин и противосудорожные средства), а также оборудование для неотложного вмешательства должны быть готовы для немедленного применения. Для большинства пациентов курс лечения может быть восстановлен после устранения всех симптомов без повторного возникновения. Реакции на инфузию редко повторяются после первого цикла </w:t>
      </w:r>
      <w:r w:rsidRPr="006D550D">
        <w:rPr>
          <w:szCs w:val="24"/>
          <w:lang w:val="ru-RU"/>
        </w:rPr>
        <w:lastRenderedPageBreak/>
        <w:t xml:space="preserve">лечения. Чтобы свести к минимуму риск реакций на инфузию, начальная доза должна вводиться со скоростью не более 1 мг/мин. </w:t>
      </w:r>
    </w:p>
    <w:p w:rsidR="000C7D02" w:rsidRPr="00CA3709" w:rsidRDefault="00B26E5B" w:rsidP="00A97DC8">
      <w:pPr>
        <w:rPr>
          <w:szCs w:val="24"/>
          <w:u w:val="single"/>
          <w:lang w:val="ru-RU"/>
        </w:rPr>
      </w:pPr>
      <w:r w:rsidRPr="00CA3709">
        <w:rPr>
          <w:szCs w:val="24"/>
          <w:u w:val="single"/>
          <w:lang w:val="ru-RU"/>
        </w:rPr>
        <w:t>Пациенты с сопутствующим сахарным диабетом</w:t>
      </w:r>
    </w:p>
    <w:p w:rsidR="000C7D02" w:rsidRPr="006D550D" w:rsidRDefault="00B26E5B" w:rsidP="00CA3709">
      <w:pPr>
        <w:ind w:firstLine="708"/>
        <w:rPr>
          <w:szCs w:val="24"/>
          <w:lang w:val="ru-RU"/>
        </w:rPr>
      </w:pPr>
      <w:r w:rsidRPr="006D550D">
        <w:rPr>
          <w:szCs w:val="24"/>
          <w:lang w:val="ru-RU"/>
        </w:rPr>
        <w:t xml:space="preserve">Следует учитывать, что каждый флакон препарата Келикс® содержит сахарозу и, что доза вводится в 5% (50 мг/мл) растворе глюкозы для инфузий. </w:t>
      </w:r>
    </w:p>
    <w:p w:rsidR="000C7D02" w:rsidRPr="006D550D" w:rsidRDefault="00B26E5B" w:rsidP="00A97DC8">
      <w:pPr>
        <w:rPr>
          <w:szCs w:val="24"/>
          <w:lang w:val="ru-RU"/>
        </w:rPr>
      </w:pPr>
      <w:r w:rsidRPr="006D550D">
        <w:rPr>
          <w:szCs w:val="24"/>
          <w:lang w:val="ru-RU"/>
        </w:rPr>
        <w:t>Дети. Опыт применения у детей ограничен. Келикс® не рекомендуется применять у пациентов в возрасте менее 18 лет.</w:t>
      </w:r>
    </w:p>
    <w:p w:rsidR="000C7D02" w:rsidRPr="00CA3709" w:rsidRDefault="00B26E5B" w:rsidP="00A97DC8">
      <w:pPr>
        <w:rPr>
          <w:szCs w:val="24"/>
          <w:u w:val="single"/>
          <w:lang w:val="ru-RU"/>
        </w:rPr>
      </w:pPr>
      <w:r w:rsidRPr="00CA3709">
        <w:rPr>
          <w:szCs w:val="24"/>
          <w:u w:val="single"/>
          <w:lang w:val="ru-RU"/>
        </w:rPr>
        <w:t xml:space="preserve">Беременность и период лактации </w:t>
      </w:r>
    </w:p>
    <w:p w:rsidR="000C7D02" w:rsidRPr="006D550D" w:rsidRDefault="00B26E5B" w:rsidP="00CA3709">
      <w:pPr>
        <w:ind w:firstLine="708"/>
        <w:rPr>
          <w:szCs w:val="24"/>
          <w:lang w:val="ru-RU"/>
        </w:rPr>
      </w:pPr>
      <w:r w:rsidRPr="006D550D">
        <w:rPr>
          <w:szCs w:val="24"/>
          <w:lang w:val="ru-RU"/>
        </w:rPr>
        <w:t xml:space="preserve">Полагают, что применение доксорубицина гидрохлорида во время беременности вызывает развитие серьезных врожденных пороков. В связи с этим препарат Келикс® противопоказан беременным женщинам. Следует рекомендовать женщинам детородного возраста избегать беременности, пока они или их партнер-мужчина принимают препарат Келикс®, а также в течение шести месяцев после окончания курса лечения препаратом Келикс®. </w:t>
      </w:r>
    </w:p>
    <w:p w:rsidR="000C7D02" w:rsidRPr="006D550D" w:rsidRDefault="00B26E5B" w:rsidP="00A97DC8">
      <w:pPr>
        <w:rPr>
          <w:szCs w:val="24"/>
          <w:lang w:val="ru-RU"/>
        </w:rPr>
      </w:pPr>
      <w:r w:rsidRPr="006D550D">
        <w:rPr>
          <w:szCs w:val="24"/>
          <w:lang w:val="ru-RU"/>
        </w:rPr>
        <w:t xml:space="preserve">Сведения о выведении препарата Келикс® с материнским молоком отсутствуют. Учитывая вероятность развития потенциальных серьезных нежелательных реакций у грудных детей, необходимо прекратить грудное вскармливание до начала лечения препаратом Келикс®. </w:t>
      </w:r>
    </w:p>
    <w:p w:rsidR="000C7D02" w:rsidRPr="00CA3709" w:rsidRDefault="00B26E5B" w:rsidP="00A97DC8">
      <w:pPr>
        <w:rPr>
          <w:szCs w:val="24"/>
          <w:u w:val="single"/>
          <w:lang w:val="ru-RU"/>
        </w:rPr>
      </w:pPr>
      <w:r w:rsidRPr="00CA3709">
        <w:rPr>
          <w:szCs w:val="24"/>
          <w:u w:val="single"/>
          <w:lang w:val="ru-RU"/>
        </w:rPr>
        <w:t xml:space="preserve">Особенности влияния на способность управлять транспортным средством или потенциально опасными механизмами </w:t>
      </w:r>
    </w:p>
    <w:p w:rsidR="000C7D02" w:rsidRPr="006D550D" w:rsidRDefault="00B26E5B" w:rsidP="00CA3709">
      <w:pPr>
        <w:ind w:firstLine="432"/>
        <w:rPr>
          <w:szCs w:val="24"/>
          <w:lang w:val="ru-RU"/>
        </w:rPr>
      </w:pPr>
      <w:r w:rsidRPr="006D550D">
        <w:rPr>
          <w:szCs w:val="24"/>
          <w:lang w:val="ru-RU"/>
        </w:rPr>
        <w:t>Келикс® не оказывает или оказывает незначительное влияние на способность управлять автомобилем или работать со сложными механизмами. В клинических исследованиях у пациентов, получавших Келикс®, отмечались нечастые случаи головокружения и сонливости (&lt;5%). При появлении этих нежелательных реакций пациентам необходимо воздерживаться от вождения автомобиля и управления механизмами.</w:t>
      </w:r>
    </w:p>
    <w:p w:rsidR="006413A1" w:rsidRPr="006813D9" w:rsidRDefault="006413A1" w:rsidP="00A97DC8">
      <w:pPr>
        <w:rPr>
          <w:szCs w:val="24"/>
          <w:lang w:val="ru-RU"/>
        </w:rPr>
      </w:pPr>
      <w:bookmarkStart w:id="228" w:name="_Toc462153432"/>
    </w:p>
    <w:p w:rsidR="007F1892" w:rsidRPr="006813D9" w:rsidRDefault="00414019" w:rsidP="006413A1">
      <w:pPr>
        <w:pStyle w:val="Heading1"/>
        <w:rPr>
          <w:szCs w:val="24"/>
          <w:lang w:val="ru-RU"/>
        </w:rPr>
      </w:pPr>
      <w:bookmarkStart w:id="229" w:name="_Toc462155569"/>
      <w:r w:rsidRPr="006813D9">
        <w:rPr>
          <w:szCs w:val="24"/>
          <w:lang w:val="ru-RU"/>
        </w:rPr>
        <w:t>Комбинированное применение трабектедина (Йонделис ®</w:t>
      </w:r>
      <w:r w:rsidR="009D71A1" w:rsidRPr="006813D9">
        <w:rPr>
          <w:szCs w:val="24"/>
          <w:lang w:val="ru-RU"/>
        </w:rPr>
        <w:t>) с</w:t>
      </w:r>
      <w:r w:rsidRPr="006813D9">
        <w:rPr>
          <w:szCs w:val="24"/>
          <w:lang w:val="ru-RU"/>
        </w:rPr>
        <w:t xml:space="preserve"> пеги</w:t>
      </w:r>
      <w:r w:rsidR="009D71A1" w:rsidRPr="006813D9">
        <w:rPr>
          <w:szCs w:val="24"/>
          <w:lang w:val="ru-RU"/>
        </w:rPr>
        <w:t>лированным липосомальным доксорубицином</w:t>
      </w:r>
      <w:r w:rsidRPr="006813D9">
        <w:rPr>
          <w:szCs w:val="24"/>
          <w:lang w:val="ru-RU"/>
        </w:rPr>
        <w:t xml:space="preserve"> (Келикс®)</w:t>
      </w:r>
      <w:bookmarkEnd w:id="228"/>
      <w:bookmarkEnd w:id="229"/>
    </w:p>
    <w:p w:rsidR="007F1892" w:rsidRPr="006D550D" w:rsidRDefault="00B26E5B" w:rsidP="00CA3709">
      <w:pPr>
        <w:ind w:firstLine="432"/>
        <w:rPr>
          <w:szCs w:val="24"/>
          <w:lang w:val="ru-RU"/>
        </w:rPr>
      </w:pPr>
      <w:r w:rsidRPr="006D550D">
        <w:rPr>
          <w:szCs w:val="24"/>
          <w:lang w:val="ru-RU"/>
        </w:rPr>
        <w:t>Трабектедин впервые выделен из Карибского оболочечника (</w:t>
      </w:r>
      <w:r w:rsidRPr="006813D9">
        <w:rPr>
          <w:szCs w:val="24"/>
        </w:rPr>
        <w:t>Ecteinascidia</w:t>
      </w:r>
      <w:r w:rsidRPr="006D550D">
        <w:rPr>
          <w:szCs w:val="24"/>
          <w:lang w:val="ru-RU"/>
        </w:rPr>
        <w:t xml:space="preserve"> </w:t>
      </w:r>
      <w:r w:rsidRPr="006813D9">
        <w:rPr>
          <w:szCs w:val="24"/>
        </w:rPr>
        <w:t>turbinate</w:t>
      </w:r>
      <w:r w:rsidRPr="006D550D">
        <w:rPr>
          <w:szCs w:val="24"/>
          <w:lang w:val="ru-RU"/>
        </w:rPr>
        <w:t>) и в настоящее время получаем путем химического синтеза. Уникальный механизм действия препарата направлен на подавление транскрипции генов и взаимодействие с системой репарации нуклеотидов, связанных с транскрипцией, что приводит к нарушению клеточного цикла. Молекула трабектедина связывается с малой бороздкой ДНК и алкилирует гуанин в положении</w:t>
      </w:r>
      <w:r w:rsidRPr="006813D9">
        <w:rPr>
          <w:szCs w:val="24"/>
        </w:rPr>
        <w:t> </w:t>
      </w:r>
      <w:r w:rsidRPr="006D550D">
        <w:rPr>
          <w:szCs w:val="24"/>
          <w:lang w:val="ru-RU"/>
        </w:rPr>
        <w:t xml:space="preserve"> </w:t>
      </w:r>
      <w:r w:rsidRPr="006813D9">
        <w:rPr>
          <w:szCs w:val="24"/>
        </w:rPr>
        <w:t>N</w:t>
      </w:r>
      <w:r w:rsidRPr="006D550D">
        <w:rPr>
          <w:szCs w:val="24"/>
          <w:lang w:val="ru-RU"/>
        </w:rPr>
        <w:t xml:space="preserve">2, в то время как большинство алкилирующих агентов связывают гуанин в положении </w:t>
      </w:r>
      <w:r w:rsidRPr="006813D9">
        <w:rPr>
          <w:szCs w:val="24"/>
        </w:rPr>
        <w:t>N</w:t>
      </w:r>
      <w:r w:rsidRPr="006D550D">
        <w:rPr>
          <w:szCs w:val="24"/>
          <w:lang w:val="ru-RU"/>
        </w:rPr>
        <w:t xml:space="preserve">7 или </w:t>
      </w:r>
      <w:r w:rsidRPr="006813D9">
        <w:rPr>
          <w:szCs w:val="24"/>
        </w:rPr>
        <w:t>N</w:t>
      </w:r>
      <w:r w:rsidRPr="006D550D">
        <w:rPr>
          <w:szCs w:val="24"/>
          <w:lang w:val="ru-RU"/>
        </w:rPr>
        <w:t>6 большой бороздки. Это изгибает ДНК в направлении большой бороздки, нарушая связывание с ней различных белков репарац</w:t>
      </w:r>
      <w:r w:rsidR="00375290" w:rsidRPr="006D550D">
        <w:rPr>
          <w:szCs w:val="24"/>
          <w:lang w:val="ru-RU"/>
        </w:rPr>
        <w:t>ии</w:t>
      </w:r>
      <w:r w:rsidRPr="006D550D">
        <w:rPr>
          <w:szCs w:val="24"/>
          <w:lang w:val="ru-RU"/>
        </w:rPr>
        <w:t xml:space="preserve">. </w:t>
      </w:r>
    </w:p>
    <w:p w:rsidR="007F1892" w:rsidRPr="006D550D" w:rsidRDefault="00B26E5B" w:rsidP="00CA3709">
      <w:pPr>
        <w:ind w:firstLine="432"/>
        <w:jc w:val="left"/>
        <w:rPr>
          <w:szCs w:val="24"/>
          <w:lang w:val="ru-RU"/>
        </w:rPr>
      </w:pPr>
      <w:r w:rsidRPr="006D550D">
        <w:rPr>
          <w:szCs w:val="24"/>
          <w:lang w:val="ru-RU"/>
        </w:rPr>
        <w:t xml:space="preserve">Антипролиферативное действие препарата показано </w:t>
      </w:r>
      <w:r w:rsidRPr="006813D9">
        <w:rPr>
          <w:szCs w:val="24"/>
        </w:rPr>
        <w:t>in</w:t>
      </w:r>
      <w:r w:rsidRPr="006D550D">
        <w:rPr>
          <w:szCs w:val="24"/>
          <w:lang w:val="ru-RU"/>
        </w:rPr>
        <w:t xml:space="preserve"> </w:t>
      </w:r>
      <w:r w:rsidRPr="006813D9">
        <w:rPr>
          <w:szCs w:val="24"/>
        </w:rPr>
        <w:t>vivo</w:t>
      </w:r>
      <w:r w:rsidRPr="006D550D">
        <w:rPr>
          <w:szCs w:val="24"/>
          <w:lang w:val="ru-RU"/>
        </w:rPr>
        <w:t xml:space="preserve"> и </w:t>
      </w:r>
      <w:r w:rsidRPr="006813D9">
        <w:rPr>
          <w:szCs w:val="24"/>
        </w:rPr>
        <w:t>in</w:t>
      </w:r>
      <w:r w:rsidRPr="006D550D">
        <w:rPr>
          <w:szCs w:val="24"/>
          <w:lang w:val="ru-RU"/>
        </w:rPr>
        <w:t xml:space="preserve"> </w:t>
      </w:r>
      <w:r w:rsidRPr="006813D9">
        <w:rPr>
          <w:szCs w:val="24"/>
        </w:rPr>
        <w:t>vitro</w:t>
      </w:r>
      <w:r w:rsidRPr="006D550D">
        <w:rPr>
          <w:szCs w:val="24"/>
          <w:lang w:val="ru-RU"/>
        </w:rPr>
        <w:t xml:space="preserve"> в ряде клеточных культур опухолей человека, таких как саркома, меланома, немелкоклеточный рак легкого,</w:t>
      </w:r>
      <w:r w:rsidR="00375290" w:rsidRPr="006D550D">
        <w:rPr>
          <w:szCs w:val="24"/>
          <w:lang w:val="ru-RU"/>
        </w:rPr>
        <w:t xml:space="preserve"> рак молочной железы и РЯ</w:t>
      </w:r>
      <w:r w:rsidRPr="006D550D">
        <w:rPr>
          <w:szCs w:val="24"/>
          <w:lang w:val="ru-RU"/>
        </w:rPr>
        <w:t>.</w:t>
      </w:r>
      <w:r w:rsidRPr="006813D9">
        <w:rPr>
          <w:szCs w:val="24"/>
        </w:rPr>
        <w:t> </w:t>
      </w:r>
      <w:r w:rsidRPr="006D550D">
        <w:rPr>
          <w:szCs w:val="24"/>
          <w:lang w:val="ru-RU"/>
        </w:rPr>
        <w:br/>
        <w:t xml:space="preserve">Исследования </w:t>
      </w:r>
      <w:r w:rsidRPr="006813D9">
        <w:rPr>
          <w:szCs w:val="24"/>
        </w:rPr>
        <w:t>I</w:t>
      </w:r>
      <w:r w:rsidRPr="006D550D">
        <w:rPr>
          <w:szCs w:val="24"/>
          <w:lang w:val="ru-RU"/>
        </w:rPr>
        <w:t xml:space="preserve"> фазы, изучающие эффективность монотерапии трабектедином в лечении РЯ, представили 3 различных режима его применения: 3-часовая инфузия и</w:t>
      </w:r>
      <w:r w:rsidRPr="006813D9">
        <w:rPr>
          <w:szCs w:val="24"/>
        </w:rPr>
        <w:t> </w:t>
      </w:r>
      <w:r w:rsidRPr="006D550D">
        <w:rPr>
          <w:szCs w:val="24"/>
          <w:lang w:val="ru-RU"/>
        </w:rPr>
        <w:br/>
        <w:t>24-часовая инфузия, проводимая каждые 3 нед, и 3-часовая еженедельная инфузия препарата. Дозолимитирующей токсичностью во всех исследованиях были зарегистрированы нейтропения, транзиторное повыше</w:t>
      </w:r>
      <w:r w:rsidR="00375290" w:rsidRPr="006D550D">
        <w:rPr>
          <w:szCs w:val="24"/>
          <w:lang w:val="ru-RU"/>
        </w:rPr>
        <w:t>ние трансаминаз и астения</w:t>
      </w:r>
      <w:r w:rsidRPr="006D550D">
        <w:rPr>
          <w:szCs w:val="24"/>
          <w:lang w:val="ru-RU"/>
        </w:rPr>
        <w:t xml:space="preserve">. Обнадеживающие результаты эффективности трабектедина у пациенток с рецидивами РЯ и приемлемый профиль токсичности индуцировали дальнейшие исследования по его изучению. В 3 исследованиях </w:t>
      </w:r>
      <w:r w:rsidRPr="006813D9">
        <w:rPr>
          <w:szCs w:val="24"/>
        </w:rPr>
        <w:t>II</w:t>
      </w:r>
      <w:r w:rsidRPr="006D550D">
        <w:rPr>
          <w:szCs w:val="24"/>
          <w:lang w:val="ru-RU"/>
        </w:rPr>
        <w:t xml:space="preserve"> фазы, проведенных с 2000 по 2005 г., проанализировано лечение 295 больных с рецидивом РЯ. Пациентки (41 больная) получали трабектедин в дозе 1,3 мг/м2 путем 3-часовой инфузии, проводимой в 1-й день 21-дневного цикла; 147 больных – в дозе 0,58 мг/м2, вводимой в 1, 8, 15-й дни 28-дневного цикла; 107 пациенток были </w:t>
      </w:r>
      <w:r w:rsidRPr="006D550D">
        <w:rPr>
          <w:szCs w:val="24"/>
          <w:lang w:val="ru-RU"/>
        </w:rPr>
        <w:lastRenderedPageBreak/>
        <w:t>распределены на 2 группы исследования и получали препарат в дозе 1,3 мг/м2 (3-часовая инфузия 21-дневного цикла) и 1,5 мг/м2 (24-часовая инфузия 21-дневного цикла) соответственно рандомизации (табл. 1).</w:t>
      </w:r>
      <w:r w:rsidR="009D71A1" w:rsidRPr="006813D9">
        <w:rPr>
          <w:szCs w:val="24"/>
        </w:rPr>
        <w:t> </w:t>
      </w:r>
      <w:r w:rsidRPr="006813D9">
        <w:rPr>
          <w:szCs w:val="24"/>
        </w:rPr>
        <w:t> </w:t>
      </w:r>
      <w:r w:rsidRPr="006D550D">
        <w:rPr>
          <w:szCs w:val="24"/>
          <w:lang w:val="ru-RU"/>
        </w:rPr>
        <w:br/>
      </w:r>
      <w:r w:rsidRPr="006D550D">
        <w:rPr>
          <w:szCs w:val="24"/>
          <w:lang w:val="ru-RU"/>
        </w:rPr>
        <w:br/>
      </w:r>
      <w:r w:rsidR="007F1892" w:rsidRPr="006813D9">
        <w:rPr>
          <w:noProof/>
          <w:szCs w:val="24"/>
          <w:lang w:eastAsia="en-US"/>
        </w:rPr>
        <w:drawing>
          <wp:inline distT="0" distB="0" distL="0" distR="0" wp14:anchorId="76FFCDDA" wp14:editId="4E892B4A">
            <wp:extent cx="6152515" cy="33197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6152515" cy="3319780"/>
                    </a:xfrm>
                    <a:prstGeom prst="rect">
                      <a:avLst/>
                    </a:prstGeom>
                  </pic:spPr>
                </pic:pic>
              </a:graphicData>
            </a:graphic>
          </wp:inline>
        </w:drawing>
      </w:r>
      <w:r w:rsidRPr="006D550D">
        <w:rPr>
          <w:szCs w:val="24"/>
          <w:lang w:val="ru-RU"/>
        </w:rPr>
        <w:t xml:space="preserve"> </w:t>
      </w:r>
      <w:r w:rsidR="00CA3709">
        <w:rPr>
          <w:szCs w:val="24"/>
          <w:lang w:val="ru-RU"/>
        </w:rPr>
        <w:tab/>
      </w:r>
      <w:r w:rsidRPr="006D550D">
        <w:rPr>
          <w:szCs w:val="24"/>
          <w:lang w:val="ru-RU"/>
        </w:rPr>
        <w:t>Во всех исследованиях проводилась стратификация больных на 2 принципиально разные группы в зависимости от бесплатинового интервала: менее 6 мес от окончания платиносодержащей ХТ (платинорезистентные рецидивы РЯ) и более 6 мес (платиночувствительные рецидивы). Пациентки – 189 (64%) имели платиночувствительный рецидив заболевания и преимущественно серозный гистотип опухоли (191 больная). Несмотря на различие дозовых режимов трабектедина, интенсивность дозы была сходной во всех 3 исследованиях с медианой</w:t>
      </w:r>
      <w:r w:rsidRPr="006813D9">
        <w:rPr>
          <w:szCs w:val="24"/>
        </w:rPr>
        <w:t> </w:t>
      </w:r>
      <w:r w:rsidRPr="006D550D">
        <w:rPr>
          <w:szCs w:val="24"/>
          <w:lang w:val="ru-RU"/>
        </w:rPr>
        <w:br/>
        <w:t>0,38 мг/м2/нед. Во всех исследованиях лечение продолжали до прогрессирования заболевания или развития непереносимой токсичности. Медиана продолжительности лечения составила 16 нед (табл. 2).</w:t>
      </w:r>
      <w:r w:rsidRPr="006813D9">
        <w:rPr>
          <w:szCs w:val="24"/>
        </w:rPr>
        <w:t> </w:t>
      </w:r>
      <w:r w:rsidRPr="006D550D">
        <w:rPr>
          <w:szCs w:val="24"/>
          <w:lang w:val="ru-RU"/>
        </w:rPr>
        <w:br/>
        <w:t>Объективные эффекты (ОЭ) лечения для всей популяции пациентов составили 26% с медианой длительности ответа – 5,5 мес (95% доверительный интервал – ДИ</w:t>
      </w:r>
      <w:r w:rsidRPr="006813D9">
        <w:rPr>
          <w:szCs w:val="24"/>
        </w:rPr>
        <w:t> </w:t>
      </w:r>
      <w:r w:rsidRPr="006D550D">
        <w:rPr>
          <w:szCs w:val="24"/>
          <w:lang w:val="ru-RU"/>
        </w:rPr>
        <w:br/>
        <w:t>5,2–6,4). Контроль роста опухоли (КРО), включающий в себя полную и частичную регрессию, а также стабилизацию болезни сроком более 3 мес, составил 56%. В зависимости от гистологического подтипа опухоли наибольшая эффективность была получена для эндометриоидного и серозного гистотипов, ОЭ лечения зарегистрированы в 46 и 26% случаев соответственно.</w:t>
      </w:r>
      <w:r w:rsidRPr="006813D9">
        <w:rPr>
          <w:szCs w:val="24"/>
        </w:rPr>
        <w:t> </w:t>
      </w:r>
      <w:r w:rsidRPr="006D550D">
        <w:rPr>
          <w:szCs w:val="24"/>
          <w:lang w:val="ru-RU"/>
        </w:rPr>
        <w:br/>
      </w:r>
      <w:r w:rsidR="00CA3709">
        <w:rPr>
          <w:szCs w:val="24"/>
          <w:lang w:val="ru-RU"/>
        </w:rPr>
        <w:t xml:space="preserve">            </w:t>
      </w:r>
      <w:r w:rsidRPr="006D550D">
        <w:rPr>
          <w:szCs w:val="24"/>
          <w:lang w:val="ru-RU"/>
        </w:rPr>
        <w:t>В исследованиях с режимом введения трабектедина в 1-й день 21-дневного цикла были отмечены статистически значимые преимущества по сравнению с еженедельным введением препарата как по частоте ОЭ (36% против 16%; р=0,0001), так и по частоте КРО (66% против 46%; р=0,0007). Причем значимых различий между 3-часовой и 24-часовой инфузией трабектедина зарегистрировано не было (ОЭ 39 и 34% соответственно, КРО 63 и 67% соответственно). Показатели выживаемости без прогрессирования (ВБП) также продемонстрировали преимущество 21-дневного цикла лечения по сравнению с еженедельным введением и составили 5,6 и 2,8 мес соответственно, с некоторой тенденцией в пользу суточной инфузии препарата по сравнению с 3-часовой (6,0 и 5,5 мес соответственно). Общая выживаемость (ОВ) в группах 24-часовой и 3-часовой инфузии 21-</w:t>
      </w:r>
      <w:r w:rsidRPr="006D550D">
        <w:rPr>
          <w:szCs w:val="24"/>
          <w:lang w:val="ru-RU"/>
        </w:rPr>
        <w:lastRenderedPageBreak/>
        <w:t>дневного цикла составила 20,4 и 17,1 мес соответственно, в группе еженедельного введения – 13,7 мес.</w:t>
      </w:r>
      <w:r w:rsidRPr="006813D9">
        <w:rPr>
          <w:szCs w:val="24"/>
        </w:rPr>
        <w:t> </w:t>
      </w:r>
      <w:r w:rsidRPr="006D550D">
        <w:rPr>
          <w:szCs w:val="24"/>
          <w:lang w:val="ru-RU"/>
        </w:rPr>
        <w:br/>
      </w:r>
      <w:r w:rsidR="00CA3709">
        <w:rPr>
          <w:szCs w:val="24"/>
          <w:lang w:val="ru-RU"/>
        </w:rPr>
        <w:t xml:space="preserve">         </w:t>
      </w:r>
      <w:r w:rsidRPr="006D550D">
        <w:rPr>
          <w:szCs w:val="24"/>
          <w:lang w:val="ru-RU"/>
        </w:rPr>
        <w:t>Отдельно следует отметить результаты лечения в группах стратификации больных в зависимости от бесплатинового интервала. Так, пациентки с платиночувствительным рецидивом РЯ имели преимущество по всем параметрам оценки эффективности. В группе больных с бесплатиновым интервалом более 6 мес ОЭ и КРО составили 37 и 68% соответственно по сравнению с 7 и 34% – в группе с платинорезистентными рецидивами. Общая ВБП в группе с платиночувствительными рецидивами РЯ составила 6,0 мес (95% ДИ 5,3–6,6), также с преимуществом 21-дневного цикла лечения по сравнению с еженедельным (6,7 и 5,1 мес соответственно); ВБП при платинорезистентных рецидивах составила всего 2,0 мес (95% ДИ 1,7–2,8) без значимых различий между режимами введения трабектедина. ОВ также была наибольшей у пациенток с платиночувствительным рецидивом заболевания, медиана ОВ составила</w:t>
      </w:r>
      <w:r w:rsidRPr="006813D9">
        <w:rPr>
          <w:szCs w:val="24"/>
        </w:rPr>
        <w:t> </w:t>
      </w:r>
      <w:r w:rsidRPr="006D550D">
        <w:rPr>
          <w:szCs w:val="24"/>
          <w:lang w:val="ru-RU"/>
        </w:rPr>
        <w:t>20,4 мес (95% ДИ 16,9–24,2) против 11,1 мес (95% ДИ 8,9–13,0) в группе с платинорезистентными рецидивами (табл. 3).</w:t>
      </w:r>
      <w:r w:rsidRPr="006813D9">
        <w:rPr>
          <w:szCs w:val="24"/>
        </w:rPr>
        <w:t> </w:t>
      </w:r>
      <w:r w:rsidRPr="006D550D">
        <w:rPr>
          <w:szCs w:val="24"/>
          <w:lang w:val="ru-RU"/>
        </w:rPr>
        <w:br/>
      </w:r>
      <w:r w:rsidRPr="006D550D">
        <w:rPr>
          <w:szCs w:val="24"/>
          <w:lang w:val="ru-RU"/>
        </w:rPr>
        <w:br/>
      </w:r>
      <w:r w:rsidR="007F1892" w:rsidRPr="006813D9">
        <w:rPr>
          <w:noProof/>
          <w:szCs w:val="24"/>
          <w:lang w:eastAsia="en-US"/>
        </w:rPr>
        <w:drawing>
          <wp:inline distT="0" distB="0" distL="0" distR="0" wp14:anchorId="7F4EA2E6" wp14:editId="06CC5CC6">
            <wp:extent cx="6152515" cy="34378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152515" cy="3437890"/>
                    </a:xfrm>
                    <a:prstGeom prst="rect">
                      <a:avLst/>
                    </a:prstGeom>
                  </pic:spPr>
                </pic:pic>
              </a:graphicData>
            </a:graphic>
          </wp:inline>
        </w:drawing>
      </w:r>
    </w:p>
    <w:p w:rsidR="007F1892" w:rsidRPr="006D550D" w:rsidRDefault="007F1892" w:rsidP="00A97DC8">
      <w:pPr>
        <w:rPr>
          <w:szCs w:val="24"/>
          <w:lang w:val="ru-RU"/>
        </w:rPr>
      </w:pPr>
    </w:p>
    <w:p w:rsidR="007F1892" w:rsidRPr="006D550D" w:rsidRDefault="00B26E5B" w:rsidP="00CA3709">
      <w:pPr>
        <w:ind w:firstLine="432"/>
        <w:rPr>
          <w:szCs w:val="24"/>
          <w:lang w:val="ru-RU"/>
        </w:rPr>
      </w:pPr>
      <w:r w:rsidRPr="006D550D">
        <w:rPr>
          <w:szCs w:val="24"/>
          <w:lang w:val="ru-RU"/>
        </w:rPr>
        <w:t>В спектре токсичности терапии преобладали характерные для трабектедина нежелательные явления (НЯ), такие как нейтропения и транзиторное повышение трансаминаз. Нейтропения 3–4-й степени наиболее часто встречалась при 24-часовой инфузии препарата (54% больных) по сравнению с 3-часовой инфузией (39% пациенток). Причем частота развития фебрильной нейтропении составила всего 2%. Повышение уровня трансаминаз 3–4-й степени в тех же группах лечения составило 57 и 67% соответственно. Также наблюдались тошнота и рвота всех степеней у 69 и 49% больных соответственно, общая слабость – у 51% больных. В целом показатели токсичности были выше при использовании трабектедина в 1-й день 21-дневного цикла по сравнению с его ежене</w:t>
      </w:r>
      <w:r w:rsidR="00375290" w:rsidRPr="006D550D">
        <w:rPr>
          <w:szCs w:val="24"/>
          <w:lang w:val="ru-RU"/>
        </w:rPr>
        <w:t>дельным введением</w:t>
      </w:r>
      <w:r w:rsidRPr="006D550D">
        <w:rPr>
          <w:szCs w:val="24"/>
          <w:lang w:val="ru-RU"/>
        </w:rPr>
        <w:t>.</w:t>
      </w:r>
      <w:r w:rsidRPr="006813D9">
        <w:rPr>
          <w:szCs w:val="24"/>
        </w:rPr>
        <w:t> </w:t>
      </w:r>
      <w:r w:rsidRPr="006D550D">
        <w:rPr>
          <w:szCs w:val="24"/>
          <w:lang w:val="ru-RU"/>
        </w:rPr>
        <w:br/>
      </w:r>
      <w:r w:rsidR="00CA3709">
        <w:rPr>
          <w:szCs w:val="24"/>
          <w:lang w:val="ru-RU"/>
        </w:rPr>
        <w:t xml:space="preserve">    </w:t>
      </w:r>
      <w:r w:rsidRPr="006D550D">
        <w:rPr>
          <w:szCs w:val="24"/>
          <w:lang w:val="ru-RU"/>
        </w:rPr>
        <w:t xml:space="preserve">Исследователи </w:t>
      </w:r>
      <w:r w:rsidRPr="006813D9">
        <w:rPr>
          <w:szCs w:val="24"/>
        </w:rPr>
        <w:t>G</w:t>
      </w:r>
      <w:r w:rsidRPr="006D550D">
        <w:rPr>
          <w:szCs w:val="24"/>
          <w:lang w:val="ru-RU"/>
        </w:rPr>
        <w:t>.</w:t>
      </w:r>
      <w:r w:rsidRPr="006813D9">
        <w:rPr>
          <w:szCs w:val="24"/>
        </w:rPr>
        <w:t>Ferrandina</w:t>
      </w:r>
      <w:r w:rsidRPr="006D550D">
        <w:rPr>
          <w:szCs w:val="24"/>
          <w:lang w:val="ru-RU"/>
        </w:rPr>
        <w:t xml:space="preserve"> и соавт. также проанализировали результаты лечения 98 больных с рецидивами РЯ трабектедином в монорежиме. Определенный интерес представляет тот факт, что медиана линий предшествующих режимов ХТ была равна 4 (в диапазоне 1–6), т.е. терапия трабектедином осуществлялась в среднем в 5-й линии лечения. Для всей популяции больных частота ОЭ составила 27,5% при 33,6% стабилизаций </w:t>
      </w:r>
      <w:r w:rsidRPr="006D550D">
        <w:rPr>
          <w:szCs w:val="24"/>
          <w:lang w:val="ru-RU"/>
        </w:rPr>
        <w:lastRenderedPageBreak/>
        <w:t>заболевания.</w:t>
      </w:r>
      <w:r w:rsidRPr="006813D9">
        <w:rPr>
          <w:szCs w:val="24"/>
        </w:rPr>
        <w:t> </w:t>
      </w:r>
      <w:r w:rsidRPr="006D550D">
        <w:rPr>
          <w:szCs w:val="24"/>
          <w:lang w:val="ru-RU"/>
        </w:rPr>
        <w:br/>
      </w:r>
      <w:r w:rsidR="00CA3709">
        <w:rPr>
          <w:szCs w:val="24"/>
          <w:lang w:val="ru-RU"/>
        </w:rPr>
        <w:t xml:space="preserve">         </w:t>
      </w:r>
      <w:r w:rsidRPr="006D550D">
        <w:rPr>
          <w:szCs w:val="24"/>
          <w:lang w:val="ru-RU"/>
        </w:rPr>
        <w:t>В исследовании показано преимущество в эффективности лечения в группе с платиночувствительными и частично платиночувствительными рецидивами РЯ (ОЭ составила 38,6 и 26,1% соответственно) по сравнению с 12,9% в группе с платинорезистентными рецидивами.</w:t>
      </w:r>
      <w:r w:rsidRPr="006813D9">
        <w:rPr>
          <w:szCs w:val="24"/>
        </w:rPr>
        <w:t> </w:t>
      </w:r>
      <w:r w:rsidRPr="006D550D">
        <w:rPr>
          <w:szCs w:val="24"/>
          <w:lang w:val="ru-RU"/>
        </w:rPr>
        <w:br/>
      </w:r>
      <w:r w:rsidR="00CA3709">
        <w:rPr>
          <w:szCs w:val="24"/>
          <w:lang w:val="ru-RU"/>
        </w:rPr>
        <w:t xml:space="preserve">       </w:t>
      </w:r>
      <w:r w:rsidRPr="006D550D">
        <w:rPr>
          <w:szCs w:val="24"/>
          <w:lang w:val="ru-RU"/>
        </w:rPr>
        <w:t>В целом медиана ВБП и ОВ составила 5 и 13 мес соответственно. Причем пациентки, у которых был зарегистрирован объективный ответ на терапию трабектедином, имели лучшие отдаленные результаты (медиана ВБП составила 9 мес по сравнению с 6 мес при стабилизации болезни и 2 мес при прогрессировании; медиана ОВ составила 18, 14 и 9 мес соответственно). Основные НЯ были представлены нейтропенией 3–4-й степени у 17,3% больных и транзиторным повышением аспартатаминотрансферазы и аланинаминотрансферазы (АЛТ) 3–4-й степени у 7,1 и 1</w:t>
      </w:r>
      <w:r w:rsidR="00375290" w:rsidRPr="006D550D">
        <w:rPr>
          <w:szCs w:val="24"/>
          <w:lang w:val="ru-RU"/>
        </w:rPr>
        <w:t>3,3% больных соответственно</w:t>
      </w:r>
      <w:r w:rsidRPr="006D550D">
        <w:rPr>
          <w:szCs w:val="24"/>
          <w:lang w:val="ru-RU"/>
        </w:rPr>
        <w:t>.</w:t>
      </w:r>
      <w:r w:rsidRPr="006813D9">
        <w:rPr>
          <w:szCs w:val="24"/>
        </w:rPr>
        <w:t> </w:t>
      </w:r>
      <w:r w:rsidRPr="006D550D">
        <w:rPr>
          <w:szCs w:val="24"/>
          <w:lang w:val="ru-RU"/>
        </w:rPr>
        <w:br/>
      </w:r>
      <w:r w:rsidR="00CA3709">
        <w:rPr>
          <w:szCs w:val="24"/>
          <w:lang w:val="ru-RU"/>
        </w:rPr>
        <w:t xml:space="preserve">      </w:t>
      </w:r>
      <w:r w:rsidRPr="006D550D">
        <w:rPr>
          <w:szCs w:val="24"/>
          <w:lang w:val="ru-RU"/>
        </w:rPr>
        <w:t xml:space="preserve">В литературе описаны единичные клинические случаи эффективности трабектедина при платинорезистентном/рефрактерном РЯ. </w:t>
      </w:r>
      <w:r w:rsidRPr="006813D9">
        <w:rPr>
          <w:szCs w:val="24"/>
        </w:rPr>
        <w:t>E</w:t>
      </w:r>
      <w:r w:rsidRPr="006D550D">
        <w:rPr>
          <w:szCs w:val="24"/>
          <w:lang w:val="ru-RU"/>
        </w:rPr>
        <w:t>.</w:t>
      </w:r>
      <w:r w:rsidRPr="006813D9">
        <w:rPr>
          <w:szCs w:val="24"/>
        </w:rPr>
        <w:t>Petru</w:t>
      </w:r>
      <w:r w:rsidRPr="006D550D">
        <w:rPr>
          <w:szCs w:val="24"/>
          <w:lang w:val="ru-RU"/>
        </w:rPr>
        <w:t xml:space="preserve"> и соавт. представили клинический случай успешного применения трабектедина у пациентки с карциносаркомой яичника, резистентной к стандартной ХТ паклитакселом и карбоплатином. Во 2-й линии терапии применяли трабектедин в дозе 1,5 мг/м2 путем 24-часовой инфузии, проводимой каждый 21-й день. После 4-го цикла лечения была зарегистрирована частичная регрессия, сохранявшаяся на протяжении</w:t>
      </w:r>
      <w:r w:rsidRPr="006813D9">
        <w:rPr>
          <w:szCs w:val="24"/>
        </w:rPr>
        <w:t> </w:t>
      </w:r>
      <w:r w:rsidRPr="006D550D">
        <w:rPr>
          <w:szCs w:val="24"/>
          <w:lang w:val="ru-RU"/>
        </w:rPr>
        <w:t>13 мес при приемлемом профиле токсичности (отмечались нейтропения 2-й степени, анемия 1-й степени; явлений гепатото</w:t>
      </w:r>
      <w:r w:rsidR="00375290" w:rsidRPr="006D550D">
        <w:rPr>
          <w:szCs w:val="24"/>
          <w:lang w:val="ru-RU"/>
        </w:rPr>
        <w:t>ксичности отмечено не было)</w:t>
      </w:r>
      <w:r w:rsidRPr="006D550D">
        <w:rPr>
          <w:szCs w:val="24"/>
          <w:lang w:val="ru-RU"/>
        </w:rPr>
        <w:t>.</w:t>
      </w:r>
      <w:r w:rsidRPr="006813D9">
        <w:rPr>
          <w:szCs w:val="24"/>
        </w:rPr>
        <w:t> </w:t>
      </w:r>
      <w:r w:rsidRPr="006D550D">
        <w:rPr>
          <w:szCs w:val="24"/>
          <w:lang w:val="ru-RU"/>
        </w:rPr>
        <w:br/>
        <w:t xml:space="preserve">Учитывая эффективность трабектедина в терапии рецидивов РЯ и относительно благоприятный токсический профиль, дальнейшие исследования были направлены на изучение данного препарата в составе комбинированной ХТ. В 2008 г. </w:t>
      </w:r>
      <w:r w:rsidRPr="006813D9">
        <w:rPr>
          <w:szCs w:val="24"/>
        </w:rPr>
        <w:t>B</w:t>
      </w:r>
      <w:r w:rsidRPr="006D550D">
        <w:rPr>
          <w:szCs w:val="24"/>
          <w:lang w:val="ru-RU"/>
        </w:rPr>
        <w:t>.</w:t>
      </w:r>
      <w:r w:rsidRPr="006813D9">
        <w:rPr>
          <w:szCs w:val="24"/>
        </w:rPr>
        <w:t>Monk</w:t>
      </w:r>
      <w:r w:rsidRPr="006D550D">
        <w:rPr>
          <w:szCs w:val="24"/>
          <w:lang w:val="ru-RU"/>
        </w:rPr>
        <w:t xml:space="preserve"> и соавт. опубликовали результаты наиболее известного рандомизированного исследования </w:t>
      </w:r>
      <w:r w:rsidRPr="006813D9">
        <w:rPr>
          <w:szCs w:val="24"/>
        </w:rPr>
        <w:t>III</w:t>
      </w:r>
      <w:r w:rsidRPr="006D550D">
        <w:rPr>
          <w:szCs w:val="24"/>
          <w:lang w:val="ru-RU"/>
        </w:rPr>
        <w:t xml:space="preserve"> фазы </w:t>
      </w:r>
      <w:r w:rsidRPr="006813D9">
        <w:rPr>
          <w:szCs w:val="24"/>
        </w:rPr>
        <w:t>OVA</w:t>
      </w:r>
      <w:r w:rsidRPr="006D550D">
        <w:rPr>
          <w:szCs w:val="24"/>
          <w:lang w:val="ru-RU"/>
        </w:rPr>
        <w:t>-301, посвященного изучению комбинации трабектедина с пегилированным липосомальным доксорубицином (ПЛД) у больных с рецидивами РЯ. В исследовании, проведенном с включением 672 больных, пациентки были рандомизированы на 2 группы терапии. Одна группа получала ПЛД в дозе 50 мг/м2 каждые 28 дней, другая – комбинацию ПЛД в дозе 30 мг/м2 с трабектедином 1,1 мг/м2 в виде 3-часовой инфузии, проводимой каждый 21-й день (табл. 4).</w:t>
      </w:r>
      <w:r w:rsidRPr="006813D9">
        <w:rPr>
          <w:szCs w:val="24"/>
        </w:rPr>
        <w:t> </w:t>
      </w:r>
      <w:r w:rsidRPr="006D550D">
        <w:rPr>
          <w:szCs w:val="24"/>
          <w:lang w:val="ru-RU"/>
        </w:rPr>
        <w:br/>
      </w:r>
      <w:r w:rsidR="009D71A1" w:rsidRPr="006D550D">
        <w:rPr>
          <w:szCs w:val="24"/>
          <w:lang w:val="ru-RU"/>
        </w:rPr>
        <w:br/>
      </w:r>
      <w:r w:rsidR="007F1892" w:rsidRPr="006813D9">
        <w:rPr>
          <w:noProof/>
          <w:szCs w:val="24"/>
          <w:lang w:eastAsia="en-US"/>
        </w:rPr>
        <w:drawing>
          <wp:inline distT="0" distB="0" distL="0" distR="0" wp14:anchorId="690FDE23" wp14:editId="20C9C620">
            <wp:extent cx="46767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676775" cy="1104900"/>
                    </a:xfrm>
                    <a:prstGeom prst="rect">
                      <a:avLst/>
                    </a:prstGeom>
                  </pic:spPr>
                </pic:pic>
              </a:graphicData>
            </a:graphic>
          </wp:inline>
        </w:drawing>
      </w:r>
    </w:p>
    <w:p w:rsidR="007F1892" w:rsidRPr="006D550D" w:rsidRDefault="007F1892" w:rsidP="00A97DC8">
      <w:pPr>
        <w:rPr>
          <w:szCs w:val="24"/>
          <w:lang w:val="ru-RU"/>
        </w:rPr>
      </w:pPr>
    </w:p>
    <w:p w:rsidR="007F1892" w:rsidRPr="006D550D" w:rsidRDefault="00CA3709" w:rsidP="00A97DC8">
      <w:pPr>
        <w:rPr>
          <w:szCs w:val="24"/>
          <w:lang w:val="ru-RU"/>
        </w:rPr>
      </w:pPr>
      <w:r>
        <w:rPr>
          <w:szCs w:val="24"/>
          <w:lang w:val="ru-RU"/>
        </w:rPr>
        <w:t xml:space="preserve"> </w:t>
      </w:r>
      <w:r>
        <w:rPr>
          <w:szCs w:val="24"/>
          <w:lang w:val="ru-RU"/>
        </w:rPr>
        <w:tab/>
      </w:r>
      <w:r w:rsidR="00B26E5B" w:rsidRPr="006D550D">
        <w:rPr>
          <w:szCs w:val="24"/>
          <w:lang w:val="ru-RU"/>
        </w:rPr>
        <w:t>Комбинация трабектедина с ПЛД продемонстрировала снижение уровня смертности на 21% по сравнению с монотерапией ПЛД (отношение рисков – ОР 0,79; 95% ДИ 0,65–0,96). Медиана ВБП составила 7,3 мес против 5,8 мес соответственно. Следует отметить, что для больных с платинорезистентными рецидивами РЯ эффективность монотерапии ПЛД и комбинированного режима не имела статистически значимых различий. Так, частота объективных ответов составила 12,2 и 13,4% соответственно (р=0,8484).</w:t>
      </w:r>
      <w:r w:rsidR="00B26E5B" w:rsidRPr="006813D9">
        <w:rPr>
          <w:szCs w:val="24"/>
        </w:rPr>
        <w:t> </w:t>
      </w:r>
      <w:r w:rsidR="00B26E5B" w:rsidRPr="006D550D">
        <w:rPr>
          <w:szCs w:val="24"/>
          <w:lang w:val="ru-RU"/>
        </w:rPr>
        <w:br/>
        <w:t>Лучшие результаты лечения получены в группе больных с продолжительностью бесплатинового интервала более 6 мес. Объективный ответ в группе комбинированного лечения составил 35,3% по сравнению с 22,6% при монотерапии ПЛД (р=0,0042), медиана ВБП – 9,2 мес против 7,5 мес соответственно. Однако не было получено значимых различий в отношении ОВ больных, которая составила 20,5 и 19,4 мес соответственно (ОР 0,85; 95% ДИ 0,67–1,06; р=0,1506).</w:t>
      </w:r>
      <w:r w:rsidR="00B26E5B" w:rsidRPr="006813D9">
        <w:rPr>
          <w:szCs w:val="24"/>
        </w:rPr>
        <w:t> </w:t>
      </w:r>
      <w:r w:rsidR="00B26E5B" w:rsidRPr="006D550D">
        <w:rPr>
          <w:szCs w:val="24"/>
          <w:lang w:val="ru-RU"/>
        </w:rPr>
        <w:br/>
      </w:r>
      <w:r w:rsidR="00B26E5B" w:rsidRPr="006D550D">
        <w:rPr>
          <w:szCs w:val="24"/>
          <w:lang w:val="ru-RU"/>
        </w:rPr>
        <w:lastRenderedPageBreak/>
        <w:t>В ходе дальнейшего анализа данных была выделена подгруппа больных, имеющих наибольшую пользу от применения комбинированного режима трабектедина и ПЛД. Больные с частично платиночувствительным рецидивом РЯ (рецидивом, возникшем в диапазоне 6–12 мес от завершения платиносодержащей ХТ) составили 1/3 от общего числа пациенток, включенных</w:t>
      </w:r>
      <w:r w:rsidR="00B26E5B" w:rsidRPr="006813D9">
        <w:rPr>
          <w:szCs w:val="24"/>
        </w:rPr>
        <w:t> </w:t>
      </w:r>
      <w:r w:rsidR="00B26E5B" w:rsidRPr="006D550D">
        <w:rPr>
          <w:szCs w:val="24"/>
          <w:lang w:val="ru-RU"/>
        </w:rPr>
        <w:t>в исследование.</w:t>
      </w:r>
      <w:r w:rsidR="00B26E5B" w:rsidRPr="006813D9">
        <w:rPr>
          <w:szCs w:val="24"/>
        </w:rPr>
        <w:t> </w:t>
      </w:r>
      <w:r w:rsidR="00B26E5B" w:rsidRPr="006D550D">
        <w:rPr>
          <w:szCs w:val="24"/>
          <w:lang w:val="ru-RU"/>
        </w:rPr>
        <w:br/>
        <w:t>В этой подгруппе применение комбинированного режима трабектедина с ПЛД показало значительное снижение риска смерти (на 41%; р=0,0015), медиана ВБП составила 7,4 мес по сравнению с 5,5 мес в группе монотерапии ПЛД. Медиана общей продолжительности жизни больных составила 23,0 мес против 17,1 мес соответственно.</w:t>
      </w:r>
      <w:r w:rsidR="00B26E5B" w:rsidRPr="006813D9">
        <w:rPr>
          <w:szCs w:val="24"/>
        </w:rPr>
        <w:t> </w:t>
      </w:r>
      <w:r w:rsidR="00B26E5B" w:rsidRPr="006D550D">
        <w:rPr>
          <w:szCs w:val="24"/>
          <w:lang w:val="ru-RU"/>
        </w:rPr>
        <w:br/>
        <w:t>В спектре токсичности для всей популяции больных в группе комбинированного режима ХТ преобладали нейтропения 3–4-й степени у 72% больных по сравнению с 30% – в группе монотерапии ПЛД, повышение уровня трансаминаз 3–4-й степени (преимущественно АЛТ) у 51% больных по сравнению с 2%, а также рвота 3–4-й степени у 11% пациенток по сравнению с 2% больных, получавших только ПЛД. Однако следует отметить характерные для ПЛД НЯ, такие как мукозиты и ладонно-подошвенный синдром, наблюдаемые чаще в группе монотерапии этим препаратом (токсичность 3–4-й степени у 6 и 19%</w:t>
      </w:r>
      <w:r w:rsidR="00375290" w:rsidRPr="006D550D">
        <w:rPr>
          <w:szCs w:val="24"/>
          <w:lang w:val="ru-RU"/>
        </w:rPr>
        <w:t xml:space="preserve"> больных соответственно)</w:t>
      </w:r>
      <w:r w:rsidR="00B26E5B" w:rsidRPr="006D550D">
        <w:rPr>
          <w:szCs w:val="24"/>
          <w:lang w:val="ru-RU"/>
        </w:rPr>
        <w:t>.</w:t>
      </w:r>
      <w:r w:rsidR="00B26E5B" w:rsidRPr="006813D9">
        <w:rPr>
          <w:szCs w:val="24"/>
        </w:rPr>
        <w:t> </w:t>
      </w:r>
      <w:r w:rsidR="00B26E5B" w:rsidRPr="006D550D">
        <w:rPr>
          <w:szCs w:val="24"/>
          <w:lang w:val="ru-RU"/>
        </w:rPr>
        <w:br/>
      </w:r>
    </w:p>
    <w:p w:rsidR="007F1892" w:rsidRPr="006813D9" w:rsidRDefault="00B26E5B" w:rsidP="006413A1">
      <w:pPr>
        <w:pStyle w:val="Heading1"/>
        <w:rPr>
          <w:szCs w:val="24"/>
        </w:rPr>
      </w:pPr>
      <w:bookmarkStart w:id="230" w:name="_Toc462153433"/>
      <w:bookmarkStart w:id="231" w:name="_Toc462155570"/>
      <w:r w:rsidRPr="006813D9">
        <w:rPr>
          <w:szCs w:val="24"/>
        </w:rPr>
        <w:t xml:space="preserve">ОЦенка </w:t>
      </w:r>
      <w:r w:rsidR="00851503" w:rsidRPr="006813D9">
        <w:rPr>
          <w:szCs w:val="24"/>
        </w:rPr>
        <w:fldChar w:fldCharType="begin"/>
      </w:r>
      <w:r w:rsidR="00851503" w:rsidRPr="006813D9">
        <w:rPr>
          <w:szCs w:val="24"/>
        </w:rPr>
        <w:fldChar w:fldCharType="end"/>
      </w:r>
      <w:bookmarkStart w:id="232" w:name="_Toc456103832"/>
      <w:bookmarkStart w:id="233" w:name="_Toc108871604"/>
      <w:bookmarkStart w:id="234" w:name="_Toc137394094"/>
      <w:bookmarkStart w:id="235" w:name="_Ref138577731"/>
      <w:bookmarkStart w:id="236" w:name="_Toc225764361"/>
      <w:r w:rsidRPr="006813D9">
        <w:rPr>
          <w:szCs w:val="24"/>
        </w:rPr>
        <w:t>БЕЗОПАСНОСТи ПАЦИЕНТов</w:t>
      </w:r>
      <w:bookmarkEnd w:id="230"/>
      <w:bookmarkEnd w:id="231"/>
      <w:bookmarkEnd w:id="232"/>
      <w:r w:rsidRPr="006813D9">
        <w:rPr>
          <w:szCs w:val="24"/>
        </w:rPr>
        <w:t xml:space="preserve"> </w:t>
      </w:r>
      <w:bookmarkEnd w:id="233"/>
      <w:bookmarkEnd w:id="234"/>
      <w:bookmarkEnd w:id="235"/>
      <w:bookmarkEnd w:id="236"/>
    </w:p>
    <w:p w:rsidR="007F1892" w:rsidRPr="006D550D" w:rsidRDefault="00B26E5B" w:rsidP="00A97DC8">
      <w:pPr>
        <w:rPr>
          <w:szCs w:val="24"/>
          <w:lang w:val="ru-RU"/>
        </w:rPr>
      </w:pPr>
      <w:r w:rsidRPr="006D550D">
        <w:rPr>
          <w:szCs w:val="24"/>
          <w:lang w:val="ru-RU"/>
        </w:rPr>
        <w:t xml:space="preserve"> </w:t>
      </w:r>
      <w:r w:rsidR="00CA3709">
        <w:rPr>
          <w:szCs w:val="24"/>
          <w:lang w:val="ru-RU"/>
        </w:rPr>
        <w:tab/>
      </w:r>
      <w:r w:rsidRPr="006D550D">
        <w:rPr>
          <w:szCs w:val="24"/>
          <w:lang w:val="ru-RU"/>
        </w:rPr>
        <w:t xml:space="preserve"> Оценки безопасности и переносимости будут включать в себя показатели общего анализа крови и биохимических анализов, а также  мониторинг на предмет всех нежелательных явлений. В графике сбора</w:t>
      </w:r>
      <w:r w:rsidR="00E61C66" w:rsidRPr="006D550D">
        <w:rPr>
          <w:szCs w:val="24"/>
          <w:lang w:val="ru-RU"/>
        </w:rPr>
        <w:t xml:space="preserve"> </w:t>
      </w:r>
      <w:r w:rsidRPr="006D550D">
        <w:rPr>
          <w:szCs w:val="24"/>
          <w:lang w:val="ru-RU"/>
        </w:rPr>
        <w:t>данных представлен полный список исследований для оценки безопасности и переносимости</w:t>
      </w:r>
    </w:p>
    <w:p w:rsidR="007F1892" w:rsidRPr="006D550D" w:rsidRDefault="00B26E5B" w:rsidP="00A97DC8">
      <w:pPr>
        <w:rPr>
          <w:szCs w:val="24"/>
          <w:lang w:val="ru-RU"/>
        </w:rPr>
      </w:pPr>
      <w:r w:rsidRPr="006D550D">
        <w:rPr>
          <w:szCs w:val="24"/>
          <w:lang w:val="ru-RU"/>
        </w:rPr>
        <w:t xml:space="preserve"> </w:t>
      </w:r>
      <w:bookmarkStart w:id="237" w:name="_Toc456103833"/>
      <w:bookmarkStart w:id="238" w:name="_Toc225764362"/>
    </w:p>
    <w:p w:rsidR="007F1892" w:rsidRPr="006813D9" w:rsidRDefault="00B26E5B" w:rsidP="006413A1">
      <w:pPr>
        <w:pStyle w:val="Heading2"/>
        <w:rPr>
          <w:szCs w:val="24"/>
        </w:rPr>
      </w:pPr>
      <w:bookmarkStart w:id="239" w:name="_Toc462153434"/>
      <w:bookmarkStart w:id="240" w:name="_Toc462155571"/>
      <w:r w:rsidRPr="006813D9">
        <w:rPr>
          <w:szCs w:val="24"/>
        </w:rPr>
        <w:t>Отчетность о нежелательных явлениях</w:t>
      </w:r>
      <w:bookmarkEnd w:id="239"/>
      <w:bookmarkEnd w:id="240"/>
    </w:p>
    <w:p w:rsidR="007F1892" w:rsidRPr="006D550D" w:rsidRDefault="003E567C" w:rsidP="00CA3709">
      <w:pPr>
        <w:ind w:firstLine="576"/>
        <w:rPr>
          <w:szCs w:val="24"/>
          <w:lang w:val="ru-RU"/>
        </w:rPr>
      </w:pPr>
      <w:r w:rsidRPr="006D550D">
        <w:rPr>
          <w:szCs w:val="24"/>
          <w:lang w:val="ru-RU"/>
        </w:rPr>
        <w:t>Своевременная, точная и полная отчетность и анализ информации о безопасности,</w:t>
      </w:r>
    </w:p>
    <w:p w:rsidR="003E567C" w:rsidRPr="006D550D" w:rsidRDefault="003E567C" w:rsidP="00A97DC8">
      <w:pPr>
        <w:rPr>
          <w:szCs w:val="24"/>
          <w:lang w:val="ru-RU"/>
        </w:rPr>
      </w:pPr>
      <w:r w:rsidRPr="006D550D">
        <w:rPr>
          <w:szCs w:val="24"/>
          <w:lang w:val="ru-RU"/>
        </w:rPr>
        <w:t>полученной из клинических исследований, имеют решающее значение для защиты</w:t>
      </w:r>
    </w:p>
    <w:p w:rsidR="003E567C" w:rsidRPr="006D550D" w:rsidRDefault="003E567C" w:rsidP="00A97DC8">
      <w:pPr>
        <w:rPr>
          <w:szCs w:val="24"/>
          <w:lang w:val="ru-RU"/>
        </w:rPr>
      </w:pPr>
      <w:r w:rsidRPr="006D550D">
        <w:rPr>
          <w:szCs w:val="24"/>
          <w:lang w:val="ru-RU"/>
        </w:rPr>
        <w:t>участников, задействованных врачей и спонсора, и являются обязательным требованием</w:t>
      </w:r>
    </w:p>
    <w:p w:rsidR="003E567C" w:rsidRPr="006D550D" w:rsidRDefault="003E567C" w:rsidP="00A97DC8">
      <w:pPr>
        <w:rPr>
          <w:szCs w:val="24"/>
          <w:lang w:val="ru-RU"/>
        </w:rPr>
      </w:pPr>
      <w:r w:rsidRPr="006D550D">
        <w:rPr>
          <w:szCs w:val="24"/>
          <w:lang w:val="ru-RU"/>
        </w:rPr>
        <w:t>регулирующих органов по всему миру. Все исследования, проводимые спонсором или его дочерними компаниями, будут проводиться в соответствии с установленными</w:t>
      </w:r>
    </w:p>
    <w:p w:rsidR="003E567C" w:rsidRPr="006D550D" w:rsidRDefault="003E567C" w:rsidP="00A97DC8">
      <w:pPr>
        <w:rPr>
          <w:szCs w:val="24"/>
          <w:lang w:val="ru-RU"/>
        </w:rPr>
      </w:pPr>
      <w:r w:rsidRPr="006D550D">
        <w:rPr>
          <w:szCs w:val="24"/>
          <w:lang w:val="ru-RU"/>
        </w:rPr>
        <w:t>процедурами и нормативными требованиями Республики Казахстан с целью обеспечения</w:t>
      </w:r>
    </w:p>
    <w:p w:rsidR="007F1892" w:rsidRDefault="00B26E5B" w:rsidP="00A97DC8">
      <w:pPr>
        <w:rPr>
          <w:szCs w:val="24"/>
          <w:lang w:val="ru-RU"/>
        </w:rPr>
      </w:pPr>
      <w:bookmarkStart w:id="241" w:name="_Toc461634538"/>
      <w:bookmarkStart w:id="242" w:name="_Toc461634874"/>
      <w:bookmarkStart w:id="243" w:name="_Toc462153435"/>
      <w:r w:rsidRPr="006D550D">
        <w:rPr>
          <w:szCs w:val="24"/>
          <w:lang w:val="ru-RU"/>
        </w:rPr>
        <w:t>надлежащей отчетности о безопасности.</w:t>
      </w:r>
      <w:bookmarkEnd w:id="241"/>
      <w:bookmarkEnd w:id="242"/>
      <w:bookmarkEnd w:id="243"/>
      <w:r w:rsidR="00815483">
        <w:rPr>
          <w:szCs w:val="24"/>
          <w:lang w:val="ru-RU"/>
        </w:rPr>
        <w:t xml:space="preserve"> Исследователь должен предоставить компании или ее уполномоченному представителю перечень всех нежелательных явлений, а также копию всех сообщений о серьезных нежелательных явлениях, как ожидаемых при проведении аналогичных исследований, так и неожидаемых,</w:t>
      </w:r>
      <w:r w:rsidR="00F05747">
        <w:rPr>
          <w:szCs w:val="24"/>
          <w:lang w:val="ru-RU"/>
        </w:rPr>
        <w:t xml:space="preserve"> случаях смерти, передаче возбудителя инфекции, и о беременности во время исследования и/или применения исследуемого продукта.</w:t>
      </w:r>
    </w:p>
    <w:p w:rsidR="0031279F" w:rsidRPr="006D550D" w:rsidRDefault="0031279F" w:rsidP="00A97DC8">
      <w:pPr>
        <w:rPr>
          <w:szCs w:val="24"/>
          <w:lang w:val="ru-RU"/>
        </w:rPr>
      </w:pPr>
    </w:p>
    <w:p w:rsidR="007F1892" w:rsidRDefault="00B26E5B" w:rsidP="00A97DC8">
      <w:pPr>
        <w:rPr>
          <w:b/>
          <w:szCs w:val="24"/>
          <w:lang w:val="ru-RU"/>
        </w:rPr>
      </w:pPr>
      <w:bookmarkStart w:id="244" w:name="_Toc461634539"/>
      <w:r w:rsidRPr="006D550D">
        <w:rPr>
          <w:b/>
          <w:szCs w:val="24"/>
          <w:lang w:val="ru-RU"/>
        </w:rPr>
        <w:t>Нежелательные явления</w:t>
      </w:r>
      <w:bookmarkEnd w:id="244"/>
    </w:p>
    <w:p w:rsidR="0031279F" w:rsidRPr="006D550D" w:rsidRDefault="0031279F" w:rsidP="00A97DC8">
      <w:pPr>
        <w:rPr>
          <w:b/>
          <w:szCs w:val="24"/>
          <w:lang w:val="ru-RU"/>
        </w:rPr>
      </w:pPr>
    </w:p>
    <w:p w:rsidR="007F1892" w:rsidRPr="006D550D" w:rsidRDefault="003E567C" w:rsidP="00CA3709">
      <w:pPr>
        <w:ind w:firstLine="708"/>
        <w:rPr>
          <w:szCs w:val="24"/>
          <w:lang w:val="ru-RU"/>
        </w:rPr>
      </w:pPr>
      <w:r w:rsidRPr="006D550D">
        <w:rPr>
          <w:szCs w:val="24"/>
          <w:lang w:val="ru-RU"/>
        </w:rPr>
        <w:t xml:space="preserve">Нежелательное явление – это любое нежелательное медицинское явление у пациента или участника клинического исследования, получающего лекарственный препарат (экспериментальный или не экспериментальный). Нежелательное явление не обязательно имеет причинно-следственную связь с применяемым методом лечения. Нежелательным явлением может быть любой нежелательный или неожиданный признак (включая обнаруженные отклонения или отсутствие ожидаемого фармакологического действия), симптом или заболевание, временно ассоциируемые с использованием лекарственного </w:t>
      </w:r>
      <w:r w:rsidRPr="006D550D">
        <w:rPr>
          <w:szCs w:val="24"/>
          <w:lang w:val="ru-RU"/>
        </w:rPr>
        <w:lastRenderedPageBreak/>
        <w:t>(экспериментального или не экспериментального) препарата, не зависимо от их связи с лекарственным (экспериментальным или не экспериментальным) препаратом.</w:t>
      </w:r>
    </w:p>
    <w:p w:rsidR="007F1892" w:rsidRPr="006D550D" w:rsidRDefault="003E567C" w:rsidP="00A97DC8">
      <w:pPr>
        <w:rPr>
          <w:szCs w:val="24"/>
          <w:lang w:val="ru-RU"/>
        </w:rPr>
      </w:pPr>
      <w:r w:rsidRPr="006D550D">
        <w:rPr>
          <w:szCs w:val="24"/>
          <w:lang w:val="ru-RU"/>
        </w:rPr>
        <w:t>Включает в себя любое явление, представляющее собой новый или усугубляющийся по степени тяжести по сравнению с исходным состоянием симптом или отклонение от нормы результатов любых диагностических процедур, которые проводятся в рамках клинической практики.</w:t>
      </w:r>
    </w:p>
    <w:p w:rsidR="007F1892" w:rsidRPr="006D550D" w:rsidRDefault="00EA370C" w:rsidP="00A97DC8">
      <w:pPr>
        <w:rPr>
          <w:szCs w:val="24"/>
          <w:lang w:val="ru-RU"/>
        </w:rPr>
      </w:pPr>
      <w:bookmarkStart w:id="245" w:name="_Toc461634540"/>
      <w:bookmarkStart w:id="246" w:name="_Toc461634875"/>
      <w:bookmarkStart w:id="247" w:name="_Toc462153436"/>
      <w:r w:rsidRPr="006D550D">
        <w:rPr>
          <w:szCs w:val="24"/>
          <w:lang w:val="ru-RU"/>
        </w:rPr>
        <w:t>К</w:t>
      </w:r>
      <w:r w:rsidR="00B26E5B" w:rsidRPr="006D550D">
        <w:rPr>
          <w:szCs w:val="24"/>
          <w:lang w:val="ru-RU"/>
        </w:rPr>
        <w:t>онечные точки эффективности, как указано в протоколе, не будут считаться нежелательными явлениями, кроме случаев, когда из-за течения или тяжести или других обстоятельств такого явления Исследователь на основании своего медицинского опыта сочтет эти явления исключительными для данного медицинского состояния</w:t>
      </w:r>
      <w:bookmarkEnd w:id="245"/>
      <w:bookmarkEnd w:id="246"/>
      <w:bookmarkEnd w:id="247"/>
    </w:p>
    <w:p w:rsidR="006413A1" w:rsidRPr="006813D9" w:rsidRDefault="006413A1" w:rsidP="00A97DC8">
      <w:pPr>
        <w:rPr>
          <w:szCs w:val="24"/>
          <w:lang w:val="ru-RU"/>
        </w:rPr>
      </w:pPr>
      <w:bookmarkStart w:id="248" w:name="_Toc108871608"/>
      <w:bookmarkStart w:id="249" w:name="_Toc137394097"/>
      <w:bookmarkStart w:id="250" w:name="_Toc225764363"/>
      <w:bookmarkStart w:id="251" w:name="_Toc456103834"/>
      <w:bookmarkEnd w:id="237"/>
      <w:bookmarkEnd w:id="238"/>
    </w:p>
    <w:p w:rsidR="007F1892" w:rsidRDefault="00B26E5B" w:rsidP="00A97DC8">
      <w:pPr>
        <w:rPr>
          <w:b/>
          <w:szCs w:val="24"/>
          <w:lang w:val="ru-RU"/>
        </w:rPr>
      </w:pPr>
      <w:r w:rsidRPr="006813D9">
        <w:rPr>
          <w:b/>
          <w:szCs w:val="24"/>
          <w:lang w:val="ru-RU"/>
        </w:rPr>
        <w:t>Серьезное нежелательное явление</w:t>
      </w:r>
    </w:p>
    <w:p w:rsidR="0031279F" w:rsidRPr="006813D9" w:rsidRDefault="0031279F" w:rsidP="00A97DC8">
      <w:pPr>
        <w:rPr>
          <w:b/>
          <w:szCs w:val="24"/>
          <w:lang w:val="ru-RU"/>
        </w:rPr>
      </w:pPr>
    </w:p>
    <w:p w:rsidR="007F1892" w:rsidRPr="006813D9" w:rsidRDefault="003E567C" w:rsidP="0031279F">
      <w:pPr>
        <w:ind w:firstLine="360"/>
        <w:rPr>
          <w:szCs w:val="24"/>
          <w:lang w:val="ru-RU"/>
        </w:rPr>
      </w:pPr>
      <w:r w:rsidRPr="006813D9">
        <w:rPr>
          <w:szCs w:val="24"/>
          <w:lang w:val="ru-RU"/>
        </w:rPr>
        <w:t>Серьезное нежелательное явление -любое нежелательное медицинское явление (или «реакция на лекарственный препарат» согласно определению выше), которое при любой дозе:</w:t>
      </w:r>
    </w:p>
    <w:p w:rsidR="003E567C" w:rsidRPr="006813D9" w:rsidRDefault="003E567C" w:rsidP="001760BA">
      <w:pPr>
        <w:pStyle w:val="ListParagraph"/>
        <w:numPr>
          <w:ilvl w:val="0"/>
          <w:numId w:val="10"/>
        </w:numPr>
        <w:rPr>
          <w:rFonts w:ascii="Times New Roman" w:hAnsi="Times New Roman" w:cs="Times New Roman"/>
          <w:sz w:val="24"/>
          <w:szCs w:val="24"/>
        </w:rPr>
      </w:pPr>
      <w:r w:rsidRPr="006813D9">
        <w:rPr>
          <w:rFonts w:ascii="Times New Roman" w:hAnsi="Times New Roman" w:cs="Times New Roman"/>
          <w:sz w:val="24"/>
          <w:szCs w:val="24"/>
        </w:rPr>
        <w:t>Приводит к смерти</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Представляет собой угрозу для жизни (во время развития данного явления пациент</w:t>
      </w:r>
    </w:p>
    <w:p w:rsidR="003E567C" w:rsidRPr="006813D9" w:rsidRDefault="003E567C" w:rsidP="006413A1">
      <w:pPr>
        <w:pStyle w:val="ListParagraph"/>
        <w:rPr>
          <w:rFonts w:ascii="Times New Roman" w:hAnsi="Times New Roman" w:cs="Times New Roman"/>
          <w:sz w:val="24"/>
          <w:szCs w:val="24"/>
          <w:lang w:val="ru-RU"/>
        </w:rPr>
      </w:pPr>
      <w:r w:rsidRPr="006813D9">
        <w:rPr>
          <w:rFonts w:ascii="Times New Roman" w:hAnsi="Times New Roman" w:cs="Times New Roman"/>
          <w:sz w:val="24"/>
          <w:szCs w:val="24"/>
          <w:lang w:val="ru-RU"/>
        </w:rPr>
        <w:t>был подвержен риску смерти; это не относится к явлению, которое гипотетически</w:t>
      </w:r>
    </w:p>
    <w:p w:rsidR="003E567C" w:rsidRPr="006813D9" w:rsidRDefault="003E567C" w:rsidP="006413A1">
      <w:pPr>
        <w:pStyle w:val="ListParagraph"/>
        <w:rPr>
          <w:rFonts w:ascii="Times New Roman" w:hAnsi="Times New Roman" w:cs="Times New Roman"/>
          <w:sz w:val="24"/>
          <w:szCs w:val="24"/>
          <w:lang w:val="ru-RU"/>
        </w:rPr>
      </w:pPr>
      <w:r w:rsidRPr="006813D9">
        <w:rPr>
          <w:rFonts w:ascii="Times New Roman" w:hAnsi="Times New Roman" w:cs="Times New Roman"/>
          <w:sz w:val="24"/>
          <w:szCs w:val="24"/>
          <w:lang w:val="ru-RU"/>
        </w:rPr>
        <w:t>могло бы стать причиной смерти, если бы оно было более тяжелым)</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Требует госпитализации в стационар или продления существующей</w:t>
      </w:r>
    </w:p>
    <w:p w:rsidR="003E567C" w:rsidRPr="006813D9" w:rsidRDefault="003E567C" w:rsidP="006413A1">
      <w:pPr>
        <w:pStyle w:val="ListParagraph"/>
        <w:rPr>
          <w:rFonts w:ascii="Times New Roman" w:hAnsi="Times New Roman" w:cs="Times New Roman"/>
          <w:sz w:val="24"/>
          <w:szCs w:val="24"/>
        </w:rPr>
      </w:pPr>
      <w:r w:rsidRPr="006813D9">
        <w:rPr>
          <w:rFonts w:ascii="Times New Roman" w:hAnsi="Times New Roman" w:cs="Times New Roman"/>
          <w:sz w:val="24"/>
          <w:szCs w:val="24"/>
        </w:rPr>
        <w:t>госпитализации</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Приводит к стойкой или значительной инвалидности/нетрудоспособности</w:t>
      </w:r>
    </w:p>
    <w:p w:rsidR="003E567C" w:rsidRPr="006813D9" w:rsidRDefault="003E567C" w:rsidP="001760BA">
      <w:pPr>
        <w:pStyle w:val="ListParagraph"/>
        <w:numPr>
          <w:ilvl w:val="0"/>
          <w:numId w:val="10"/>
        </w:numPr>
        <w:rPr>
          <w:rFonts w:ascii="Times New Roman" w:hAnsi="Times New Roman" w:cs="Times New Roman"/>
          <w:sz w:val="24"/>
          <w:szCs w:val="24"/>
        </w:rPr>
      </w:pPr>
      <w:r w:rsidRPr="006813D9">
        <w:rPr>
          <w:rFonts w:ascii="Times New Roman" w:hAnsi="Times New Roman" w:cs="Times New Roman"/>
          <w:sz w:val="24"/>
          <w:szCs w:val="24"/>
        </w:rPr>
        <w:t>Является врожденной аномалией/врожденным дефектом</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Вызывает подозрение на передачу какого-либо возбудителя инфекции через</w:t>
      </w:r>
    </w:p>
    <w:p w:rsidR="003E567C" w:rsidRPr="006813D9" w:rsidRDefault="003E567C" w:rsidP="006413A1">
      <w:pPr>
        <w:pStyle w:val="ListParagraph"/>
        <w:rPr>
          <w:rFonts w:ascii="Times New Roman" w:hAnsi="Times New Roman" w:cs="Times New Roman"/>
          <w:sz w:val="24"/>
          <w:szCs w:val="24"/>
        </w:rPr>
      </w:pPr>
      <w:r w:rsidRPr="006813D9">
        <w:rPr>
          <w:rFonts w:ascii="Times New Roman" w:hAnsi="Times New Roman" w:cs="Times New Roman"/>
          <w:sz w:val="24"/>
          <w:szCs w:val="24"/>
        </w:rPr>
        <w:t>лекарственный препарат</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Является важным с медицинской точки зрения</w:t>
      </w:r>
    </w:p>
    <w:p w:rsidR="007F1892" w:rsidRPr="006D550D" w:rsidRDefault="003E567C" w:rsidP="001760BA">
      <w:pPr>
        <w:pStyle w:val="ListParagraph"/>
        <w:numPr>
          <w:ilvl w:val="0"/>
          <w:numId w:val="10"/>
        </w:numPr>
        <w:rPr>
          <w:rFonts w:ascii="Times New Roman" w:hAnsi="Times New Roman" w:cs="Times New Roman"/>
          <w:sz w:val="24"/>
          <w:szCs w:val="24"/>
          <w:lang w:val="ru-RU"/>
        </w:rPr>
      </w:pPr>
      <w:r w:rsidRPr="006D550D">
        <w:rPr>
          <w:rFonts w:ascii="Times New Roman" w:hAnsi="Times New Roman" w:cs="Times New Roman"/>
          <w:sz w:val="24"/>
          <w:szCs w:val="24"/>
          <w:lang w:val="ru-RU"/>
        </w:rPr>
        <w:t>Госпитализации, целью которых не является лечение заболевания или</w:t>
      </w:r>
    </w:p>
    <w:p w:rsidR="003E567C" w:rsidRPr="006813D9" w:rsidRDefault="003E567C" w:rsidP="006413A1">
      <w:pPr>
        <w:pStyle w:val="ListParagraph"/>
        <w:rPr>
          <w:rFonts w:ascii="Times New Roman" w:hAnsi="Times New Roman" w:cs="Times New Roman"/>
          <w:sz w:val="24"/>
          <w:szCs w:val="24"/>
          <w:lang w:val="ru-RU"/>
        </w:rPr>
      </w:pPr>
      <w:r w:rsidRPr="006813D9">
        <w:rPr>
          <w:rFonts w:ascii="Times New Roman" w:hAnsi="Times New Roman" w:cs="Times New Roman"/>
          <w:sz w:val="24"/>
          <w:szCs w:val="24"/>
          <w:lang w:val="ru-RU"/>
        </w:rPr>
        <w:t>нежелательного явления (например, социальные причины, такие как ожидание</w:t>
      </w:r>
    </w:p>
    <w:p w:rsidR="003E567C" w:rsidRPr="006813D9" w:rsidRDefault="003E567C" w:rsidP="006413A1">
      <w:pPr>
        <w:pStyle w:val="ListParagraph"/>
        <w:rPr>
          <w:rFonts w:ascii="Times New Roman" w:hAnsi="Times New Roman" w:cs="Times New Roman"/>
          <w:sz w:val="24"/>
          <w:szCs w:val="24"/>
          <w:lang w:val="ru-RU"/>
        </w:rPr>
      </w:pPr>
      <w:r w:rsidRPr="006813D9">
        <w:rPr>
          <w:rFonts w:ascii="Times New Roman" w:hAnsi="Times New Roman" w:cs="Times New Roman"/>
          <w:sz w:val="24"/>
          <w:szCs w:val="24"/>
          <w:lang w:val="ru-RU"/>
        </w:rPr>
        <w:t>размещения в учреждении долгосрочного ухода).</w:t>
      </w:r>
    </w:p>
    <w:p w:rsidR="003E567C" w:rsidRPr="006813D9" w:rsidRDefault="003E567C" w:rsidP="001760BA">
      <w:pPr>
        <w:pStyle w:val="ListParagraph"/>
        <w:numPr>
          <w:ilvl w:val="0"/>
          <w:numId w:val="10"/>
        </w:numPr>
        <w:rPr>
          <w:rFonts w:ascii="Times New Roman" w:hAnsi="Times New Roman" w:cs="Times New Roman"/>
          <w:sz w:val="24"/>
          <w:szCs w:val="24"/>
          <w:lang w:val="ru-RU"/>
        </w:rPr>
      </w:pPr>
      <w:r w:rsidRPr="006813D9">
        <w:rPr>
          <w:rFonts w:ascii="Times New Roman" w:hAnsi="Times New Roman" w:cs="Times New Roman"/>
          <w:sz w:val="24"/>
          <w:szCs w:val="24"/>
          <w:lang w:val="ru-RU"/>
        </w:rPr>
        <w:t>Хирургическое вмешательство или процедура(ы), запланированные до начала</w:t>
      </w:r>
    </w:p>
    <w:p w:rsidR="003E567C" w:rsidRPr="006813D9" w:rsidRDefault="003E567C" w:rsidP="006413A1">
      <w:pPr>
        <w:pStyle w:val="ListParagraph"/>
        <w:rPr>
          <w:rFonts w:ascii="Times New Roman" w:hAnsi="Times New Roman" w:cs="Times New Roman"/>
          <w:sz w:val="24"/>
          <w:szCs w:val="24"/>
          <w:lang w:val="ru-RU"/>
        </w:rPr>
      </w:pPr>
      <w:r w:rsidRPr="006813D9">
        <w:rPr>
          <w:rFonts w:ascii="Times New Roman" w:hAnsi="Times New Roman" w:cs="Times New Roman"/>
          <w:sz w:val="24"/>
          <w:szCs w:val="24"/>
          <w:lang w:val="ru-RU"/>
        </w:rPr>
        <w:t>исследования, в том числе у пациентов, которые были госпитализированы на момент</w:t>
      </w:r>
    </w:p>
    <w:p w:rsidR="003E567C" w:rsidRPr="006D550D" w:rsidRDefault="003E567C" w:rsidP="006413A1">
      <w:pPr>
        <w:pStyle w:val="ListParagraph"/>
        <w:rPr>
          <w:rFonts w:ascii="Times New Roman" w:hAnsi="Times New Roman" w:cs="Times New Roman"/>
          <w:sz w:val="24"/>
          <w:szCs w:val="24"/>
          <w:lang w:val="ru-RU"/>
        </w:rPr>
      </w:pPr>
      <w:r w:rsidRPr="006D550D">
        <w:rPr>
          <w:rFonts w:ascii="Times New Roman" w:hAnsi="Times New Roman" w:cs="Times New Roman"/>
          <w:sz w:val="24"/>
          <w:szCs w:val="24"/>
          <w:lang w:val="ru-RU"/>
        </w:rPr>
        <w:t>оценки исходного уровня.</w:t>
      </w:r>
    </w:p>
    <w:p w:rsidR="003E567C" w:rsidRPr="006D550D" w:rsidRDefault="003E567C" w:rsidP="0031279F">
      <w:pPr>
        <w:ind w:firstLine="708"/>
        <w:rPr>
          <w:szCs w:val="24"/>
          <w:lang w:val="ru-RU"/>
        </w:rPr>
      </w:pPr>
      <w:r w:rsidRPr="006D550D">
        <w:rPr>
          <w:szCs w:val="24"/>
          <w:lang w:val="ru-RU"/>
        </w:rPr>
        <w:t>Примечание: случаи госпитализации, которые были запланированы до начала</w:t>
      </w:r>
      <w:r w:rsidR="00E61C66" w:rsidRPr="006D550D">
        <w:rPr>
          <w:szCs w:val="24"/>
          <w:lang w:val="ru-RU"/>
        </w:rPr>
        <w:t xml:space="preserve"> </w:t>
      </w:r>
      <w:r w:rsidRPr="006D550D">
        <w:rPr>
          <w:szCs w:val="24"/>
          <w:lang w:val="ru-RU"/>
        </w:rPr>
        <w:t>исследования или продолжались на момент начала исследования (т.е. на момент оценки</w:t>
      </w:r>
      <w:r w:rsidR="00E61C66" w:rsidRPr="006D550D">
        <w:rPr>
          <w:szCs w:val="24"/>
          <w:lang w:val="ru-RU"/>
        </w:rPr>
        <w:t xml:space="preserve"> </w:t>
      </w:r>
      <w:r w:rsidRPr="006D550D">
        <w:rPr>
          <w:szCs w:val="24"/>
          <w:lang w:val="ru-RU"/>
        </w:rPr>
        <w:t>исходного уровня пациенты были госпитализированы), при которых не произошло</w:t>
      </w:r>
      <w:r w:rsidR="00E61C66" w:rsidRPr="006D550D">
        <w:rPr>
          <w:szCs w:val="24"/>
          <w:lang w:val="ru-RU"/>
        </w:rPr>
        <w:t xml:space="preserve"> </w:t>
      </w:r>
      <w:r w:rsidRPr="006D550D">
        <w:rPr>
          <w:szCs w:val="24"/>
          <w:lang w:val="ru-RU"/>
        </w:rPr>
        <w:t xml:space="preserve">ухудшения в течении </w:t>
      </w:r>
      <w:r w:rsidR="00E61C66" w:rsidRPr="006D550D">
        <w:rPr>
          <w:szCs w:val="24"/>
          <w:lang w:val="ru-RU"/>
        </w:rPr>
        <w:t xml:space="preserve"> </w:t>
      </w:r>
      <w:r w:rsidRPr="006D550D">
        <w:rPr>
          <w:szCs w:val="24"/>
          <w:lang w:val="ru-RU"/>
        </w:rPr>
        <w:t>основного заболевания, по поводу которого была запланирована</w:t>
      </w:r>
      <w:r w:rsidR="00E61C66" w:rsidRPr="006D550D">
        <w:rPr>
          <w:szCs w:val="24"/>
          <w:lang w:val="ru-RU"/>
        </w:rPr>
        <w:t xml:space="preserve"> </w:t>
      </w:r>
      <w:r w:rsidRPr="006D550D">
        <w:rPr>
          <w:szCs w:val="24"/>
          <w:lang w:val="ru-RU"/>
        </w:rPr>
        <w:t>госпитализация, не относят к категории серьезных нежелательных явлений. Любое</w:t>
      </w:r>
      <w:r w:rsidR="00E61C66" w:rsidRPr="006D550D">
        <w:rPr>
          <w:szCs w:val="24"/>
          <w:lang w:val="ru-RU"/>
        </w:rPr>
        <w:t xml:space="preserve"> </w:t>
      </w:r>
      <w:r w:rsidRPr="006D550D">
        <w:rPr>
          <w:szCs w:val="24"/>
          <w:lang w:val="ru-RU"/>
        </w:rPr>
        <w:t>нежелательное явление, которое привело к продлению первоначально запланированной</w:t>
      </w:r>
      <w:r w:rsidR="00E61C66" w:rsidRPr="006D550D">
        <w:rPr>
          <w:szCs w:val="24"/>
          <w:lang w:val="ru-RU"/>
        </w:rPr>
        <w:t xml:space="preserve"> </w:t>
      </w:r>
      <w:r w:rsidRPr="006D550D">
        <w:rPr>
          <w:szCs w:val="24"/>
          <w:lang w:val="ru-RU"/>
        </w:rPr>
        <w:t>госпитализации, должно быть представлено как новое серьезное нежелательное явление.</w:t>
      </w:r>
    </w:p>
    <w:p w:rsidR="007F1892" w:rsidRPr="006D550D" w:rsidRDefault="003E567C" w:rsidP="00A97DC8">
      <w:pPr>
        <w:rPr>
          <w:szCs w:val="24"/>
          <w:lang w:val="ru-RU"/>
        </w:rPr>
      </w:pPr>
      <w:r w:rsidRPr="006D550D">
        <w:rPr>
          <w:szCs w:val="24"/>
          <w:lang w:val="ru-RU"/>
        </w:rPr>
        <w:t>Причину смерти пациента в ходе исследования и в течение 30 дней после последней</w:t>
      </w:r>
    </w:p>
    <w:p w:rsidR="00EA370C" w:rsidRPr="006D550D" w:rsidRDefault="003E567C" w:rsidP="00A97DC8">
      <w:pPr>
        <w:rPr>
          <w:szCs w:val="24"/>
          <w:lang w:val="ru-RU"/>
        </w:rPr>
      </w:pPr>
      <w:r w:rsidRPr="006D550D">
        <w:rPr>
          <w:szCs w:val="24"/>
          <w:lang w:val="ru-RU"/>
        </w:rPr>
        <w:t xml:space="preserve">инъекции </w:t>
      </w:r>
      <w:r w:rsidR="00EA370C" w:rsidRPr="006D550D">
        <w:rPr>
          <w:szCs w:val="24"/>
          <w:lang w:val="ru-RU"/>
        </w:rPr>
        <w:t>Йонделис</w:t>
      </w:r>
      <w:r w:rsidR="00EA370C" w:rsidRPr="006813D9">
        <w:rPr>
          <w:szCs w:val="24"/>
        </w:rPr>
        <w:sym w:font="Symbol" w:char="F0D2"/>
      </w:r>
      <w:r w:rsidR="00EA370C" w:rsidRPr="006D550D">
        <w:rPr>
          <w:szCs w:val="24"/>
          <w:lang w:val="ru-RU"/>
        </w:rPr>
        <w:t xml:space="preserve"> </w:t>
      </w:r>
      <w:r w:rsidRPr="006D550D">
        <w:rPr>
          <w:szCs w:val="24"/>
          <w:lang w:val="ru-RU"/>
        </w:rPr>
        <w:t>в рамках исследования относят к категории</w:t>
      </w:r>
      <w:r w:rsidR="00E61C66" w:rsidRPr="006D550D">
        <w:rPr>
          <w:szCs w:val="24"/>
          <w:lang w:val="ru-RU"/>
        </w:rPr>
        <w:t xml:space="preserve"> </w:t>
      </w:r>
      <w:r w:rsidRPr="006D550D">
        <w:rPr>
          <w:szCs w:val="24"/>
          <w:lang w:val="ru-RU"/>
        </w:rPr>
        <w:t>серьезных нежелательных явлений, независимо от того, предполагается ли или</w:t>
      </w:r>
      <w:r w:rsidR="00E61C66" w:rsidRPr="006D550D">
        <w:rPr>
          <w:szCs w:val="24"/>
          <w:lang w:val="ru-RU"/>
        </w:rPr>
        <w:t xml:space="preserve"> </w:t>
      </w:r>
      <w:r w:rsidRPr="006D550D">
        <w:rPr>
          <w:szCs w:val="24"/>
          <w:lang w:val="ru-RU"/>
        </w:rPr>
        <w:t xml:space="preserve">установлена связь явления с </w:t>
      </w:r>
      <w:r w:rsidR="00EA370C" w:rsidRPr="006D550D">
        <w:rPr>
          <w:szCs w:val="24"/>
          <w:lang w:val="ru-RU"/>
        </w:rPr>
        <w:t>Йонделис</w:t>
      </w:r>
      <w:r w:rsidR="00EA370C" w:rsidRPr="006813D9">
        <w:rPr>
          <w:szCs w:val="24"/>
        </w:rPr>
        <w:sym w:font="Symbol" w:char="F0D2"/>
      </w:r>
    </w:p>
    <w:p w:rsidR="003E567C" w:rsidRPr="006D550D" w:rsidRDefault="003E567C" w:rsidP="00A97DC8">
      <w:pPr>
        <w:rPr>
          <w:szCs w:val="24"/>
          <w:lang w:val="ru-RU"/>
        </w:rPr>
      </w:pPr>
      <w:r w:rsidRPr="006D550D">
        <w:rPr>
          <w:szCs w:val="24"/>
          <w:lang w:val="ru-RU"/>
        </w:rPr>
        <w:t xml:space="preserve"> Следует опираться на клиническое и научное мышление при принятии решения о том,</w:t>
      </w:r>
      <w:r w:rsidR="00E61C66" w:rsidRPr="006D550D">
        <w:rPr>
          <w:szCs w:val="24"/>
          <w:lang w:val="ru-RU"/>
        </w:rPr>
        <w:t xml:space="preserve"> </w:t>
      </w:r>
      <w:r w:rsidRPr="006D550D">
        <w:rPr>
          <w:szCs w:val="24"/>
          <w:lang w:val="ru-RU"/>
        </w:rPr>
        <w:t>следует ли относить к серьезным ситуациям другие ситуации, такие как клинически</w:t>
      </w:r>
      <w:r w:rsidR="00E61C66" w:rsidRPr="006D550D">
        <w:rPr>
          <w:szCs w:val="24"/>
          <w:lang w:val="ru-RU"/>
        </w:rPr>
        <w:t xml:space="preserve"> </w:t>
      </w:r>
      <w:r w:rsidRPr="006D550D">
        <w:rPr>
          <w:szCs w:val="24"/>
          <w:lang w:val="ru-RU"/>
        </w:rPr>
        <w:t>значимые явления, которые могли и не представлять немедленную угрозу для жизни</w:t>
      </w:r>
      <w:r w:rsidR="00E61C66" w:rsidRPr="006D550D">
        <w:rPr>
          <w:szCs w:val="24"/>
          <w:lang w:val="ru-RU"/>
        </w:rPr>
        <w:t xml:space="preserve"> </w:t>
      </w:r>
      <w:r w:rsidRPr="006D550D">
        <w:rPr>
          <w:szCs w:val="24"/>
          <w:lang w:val="ru-RU"/>
        </w:rPr>
        <w:t>пациента, могли не привести к смерти или госпитализации, но могли бы подвергнуть</w:t>
      </w:r>
      <w:r w:rsidR="00E61C66" w:rsidRPr="006D550D">
        <w:rPr>
          <w:szCs w:val="24"/>
          <w:lang w:val="ru-RU"/>
        </w:rPr>
        <w:t xml:space="preserve"> </w:t>
      </w:r>
      <w:r w:rsidRPr="006D550D">
        <w:rPr>
          <w:szCs w:val="24"/>
          <w:lang w:val="ru-RU"/>
        </w:rPr>
        <w:t>пациента риску или потребовать вмешательства, чтобы предотвратить возможные</w:t>
      </w:r>
      <w:r w:rsidR="00E61C66" w:rsidRPr="006D550D">
        <w:rPr>
          <w:szCs w:val="24"/>
          <w:lang w:val="ru-RU"/>
        </w:rPr>
        <w:t xml:space="preserve"> </w:t>
      </w:r>
      <w:r w:rsidRPr="006D550D">
        <w:rPr>
          <w:szCs w:val="24"/>
          <w:lang w:val="ru-RU"/>
        </w:rPr>
        <w:t>перечисленные выше последствия.</w:t>
      </w:r>
    </w:p>
    <w:bookmarkEnd w:id="248"/>
    <w:bookmarkEnd w:id="249"/>
    <w:bookmarkEnd w:id="250"/>
    <w:bookmarkEnd w:id="251"/>
    <w:p w:rsidR="00FC6BD7" w:rsidRPr="006D550D" w:rsidRDefault="00FC6BD7" w:rsidP="00A97DC8">
      <w:pPr>
        <w:rPr>
          <w:szCs w:val="24"/>
          <w:lang w:val="ru-RU"/>
        </w:rPr>
      </w:pPr>
    </w:p>
    <w:p w:rsidR="007F1892" w:rsidRPr="006D550D" w:rsidRDefault="00FC6BD7" w:rsidP="00A97DC8">
      <w:pPr>
        <w:rPr>
          <w:szCs w:val="24"/>
          <w:lang w:val="ru-RU"/>
        </w:rPr>
      </w:pPr>
      <w:r w:rsidRPr="006D550D">
        <w:rPr>
          <w:szCs w:val="24"/>
          <w:lang w:val="ru-RU"/>
        </w:rPr>
        <w:lastRenderedPageBreak/>
        <w:t xml:space="preserve">При принятии решений об экстренном извещении в других ситуациях, следует руководствоваться собственным суждением на основе медицинских и научных знаний. Такие ситуации могут включать медицинские явления, которые не представляют немедленной угрозы смерти или госпитализации, но могут подвергнуть пациента риску или требуют вмешательства, чтобы предотвратить один из исходов, перечисленных в вышеизложенном определении.   </w:t>
      </w:r>
    </w:p>
    <w:p w:rsidR="00FC6BD7" w:rsidRPr="006D550D" w:rsidRDefault="00FC6BD7" w:rsidP="00A97DC8">
      <w:pPr>
        <w:rPr>
          <w:szCs w:val="24"/>
          <w:lang w:val="ru-RU"/>
        </w:rPr>
      </w:pPr>
    </w:p>
    <w:p w:rsidR="007F1892" w:rsidRPr="006D550D" w:rsidRDefault="00FC6BD7" w:rsidP="00A97DC8">
      <w:pPr>
        <w:rPr>
          <w:szCs w:val="24"/>
          <w:lang w:val="ru-RU"/>
        </w:rPr>
      </w:pPr>
      <w:r w:rsidRPr="006D550D">
        <w:rPr>
          <w:szCs w:val="24"/>
          <w:lang w:val="ru-RU"/>
        </w:rPr>
        <w:t xml:space="preserve">Примечание: Примерами таких ситуаций могут быть интенсивная терапия в реанимационном отделении или дома при аллергических бронхоспазмах, патологических изменениях крови, судорогах или бессимптомном повышении </w:t>
      </w:r>
      <w:r w:rsidR="002D62C2">
        <w:rPr>
          <w:szCs w:val="24"/>
          <w:lang w:val="ru-RU"/>
        </w:rPr>
        <w:t xml:space="preserve">АЛТ </w:t>
      </w:r>
      <w:r w:rsidRPr="006D550D">
        <w:rPr>
          <w:szCs w:val="24"/>
          <w:lang w:val="ru-RU"/>
        </w:rPr>
        <w:t xml:space="preserve">до ≥ 10 </w:t>
      </w:r>
      <w:r w:rsidR="002D62C2">
        <w:rPr>
          <w:szCs w:val="24"/>
          <w:lang w:val="ru-RU"/>
        </w:rPr>
        <w:t>ВГН</w:t>
      </w:r>
      <w:r w:rsidRPr="006D550D">
        <w:rPr>
          <w:szCs w:val="24"/>
          <w:lang w:val="ru-RU"/>
        </w:rPr>
        <w:t xml:space="preserve">, которое не приводит к госпитализации или развитию лекарственной зависимости или наркотической зависимости. </w:t>
      </w:r>
    </w:p>
    <w:p w:rsidR="00FC6BD7" w:rsidRPr="006D550D" w:rsidRDefault="00FC6BD7" w:rsidP="00A97DC8">
      <w:pPr>
        <w:rPr>
          <w:szCs w:val="24"/>
          <w:lang w:val="ru-RU"/>
        </w:rPr>
      </w:pPr>
      <w:r w:rsidRPr="006D550D">
        <w:rPr>
          <w:szCs w:val="24"/>
          <w:lang w:val="ru-RU"/>
        </w:rPr>
        <w:t xml:space="preserve">  </w:t>
      </w:r>
    </w:p>
    <w:p w:rsidR="007F1892" w:rsidRPr="006813D9" w:rsidRDefault="00B26E5B" w:rsidP="006413A1">
      <w:pPr>
        <w:pStyle w:val="Heading2"/>
        <w:rPr>
          <w:szCs w:val="24"/>
        </w:rPr>
      </w:pPr>
      <w:bookmarkStart w:id="252" w:name="_Toc462153437"/>
      <w:bookmarkStart w:id="253" w:name="_Toc462155572"/>
      <w:r w:rsidRPr="006813D9">
        <w:rPr>
          <w:szCs w:val="24"/>
        </w:rPr>
        <w:t>Беременность</w:t>
      </w:r>
      <w:bookmarkEnd w:id="252"/>
      <w:bookmarkEnd w:id="253"/>
    </w:p>
    <w:p w:rsidR="007F1892" w:rsidRPr="006D550D" w:rsidRDefault="00EB795E" w:rsidP="00A97DC8">
      <w:pPr>
        <w:rPr>
          <w:szCs w:val="24"/>
          <w:lang w:val="ru-RU"/>
        </w:rPr>
      </w:pPr>
      <w:r w:rsidRPr="006D550D">
        <w:rPr>
          <w:szCs w:val="24"/>
          <w:lang w:val="ru-RU"/>
        </w:rPr>
        <w:t xml:space="preserve">      </w:t>
      </w:r>
      <w:bookmarkStart w:id="254" w:name="_Toc462153438"/>
      <w:r w:rsidR="00B26E5B" w:rsidRPr="006D550D">
        <w:rPr>
          <w:szCs w:val="24"/>
          <w:lang w:val="ru-RU"/>
        </w:rPr>
        <w:t>Все сообщения о случаях беременности, связанных по времени с введением с Йонделис</w:t>
      </w:r>
      <w:r w:rsidR="00B26E5B" w:rsidRPr="006813D9">
        <w:rPr>
          <w:szCs w:val="24"/>
        </w:rPr>
        <w:sym w:font="Symbol" w:char="F0D2"/>
      </w:r>
      <w:r w:rsidR="00B26E5B" w:rsidRPr="006D550D">
        <w:rPr>
          <w:szCs w:val="24"/>
          <w:lang w:val="ru-RU"/>
        </w:rPr>
        <w:t>, должны направляться спонсору персоналом задействованного в исследовании центра в течение 24 часов с момента получения информации о таких случаях, используя соответствующую форму уведомления о беременности. Патологические исходы беременности (например, спонтанный аборт, мертворождение и врожденные аномалии) считаются  серьезными нежелательными явлениями. Сообщения о них должны отправляться с использованием Формы для серьезных нежелательных явлений. Поскольку данное исследование является обсервационным, то исследователи должны следовать указаниям в утвержденной местной маркировке относительно отмены терапии у участниц, забеременевших во время исследования.</w:t>
      </w:r>
      <w:bookmarkEnd w:id="254"/>
    </w:p>
    <w:p w:rsidR="007F1892" w:rsidRPr="006D550D" w:rsidRDefault="00EA370C" w:rsidP="0031279F">
      <w:pPr>
        <w:ind w:firstLine="432"/>
        <w:rPr>
          <w:szCs w:val="24"/>
          <w:lang w:val="ru-RU"/>
        </w:rPr>
      </w:pPr>
      <w:r w:rsidRPr="006D550D">
        <w:rPr>
          <w:szCs w:val="24"/>
          <w:lang w:val="ru-RU"/>
        </w:rPr>
        <w:t>Если участница забеременеет во время исследования, данные, указанные в Графике сбора данных, собираемые в рамках стандартной медицинской помощи участнице, будут по-прежнему регистрироваться в ИРК в соответствующие моменты времени. По возможности должна быть получена последующая информация об исходе беременности и любых послеродовых осложнениях у ребенка.</w:t>
      </w:r>
    </w:p>
    <w:p w:rsidR="00FC6BD7" w:rsidRPr="006D550D" w:rsidRDefault="00FC6BD7" w:rsidP="00A97DC8">
      <w:pPr>
        <w:rPr>
          <w:szCs w:val="24"/>
          <w:lang w:val="ru-RU"/>
        </w:rPr>
      </w:pPr>
    </w:p>
    <w:p w:rsidR="007F1892" w:rsidRPr="006813D9" w:rsidRDefault="00B26E5B" w:rsidP="006413A1">
      <w:pPr>
        <w:pStyle w:val="Heading1"/>
        <w:rPr>
          <w:szCs w:val="24"/>
        </w:rPr>
      </w:pPr>
      <w:bookmarkStart w:id="255" w:name="_Toc456103835"/>
      <w:bookmarkStart w:id="256" w:name="_Toc108871609"/>
      <w:bookmarkStart w:id="257" w:name="_Toc137394098"/>
      <w:bookmarkStart w:id="258" w:name="_Toc225764364"/>
      <w:r w:rsidRPr="006D550D">
        <w:rPr>
          <w:szCs w:val="24"/>
          <w:lang w:val="ru-RU"/>
        </w:rPr>
        <w:t xml:space="preserve"> </w:t>
      </w:r>
      <w:bookmarkStart w:id="259" w:name="_Toc462153439"/>
      <w:bookmarkStart w:id="260" w:name="_Toc462155573"/>
      <w:r w:rsidRPr="006813D9">
        <w:rPr>
          <w:szCs w:val="24"/>
        </w:rPr>
        <w:t>Фармаконадзор и процедуры отчетности</w:t>
      </w:r>
      <w:bookmarkEnd w:id="255"/>
      <w:bookmarkEnd w:id="256"/>
      <w:bookmarkEnd w:id="257"/>
      <w:bookmarkEnd w:id="258"/>
      <w:bookmarkEnd w:id="259"/>
      <w:bookmarkEnd w:id="260"/>
    </w:p>
    <w:p w:rsidR="007F1892" w:rsidRPr="006D550D" w:rsidRDefault="007A202E" w:rsidP="0031279F">
      <w:pPr>
        <w:ind w:firstLine="432"/>
        <w:rPr>
          <w:szCs w:val="24"/>
          <w:lang w:val="ru-RU"/>
        </w:rPr>
      </w:pPr>
      <w:bookmarkStart w:id="261" w:name="_Toc456103836"/>
      <w:bookmarkStart w:id="262" w:name="_Toc225764365"/>
      <w:r w:rsidRPr="006D550D">
        <w:rPr>
          <w:szCs w:val="24"/>
          <w:lang w:val="ru-RU"/>
        </w:rPr>
        <w:t>Спонсор обеспечит соответствующую подготовку по фармаконадзору для</w:t>
      </w:r>
      <w:r w:rsidR="00E61C66" w:rsidRPr="006D550D">
        <w:rPr>
          <w:szCs w:val="24"/>
          <w:lang w:val="ru-RU"/>
        </w:rPr>
        <w:t xml:space="preserve"> </w:t>
      </w:r>
      <w:r w:rsidRPr="006D550D">
        <w:rPr>
          <w:szCs w:val="24"/>
          <w:lang w:val="ru-RU"/>
        </w:rPr>
        <w:t>задействованного персонала исследовательского центра.</w:t>
      </w:r>
    </w:p>
    <w:p w:rsidR="00067620" w:rsidRPr="006D550D" w:rsidRDefault="007A202E" w:rsidP="00A97DC8">
      <w:pPr>
        <w:rPr>
          <w:szCs w:val="24"/>
          <w:lang w:val="ru-RU"/>
        </w:rPr>
      </w:pPr>
      <w:r w:rsidRPr="006D550D">
        <w:rPr>
          <w:szCs w:val="24"/>
          <w:lang w:val="ru-RU"/>
        </w:rPr>
        <w:t xml:space="preserve">В этом </w:t>
      </w:r>
      <w:proofErr w:type="spellStart"/>
      <w:r w:rsidRPr="006D550D">
        <w:rPr>
          <w:szCs w:val="24"/>
          <w:lang w:val="ru-RU"/>
        </w:rPr>
        <w:t>неинтервенционном</w:t>
      </w:r>
      <w:proofErr w:type="spellEnd"/>
      <w:r w:rsidRPr="006D550D">
        <w:rPr>
          <w:szCs w:val="24"/>
          <w:lang w:val="ru-RU"/>
        </w:rPr>
        <w:t xml:space="preserve"> исследовании </w:t>
      </w:r>
      <w:proofErr w:type="spellStart"/>
      <w:r w:rsidRPr="006D550D">
        <w:rPr>
          <w:szCs w:val="24"/>
          <w:lang w:val="ru-RU"/>
        </w:rPr>
        <w:t>Йонделис</w:t>
      </w:r>
      <w:proofErr w:type="spellEnd"/>
      <w:r w:rsidRPr="006813D9">
        <w:rPr>
          <w:szCs w:val="24"/>
        </w:rPr>
        <w:sym w:font="Symbol" w:char="F0D2"/>
      </w:r>
      <w:r w:rsidR="0094483A">
        <w:rPr>
          <w:szCs w:val="24"/>
          <w:lang w:val="ru-RU"/>
        </w:rPr>
        <w:t xml:space="preserve"> в комбинации с ПЛД являе</w:t>
      </w:r>
      <w:r w:rsidRPr="006D550D">
        <w:rPr>
          <w:szCs w:val="24"/>
          <w:lang w:val="ru-RU"/>
        </w:rPr>
        <w:t>тся исследуемым</w:t>
      </w:r>
      <w:r w:rsidR="00E61C66" w:rsidRPr="006D550D">
        <w:rPr>
          <w:szCs w:val="24"/>
          <w:lang w:val="ru-RU"/>
        </w:rPr>
        <w:t xml:space="preserve"> </w:t>
      </w:r>
      <w:r w:rsidRPr="006D550D">
        <w:rPr>
          <w:szCs w:val="24"/>
          <w:lang w:val="ru-RU"/>
        </w:rPr>
        <w:t xml:space="preserve">продуктом </w:t>
      </w:r>
      <w:r w:rsidR="00E61C66" w:rsidRPr="006D550D">
        <w:rPr>
          <w:szCs w:val="24"/>
          <w:lang w:val="ru-RU"/>
        </w:rPr>
        <w:t xml:space="preserve"> </w:t>
      </w:r>
      <w:proofErr w:type="spellStart"/>
      <w:r w:rsidR="00B26E5B" w:rsidRPr="006D550D">
        <w:rPr>
          <w:szCs w:val="24"/>
          <w:lang w:val="ru-RU"/>
        </w:rPr>
        <w:t>Янссен</w:t>
      </w:r>
      <w:proofErr w:type="spellEnd"/>
      <w:r w:rsidR="00B26E5B" w:rsidRPr="006D550D">
        <w:rPr>
          <w:szCs w:val="24"/>
          <w:lang w:val="ru-RU"/>
        </w:rPr>
        <w:t xml:space="preserve"> Фармацевтика Н.В., Бельгия.</w:t>
      </w:r>
    </w:p>
    <w:p w:rsidR="007A202E" w:rsidRPr="006D550D" w:rsidRDefault="007A202E" w:rsidP="00A97DC8">
      <w:pPr>
        <w:rPr>
          <w:szCs w:val="24"/>
          <w:lang w:val="ru-RU"/>
        </w:rPr>
      </w:pPr>
    </w:p>
    <w:p w:rsidR="00067620" w:rsidRPr="006F369A" w:rsidRDefault="00F05747" w:rsidP="006F3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hanging="360"/>
        <w:rPr>
          <w:rFonts w:ascii="Calibri" w:hAnsi="Calibri"/>
          <w:spacing w:val="-3"/>
          <w:sz w:val="20"/>
          <w:szCs w:val="21"/>
          <w:lang w:val="ru-RU"/>
        </w:rPr>
      </w:pPr>
      <w:r>
        <w:rPr>
          <w:szCs w:val="24"/>
          <w:lang w:val="ru-RU"/>
        </w:rPr>
        <w:t xml:space="preserve">      Все отчеты о нежелательных явлениях, серьезных нежелательных явлениях, беременности (</w:t>
      </w:r>
      <w:r w:rsidRPr="00F05747">
        <w:rPr>
          <w:szCs w:val="24"/>
          <w:lang w:val="ru-RU"/>
        </w:rPr>
        <w:t>включая отчеты, раскрытые в отношении лечения в рамках слепых исследований), а также жалобы по качеству продукта (ЖКП) в рамках клинического исследования с использованием препарата исследования  независимо от причинно-следственной связи</w:t>
      </w:r>
      <w:r>
        <w:rPr>
          <w:szCs w:val="24"/>
          <w:lang w:val="ru-RU"/>
        </w:rPr>
        <w:t>,</w:t>
      </w:r>
      <w:r w:rsidRPr="00F05747">
        <w:rPr>
          <w:szCs w:val="24"/>
          <w:lang w:val="ru-RU"/>
        </w:rPr>
        <w:t xml:space="preserve"> предполагаемой исследователем.</w:t>
      </w:r>
      <w:r w:rsidRPr="00600FE4">
        <w:rPr>
          <w:rFonts w:ascii="Calibri" w:hAnsi="Calibri"/>
          <w:spacing w:val="-3"/>
          <w:sz w:val="20"/>
          <w:szCs w:val="21"/>
          <w:lang w:val="ru-RU"/>
        </w:rPr>
        <w:t xml:space="preserve"> </w:t>
      </w:r>
    </w:p>
    <w:p w:rsidR="007A202E" w:rsidRPr="006D550D" w:rsidRDefault="007A202E" w:rsidP="00A97DC8">
      <w:pPr>
        <w:rPr>
          <w:szCs w:val="24"/>
          <w:lang w:val="ru-RU"/>
        </w:rPr>
      </w:pPr>
    </w:p>
    <w:p w:rsidR="007F1892" w:rsidRPr="006D550D" w:rsidRDefault="007A202E" w:rsidP="0031279F">
      <w:pPr>
        <w:ind w:firstLine="708"/>
        <w:rPr>
          <w:szCs w:val="24"/>
          <w:lang w:val="ru-RU"/>
        </w:rPr>
      </w:pPr>
      <w:r w:rsidRPr="006D550D">
        <w:rPr>
          <w:szCs w:val="24"/>
          <w:lang w:val="ru-RU"/>
        </w:rPr>
        <w:t>Спонсор подготовит окончательный отчет, включая информацию обо всех нежелательных явлениях, записанную в ИРК.</w:t>
      </w:r>
    </w:p>
    <w:bookmarkEnd w:id="261"/>
    <w:bookmarkEnd w:id="262"/>
    <w:p w:rsidR="007F1892" w:rsidRPr="006D550D" w:rsidRDefault="00FC6BD7" w:rsidP="00A97DC8">
      <w:pPr>
        <w:rPr>
          <w:szCs w:val="24"/>
          <w:lang w:val="ru-RU"/>
        </w:rPr>
      </w:pPr>
      <w:r w:rsidRPr="006D550D">
        <w:rPr>
          <w:szCs w:val="24"/>
          <w:lang w:val="ru-RU"/>
        </w:rPr>
        <w:t xml:space="preserve">По возможности, симптомы всегда должны быть сгруппированы в единый синдром или диагноз. Исследователь должен указать дату начала, интенсивность, меры, принятые относительно </w:t>
      </w:r>
      <w:proofErr w:type="spellStart"/>
      <w:r w:rsidRPr="006D550D">
        <w:rPr>
          <w:szCs w:val="24"/>
          <w:lang w:val="ru-RU"/>
        </w:rPr>
        <w:t>Йонделис</w:t>
      </w:r>
      <w:proofErr w:type="spellEnd"/>
      <w:r w:rsidRPr="006D550D">
        <w:rPr>
          <w:szCs w:val="24"/>
          <w:lang w:val="ru-RU"/>
        </w:rPr>
        <w:t>®</w:t>
      </w:r>
      <w:r w:rsidR="0094483A">
        <w:rPr>
          <w:szCs w:val="24"/>
          <w:lang w:val="ru-RU"/>
        </w:rPr>
        <w:t xml:space="preserve"> или ПЛД</w:t>
      </w:r>
      <w:r w:rsidRPr="006D550D">
        <w:rPr>
          <w:szCs w:val="24"/>
          <w:lang w:val="ru-RU"/>
        </w:rPr>
        <w:t xml:space="preserve">, назначенное корректирующее лечение, проведенные </w:t>
      </w:r>
      <w:r w:rsidRPr="006D550D">
        <w:rPr>
          <w:szCs w:val="24"/>
          <w:lang w:val="ru-RU"/>
        </w:rPr>
        <w:lastRenderedPageBreak/>
        <w:t xml:space="preserve">дополнительные исследования, исход и свое мнение по поводу наличия разумной вероятности того, что нежелательное явление было вызвано </w:t>
      </w:r>
      <w:proofErr w:type="spellStart"/>
      <w:r w:rsidRPr="006D550D">
        <w:rPr>
          <w:szCs w:val="24"/>
          <w:lang w:val="ru-RU"/>
        </w:rPr>
        <w:t>Йонделис</w:t>
      </w:r>
      <w:proofErr w:type="spellEnd"/>
      <w:r w:rsidRPr="006D550D">
        <w:rPr>
          <w:szCs w:val="24"/>
          <w:lang w:val="ru-RU"/>
        </w:rPr>
        <w:t>®</w:t>
      </w:r>
      <w:r w:rsidR="003B2BC8">
        <w:rPr>
          <w:szCs w:val="24"/>
          <w:lang w:val="ru-RU"/>
        </w:rPr>
        <w:t xml:space="preserve"> или ПЛД</w:t>
      </w:r>
      <w:r w:rsidRPr="006D550D">
        <w:rPr>
          <w:szCs w:val="24"/>
          <w:lang w:val="ru-RU"/>
        </w:rPr>
        <w:t xml:space="preserve">.  </w:t>
      </w:r>
    </w:p>
    <w:p w:rsidR="007F1892" w:rsidRPr="006D550D" w:rsidRDefault="00FC6BD7" w:rsidP="00A97DC8">
      <w:pPr>
        <w:rPr>
          <w:szCs w:val="24"/>
          <w:lang w:val="ru-RU"/>
        </w:rPr>
      </w:pPr>
      <w:r w:rsidRPr="006D550D">
        <w:rPr>
          <w:szCs w:val="24"/>
          <w:lang w:val="ru-RU"/>
        </w:rPr>
        <w:t>Отклонения от нормы в лабораторных показателях, основных показателях жизнедеятельности и ЭКГ должны фиксироваться, как нежелательные явления, только,  если они имеют медицинскую значимость: если они симптоматичны, требуют корректирующего лечения, приводят к прекращению приема препарата  и/или отвечают критерию серьезности.</w:t>
      </w:r>
    </w:p>
    <w:p w:rsidR="007F1892" w:rsidRPr="006813D9" w:rsidRDefault="00FC6BD7" w:rsidP="0031279F">
      <w:pPr>
        <w:ind w:firstLine="576"/>
        <w:rPr>
          <w:szCs w:val="24"/>
          <w:lang w:val="ru-RU"/>
        </w:rPr>
      </w:pPr>
      <w:r w:rsidRPr="006D550D">
        <w:rPr>
          <w:szCs w:val="24"/>
          <w:lang w:val="ru-RU"/>
        </w:rPr>
        <w:t xml:space="preserve">В случае плановой госпитализации для проверки состояния диабета, Исследователь не должен сообщать о «нежелательном явлении». </w:t>
      </w:r>
    </w:p>
    <w:p w:rsidR="006413A1" w:rsidRPr="006813D9" w:rsidRDefault="006413A1" w:rsidP="00A97DC8">
      <w:pPr>
        <w:rPr>
          <w:szCs w:val="24"/>
          <w:lang w:val="ru-RU"/>
        </w:rPr>
      </w:pPr>
    </w:p>
    <w:p w:rsidR="007F1892" w:rsidRPr="006813D9" w:rsidRDefault="00B26E5B" w:rsidP="006413A1">
      <w:pPr>
        <w:pStyle w:val="Heading2"/>
        <w:rPr>
          <w:szCs w:val="24"/>
          <w:lang w:val="ru-RU"/>
        </w:rPr>
      </w:pPr>
      <w:bookmarkStart w:id="263" w:name="_Toc462153440"/>
      <w:bookmarkStart w:id="264" w:name="_Toc462155574"/>
      <w:bookmarkStart w:id="265" w:name="_Toc456103837"/>
      <w:bookmarkStart w:id="266" w:name="_Toc225764366"/>
      <w:r w:rsidRPr="006813D9">
        <w:rPr>
          <w:szCs w:val="24"/>
          <w:lang w:val="ru-RU"/>
        </w:rPr>
        <w:t>Обращение к спонсору по поводу безопасности и/или качества препарата</w:t>
      </w:r>
      <w:bookmarkEnd w:id="263"/>
      <w:bookmarkEnd w:id="264"/>
    </w:p>
    <w:p w:rsidR="007A202E" w:rsidRPr="006813D9" w:rsidRDefault="007A202E" w:rsidP="0031279F">
      <w:pPr>
        <w:ind w:firstLine="576"/>
        <w:rPr>
          <w:szCs w:val="24"/>
          <w:lang w:val="ru-RU"/>
        </w:rPr>
      </w:pPr>
      <w:r w:rsidRPr="006813D9">
        <w:rPr>
          <w:szCs w:val="24"/>
          <w:lang w:val="ru-RU"/>
        </w:rPr>
        <w:t>Имена (и соответствующие номера телефонов) контактных лиц, к которым следует обращаться по вопросам безопасности и/или качества препарата, перечислены на</w:t>
      </w:r>
      <w:r w:rsidR="00F164DF" w:rsidRPr="006813D9">
        <w:rPr>
          <w:szCs w:val="24"/>
          <w:lang w:val="ru-RU"/>
        </w:rPr>
        <w:t xml:space="preserve"> </w:t>
      </w:r>
      <w:bookmarkStart w:id="267" w:name="_Toc461634545"/>
      <w:r w:rsidR="00B26E5B" w:rsidRPr="006813D9">
        <w:rPr>
          <w:szCs w:val="24"/>
          <w:lang w:val="ru-RU"/>
        </w:rPr>
        <w:t>странице(-ах) с контактной информацией, которая предоставляется отдельно.</w:t>
      </w:r>
      <w:bookmarkEnd w:id="267"/>
    </w:p>
    <w:p w:rsidR="00F164DF" w:rsidRPr="006813D9" w:rsidRDefault="00F164DF" w:rsidP="00A97DC8">
      <w:pPr>
        <w:rPr>
          <w:szCs w:val="24"/>
          <w:lang w:val="ru-RU"/>
        </w:rPr>
      </w:pPr>
    </w:p>
    <w:p w:rsidR="007F1892" w:rsidRPr="006813D9" w:rsidRDefault="00B26E5B" w:rsidP="006413A1">
      <w:pPr>
        <w:pStyle w:val="Heading2"/>
        <w:rPr>
          <w:szCs w:val="24"/>
        </w:rPr>
      </w:pPr>
      <w:bookmarkStart w:id="268" w:name="_Toc462153441"/>
      <w:bookmarkStart w:id="269" w:name="_Toc462155575"/>
      <w:r w:rsidRPr="006813D9">
        <w:rPr>
          <w:szCs w:val="24"/>
        </w:rPr>
        <w:t>Серьезные нежелательные явления</w:t>
      </w:r>
      <w:bookmarkEnd w:id="265"/>
      <w:bookmarkEnd w:id="268"/>
      <w:bookmarkEnd w:id="269"/>
      <w:r w:rsidRPr="006813D9">
        <w:rPr>
          <w:szCs w:val="24"/>
        </w:rPr>
        <w:t xml:space="preserve"> </w:t>
      </w:r>
      <w:bookmarkEnd w:id="266"/>
    </w:p>
    <w:p w:rsidR="00FC6BD7" w:rsidRPr="006D550D" w:rsidRDefault="00FC6BD7" w:rsidP="0031279F">
      <w:pPr>
        <w:ind w:firstLine="576"/>
        <w:rPr>
          <w:szCs w:val="24"/>
          <w:lang w:val="ru-RU"/>
        </w:rPr>
      </w:pPr>
      <w:r w:rsidRPr="006D550D">
        <w:rPr>
          <w:szCs w:val="24"/>
          <w:lang w:val="ru-RU"/>
        </w:rPr>
        <w:t xml:space="preserve">В случае появления серьезного нежелательного явления Исследователь должен немедленно: </w:t>
      </w:r>
    </w:p>
    <w:p w:rsidR="00FC6BD7" w:rsidRPr="006D550D" w:rsidRDefault="00B26E5B" w:rsidP="00A97DC8">
      <w:pPr>
        <w:rPr>
          <w:szCs w:val="24"/>
          <w:lang w:val="ru-RU"/>
        </w:rPr>
      </w:pPr>
      <w:r w:rsidRPr="006D550D">
        <w:rPr>
          <w:szCs w:val="24"/>
          <w:lang w:val="ru-RU"/>
        </w:rPr>
        <w:t xml:space="preserve">ОТПРАВИТЬ </w:t>
      </w:r>
      <w:r w:rsidR="006F369A">
        <w:rPr>
          <w:szCs w:val="24"/>
          <w:lang w:val="ru-RU"/>
        </w:rPr>
        <w:t>(в течение 24 часов</w:t>
      </w:r>
      <w:r w:rsidR="00FC6BD7" w:rsidRPr="006D550D">
        <w:rPr>
          <w:szCs w:val="24"/>
          <w:lang w:val="ru-RU"/>
        </w:rPr>
        <w:t>, желательно по факсу), соответствующие подписанные и датированные страницы из регистрационной карты пациента</w:t>
      </w:r>
      <w:r w:rsidR="0094483A">
        <w:rPr>
          <w:szCs w:val="24"/>
          <w:lang w:val="ru-RU"/>
        </w:rPr>
        <w:t xml:space="preserve"> или Протокола (Приложение 1)</w:t>
      </w:r>
      <w:r w:rsidR="00FC6BD7" w:rsidRPr="006D550D">
        <w:rPr>
          <w:szCs w:val="24"/>
          <w:lang w:val="ru-RU"/>
        </w:rPr>
        <w:t xml:space="preserve"> представителю Группы Мониторинга, чье имя, адрес и номер факса указаны в Протоколе Клинических Испытаний</w:t>
      </w:r>
      <w:r w:rsidR="0094483A">
        <w:rPr>
          <w:szCs w:val="24"/>
          <w:lang w:val="ru-RU"/>
        </w:rPr>
        <w:t>,</w:t>
      </w:r>
      <w:r w:rsidR="0094483A" w:rsidRPr="0094483A">
        <w:rPr>
          <w:szCs w:val="24"/>
          <w:lang w:val="ru-RU"/>
        </w:rPr>
        <w:t xml:space="preserve"> </w:t>
      </w:r>
      <w:r w:rsidR="0094483A">
        <w:rPr>
          <w:szCs w:val="24"/>
          <w:lang w:val="ru-RU"/>
        </w:rPr>
        <w:t xml:space="preserve">и на </w:t>
      </w:r>
      <w:proofErr w:type="spellStart"/>
      <w:r w:rsidR="0094483A">
        <w:rPr>
          <w:szCs w:val="24"/>
          <w:lang w:val="ru-RU"/>
        </w:rPr>
        <w:t>эл</w:t>
      </w:r>
      <w:proofErr w:type="gramStart"/>
      <w:r w:rsidR="0094483A">
        <w:rPr>
          <w:szCs w:val="24"/>
          <w:lang w:val="ru-RU"/>
        </w:rPr>
        <w:t>.а</w:t>
      </w:r>
      <w:proofErr w:type="gramEnd"/>
      <w:r w:rsidR="0094483A">
        <w:rPr>
          <w:szCs w:val="24"/>
          <w:lang w:val="ru-RU"/>
        </w:rPr>
        <w:t>дрес</w:t>
      </w:r>
      <w:proofErr w:type="spellEnd"/>
      <w:r w:rsidR="0094483A">
        <w:rPr>
          <w:szCs w:val="24"/>
          <w:lang w:val="ru-RU"/>
        </w:rPr>
        <w:t xml:space="preserve"> компании </w:t>
      </w:r>
      <w:r w:rsidR="0094483A">
        <w:rPr>
          <w:szCs w:val="24"/>
        </w:rPr>
        <w:t>J</w:t>
      </w:r>
      <w:r w:rsidR="0094483A" w:rsidRPr="0094483A">
        <w:rPr>
          <w:szCs w:val="24"/>
          <w:lang w:val="ru-RU"/>
        </w:rPr>
        <w:t>&amp;</w:t>
      </w:r>
      <w:r w:rsidR="0094483A">
        <w:rPr>
          <w:szCs w:val="24"/>
        </w:rPr>
        <w:t>J</w:t>
      </w:r>
      <w:r w:rsidR="0094483A">
        <w:rPr>
          <w:szCs w:val="24"/>
          <w:lang w:val="ru-RU"/>
        </w:rPr>
        <w:t xml:space="preserve">: </w:t>
      </w:r>
      <w:r w:rsidR="007803AB">
        <w:fldChar w:fldCharType="begin"/>
      </w:r>
      <w:r w:rsidR="007803AB" w:rsidRPr="00FA0F01">
        <w:rPr>
          <w:lang w:val="ru-RU"/>
          <w:rPrChange w:id="270" w:author="Suguraliyeva, Zhanar [JNJKZ]" w:date="2017-04-24T14:11:00Z">
            <w:rPr/>
          </w:rPrChange>
        </w:rPr>
        <w:instrText xml:space="preserve"> </w:instrText>
      </w:r>
      <w:r w:rsidR="007803AB">
        <w:instrText>HYPERLINK</w:instrText>
      </w:r>
      <w:r w:rsidR="007803AB" w:rsidRPr="00FA0F01">
        <w:rPr>
          <w:lang w:val="ru-RU"/>
          <w:rPrChange w:id="271" w:author="Suguraliyeva, Zhanar [JNJKZ]" w:date="2017-04-24T14:11:00Z">
            <w:rPr/>
          </w:rPrChange>
        </w:rPr>
        <w:instrText xml:space="preserve"> "</w:instrText>
      </w:r>
      <w:r w:rsidR="007803AB">
        <w:instrText>mailto</w:instrText>
      </w:r>
      <w:r w:rsidR="007803AB" w:rsidRPr="00FA0F01">
        <w:rPr>
          <w:lang w:val="ru-RU"/>
          <w:rPrChange w:id="272" w:author="Suguraliyeva, Zhanar [JNJKZ]" w:date="2017-04-24T14:11:00Z">
            <w:rPr/>
          </w:rPrChange>
        </w:rPr>
        <w:instrText>:</w:instrText>
      </w:r>
      <w:r w:rsidR="007803AB">
        <w:instrText>drugsafetyKZ</w:instrText>
      </w:r>
      <w:r w:rsidR="007803AB" w:rsidRPr="00FA0F01">
        <w:rPr>
          <w:lang w:val="ru-RU"/>
          <w:rPrChange w:id="273" w:author="Suguraliyeva, Zhanar [JNJKZ]" w:date="2017-04-24T14:11:00Z">
            <w:rPr/>
          </w:rPrChange>
        </w:rPr>
        <w:instrText>@</w:instrText>
      </w:r>
      <w:r w:rsidR="007803AB">
        <w:instrText>its</w:instrText>
      </w:r>
      <w:r w:rsidR="007803AB" w:rsidRPr="00FA0F01">
        <w:rPr>
          <w:lang w:val="ru-RU"/>
          <w:rPrChange w:id="274" w:author="Suguraliyeva, Zhanar [JNJKZ]" w:date="2017-04-24T14:11:00Z">
            <w:rPr/>
          </w:rPrChange>
        </w:rPr>
        <w:instrText>.</w:instrText>
      </w:r>
      <w:r w:rsidR="007803AB">
        <w:instrText>jnj</w:instrText>
      </w:r>
      <w:r w:rsidR="007803AB" w:rsidRPr="00FA0F01">
        <w:rPr>
          <w:lang w:val="ru-RU"/>
          <w:rPrChange w:id="275" w:author="Suguraliyeva, Zhanar [JNJKZ]" w:date="2017-04-24T14:11:00Z">
            <w:rPr/>
          </w:rPrChange>
        </w:rPr>
        <w:instrText>.</w:instrText>
      </w:r>
      <w:r w:rsidR="007803AB">
        <w:instrText>com</w:instrText>
      </w:r>
      <w:r w:rsidR="007803AB" w:rsidRPr="00FA0F01">
        <w:rPr>
          <w:lang w:val="ru-RU"/>
          <w:rPrChange w:id="276" w:author="Suguraliyeva, Zhanar [JNJKZ]" w:date="2017-04-24T14:11:00Z">
            <w:rPr/>
          </w:rPrChange>
        </w:rPr>
        <w:instrText xml:space="preserve">" </w:instrText>
      </w:r>
      <w:r w:rsidR="007803AB">
        <w:fldChar w:fldCharType="separate"/>
      </w:r>
      <w:r w:rsidR="0094483A" w:rsidRPr="00C1675F">
        <w:rPr>
          <w:szCs w:val="40"/>
        </w:rPr>
        <w:t>drugsafetyKZ</w:t>
      </w:r>
      <w:r w:rsidR="0094483A" w:rsidRPr="0094483A">
        <w:rPr>
          <w:szCs w:val="40"/>
          <w:lang w:val="ru-RU"/>
        </w:rPr>
        <w:t>@</w:t>
      </w:r>
      <w:r w:rsidR="0094483A" w:rsidRPr="00C1675F">
        <w:rPr>
          <w:szCs w:val="40"/>
        </w:rPr>
        <w:t>its</w:t>
      </w:r>
      <w:r w:rsidR="0094483A" w:rsidRPr="0094483A">
        <w:rPr>
          <w:szCs w:val="40"/>
          <w:lang w:val="ru-RU"/>
        </w:rPr>
        <w:t>.</w:t>
      </w:r>
      <w:r w:rsidR="0094483A" w:rsidRPr="00C1675F">
        <w:rPr>
          <w:szCs w:val="40"/>
        </w:rPr>
        <w:t>jnj</w:t>
      </w:r>
      <w:r w:rsidR="0094483A" w:rsidRPr="0094483A">
        <w:rPr>
          <w:szCs w:val="40"/>
          <w:lang w:val="ru-RU"/>
        </w:rPr>
        <w:t>.</w:t>
      </w:r>
      <w:r w:rsidR="0094483A" w:rsidRPr="00C1675F">
        <w:rPr>
          <w:szCs w:val="40"/>
        </w:rPr>
        <w:t>com</w:t>
      </w:r>
      <w:r w:rsidR="007803AB">
        <w:rPr>
          <w:szCs w:val="40"/>
        </w:rPr>
        <w:fldChar w:fldCharType="end"/>
      </w:r>
      <w:r w:rsidR="00FC6BD7" w:rsidRPr="006D550D">
        <w:rPr>
          <w:szCs w:val="24"/>
          <w:lang w:val="ru-RU"/>
        </w:rPr>
        <w:t>;</w:t>
      </w:r>
    </w:p>
    <w:p w:rsidR="00FC6BD7" w:rsidRPr="006D550D" w:rsidRDefault="00B26E5B" w:rsidP="00A97DC8">
      <w:pPr>
        <w:rPr>
          <w:szCs w:val="24"/>
          <w:lang w:val="ru-RU"/>
        </w:rPr>
      </w:pPr>
      <w:r w:rsidRPr="006D550D">
        <w:rPr>
          <w:szCs w:val="24"/>
          <w:lang w:val="ru-RU"/>
        </w:rPr>
        <w:t xml:space="preserve">ПРИКРЕПИТЬ </w:t>
      </w:r>
      <w:r w:rsidR="00FC6BD7" w:rsidRPr="006D550D">
        <w:rPr>
          <w:szCs w:val="24"/>
          <w:lang w:val="ru-RU"/>
        </w:rPr>
        <w:t>ксерокопию всех проведенных осмотров с датами их проведения. Следует позаботиться о сохранении тайны личности пациента и о том, чтобы его идентификационный код был правильно указан на каждой копии документа-источника, посылаемой спонсор-инвестигатору. Для лабораторных  показателей укажите нормальные диапазоны, принятые в лаборатории наряду с показателями пациента;</w:t>
      </w:r>
    </w:p>
    <w:p w:rsidR="00FC6BD7" w:rsidRPr="006D550D" w:rsidRDefault="00FC6BD7" w:rsidP="00A97DC8">
      <w:pPr>
        <w:rPr>
          <w:szCs w:val="24"/>
          <w:lang w:val="ru-RU"/>
        </w:rPr>
      </w:pPr>
      <w:r w:rsidRPr="006D550D">
        <w:rPr>
          <w:szCs w:val="24"/>
          <w:lang w:val="ru-RU"/>
        </w:rPr>
        <w:t>В течение одной календарной недели должно быть обеспечено последующее наблюдение серьезного нежелательного явления, которое явилось фатальным или представляет угрозу для жизни.</w:t>
      </w:r>
    </w:p>
    <w:p w:rsidR="00FC6BD7" w:rsidRPr="006D550D" w:rsidRDefault="00FC6BD7" w:rsidP="00A97DC8">
      <w:pPr>
        <w:rPr>
          <w:szCs w:val="24"/>
          <w:lang w:val="ru-RU"/>
        </w:rPr>
      </w:pPr>
    </w:p>
    <w:p w:rsidR="00FC6BD7" w:rsidRPr="006D550D" w:rsidRDefault="00B26E5B" w:rsidP="00A97DC8">
      <w:pPr>
        <w:rPr>
          <w:b/>
          <w:szCs w:val="24"/>
          <w:lang w:val="ru-RU"/>
        </w:rPr>
      </w:pPr>
      <w:bookmarkStart w:id="277" w:name="_Toc225764367"/>
      <w:bookmarkStart w:id="278" w:name="_Toc456103838"/>
      <w:bookmarkStart w:id="279" w:name="_Toc461634547"/>
      <w:bookmarkStart w:id="280" w:name="_Toc462153442"/>
      <w:r w:rsidRPr="006D550D">
        <w:rPr>
          <w:b/>
          <w:szCs w:val="24"/>
          <w:lang w:val="ru-RU"/>
        </w:rPr>
        <w:t>Последующее наблюдение</w:t>
      </w:r>
      <w:bookmarkStart w:id="281" w:name="_Toc229233212"/>
      <w:bookmarkEnd w:id="277"/>
      <w:bookmarkEnd w:id="278"/>
      <w:bookmarkEnd w:id="279"/>
      <w:bookmarkEnd w:id="280"/>
    </w:p>
    <w:p w:rsidR="00FC6BD7" w:rsidRPr="006D550D" w:rsidRDefault="00B26E5B" w:rsidP="0031279F">
      <w:pPr>
        <w:ind w:firstLine="708"/>
        <w:rPr>
          <w:szCs w:val="24"/>
          <w:lang w:val="ru-RU"/>
        </w:rPr>
      </w:pPr>
      <w:bookmarkStart w:id="282" w:name="_Toc229236150"/>
      <w:bookmarkStart w:id="283" w:name="_Toc456103839"/>
      <w:bookmarkStart w:id="284" w:name="_Toc461634548"/>
      <w:bookmarkStart w:id="285" w:name="_Toc461634883"/>
      <w:bookmarkStart w:id="286" w:name="_Toc462153443"/>
      <w:r w:rsidRPr="006D550D">
        <w:rPr>
          <w:szCs w:val="24"/>
          <w:lang w:val="ru-RU"/>
        </w:rPr>
        <w:t>Исследователь должен принять все необходимые меры для обеспечения безопасности пациента. В особенности, он должен следить за последствиями любого нежелательного явления (клинические признаки, данные лабораторных анализов и т.д.) до нормализации или улучшения состояния пациента;</w:t>
      </w:r>
      <w:bookmarkEnd w:id="281"/>
      <w:bookmarkEnd w:id="282"/>
      <w:bookmarkEnd w:id="283"/>
      <w:bookmarkEnd w:id="284"/>
      <w:bookmarkEnd w:id="285"/>
      <w:bookmarkEnd w:id="286"/>
    </w:p>
    <w:p w:rsidR="00FC6BD7" w:rsidRPr="006D550D" w:rsidRDefault="00B26E5B" w:rsidP="00A97DC8">
      <w:pPr>
        <w:rPr>
          <w:szCs w:val="24"/>
          <w:lang w:val="ru-RU"/>
        </w:rPr>
      </w:pPr>
      <w:r w:rsidRPr="006813D9">
        <w:rPr>
          <w:szCs w:val="24"/>
          <w:lang w:val="ru-RU"/>
        </w:rPr>
        <w:t xml:space="preserve">В случае наступления любого серьезного нежелательного явления пациент должен наблюдаться до полного клинического выздоровления и нормализации лабораторных показателей или до прекращения прогрессирования этого эффекта. </w:t>
      </w:r>
      <w:r w:rsidRPr="006D550D">
        <w:rPr>
          <w:szCs w:val="24"/>
          <w:lang w:val="ru-RU"/>
        </w:rPr>
        <w:t>Это может означать, что наблюдение может продолжиться после выхода пациента из клинического исследования, и что Группа Мониторинга может назначить дополнительные исследования.</w:t>
      </w:r>
    </w:p>
    <w:p w:rsidR="00FC6BD7" w:rsidRPr="006F369A" w:rsidRDefault="00B26E5B" w:rsidP="00A97DC8">
      <w:pPr>
        <w:rPr>
          <w:szCs w:val="24"/>
          <w:lang w:val="ru-RU"/>
        </w:rPr>
      </w:pPr>
      <w:r w:rsidRPr="006D550D">
        <w:rPr>
          <w:szCs w:val="24"/>
          <w:lang w:val="ru-RU"/>
        </w:rPr>
        <w:t xml:space="preserve">В случае если Исследователю будет сообщено о каком-либо серьезном нежелательном явлении после прекращения лечения препаратом </w:t>
      </w:r>
      <w:proofErr w:type="spellStart"/>
      <w:r w:rsidRPr="006D550D">
        <w:rPr>
          <w:szCs w:val="24"/>
          <w:lang w:val="ru-RU"/>
        </w:rPr>
        <w:t>Йонделис</w:t>
      </w:r>
      <w:proofErr w:type="spellEnd"/>
      <w:r w:rsidRPr="006D550D">
        <w:rPr>
          <w:szCs w:val="24"/>
          <w:lang w:val="ru-RU"/>
        </w:rPr>
        <w:t>®</w:t>
      </w:r>
      <w:r w:rsidR="00967409">
        <w:rPr>
          <w:szCs w:val="24"/>
          <w:lang w:val="ru-RU"/>
        </w:rPr>
        <w:t xml:space="preserve"> в комбинации с ПЛД</w:t>
      </w:r>
      <w:r w:rsidRPr="006D550D">
        <w:rPr>
          <w:szCs w:val="24"/>
          <w:lang w:val="ru-RU"/>
        </w:rPr>
        <w:t xml:space="preserve">, и он посчитает с разумной вероятностью, что нежелательное явление было вызвано препаратом </w:t>
      </w:r>
      <w:proofErr w:type="spellStart"/>
      <w:r w:rsidRPr="006D550D">
        <w:rPr>
          <w:szCs w:val="24"/>
          <w:lang w:val="ru-RU"/>
        </w:rPr>
        <w:t>Йонделис</w:t>
      </w:r>
      <w:proofErr w:type="spellEnd"/>
      <w:r w:rsidRPr="006D550D">
        <w:rPr>
          <w:szCs w:val="24"/>
          <w:lang w:val="ru-RU"/>
        </w:rPr>
        <w:t>®</w:t>
      </w:r>
      <w:r w:rsidR="00967409">
        <w:rPr>
          <w:szCs w:val="24"/>
          <w:lang w:val="ru-RU"/>
        </w:rPr>
        <w:t xml:space="preserve"> или ПЛД</w:t>
      </w:r>
      <w:r w:rsidRPr="006D550D">
        <w:rPr>
          <w:szCs w:val="24"/>
          <w:lang w:val="ru-RU"/>
        </w:rPr>
        <w:t xml:space="preserve">, он должен сообщить об этом представителю </w:t>
      </w:r>
      <w:r w:rsidRPr="006F369A">
        <w:rPr>
          <w:szCs w:val="24"/>
          <w:lang w:val="ru-RU"/>
        </w:rPr>
        <w:t xml:space="preserve">Группы Мониторинга. </w:t>
      </w:r>
    </w:p>
    <w:p w:rsidR="006F369A" w:rsidRDefault="006F369A" w:rsidP="006F3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hanging="360"/>
        <w:rPr>
          <w:szCs w:val="24"/>
          <w:lang w:val="ru-RU"/>
        </w:rPr>
      </w:pPr>
      <w:r>
        <w:rPr>
          <w:szCs w:val="24"/>
          <w:lang w:val="ru-RU"/>
        </w:rPr>
        <w:t xml:space="preserve">     </w:t>
      </w:r>
    </w:p>
    <w:p w:rsidR="00731533" w:rsidRPr="00731533" w:rsidRDefault="006F369A" w:rsidP="00731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hanging="360"/>
        <w:rPr>
          <w:szCs w:val="24"/>
          <w:lang w:val="ru-RU"/>
        </w:rPr>
      </w:pPr>
      <w:r>
        <w:rPr>
          <w:szCs w:val="24"/>
          <w:lang w:val="ru-RU"/>
        </w:rPr>
        <w:t xml:space="preserve">          Примечание: </w:t>
      </w:r>
      <w:r w:rsidRPr="006D550D">
        <w:rPr>
          <w:szCs w:val="24"/>
          <w:lang w:val="ru-RU"/>
        </w:rPr>
        <w:t>Спонсор</w:t>
      </w:r>
      <w:r w:rsidRPr="00F05747">
        <w:rPr>
          <w:szCs w:val="24"/>
          <w:lang w:val="ru-RU"/>
        </w:rPr>
        <w:t xml:space="preserve"> передает данные сообщения о СНЯ посредством факсимиле на английском языке в течение 24 часов</w:t>
      </w:r>
      <w:r>
        <w:rPr>
          <w:szCs w:val="24"/>
          <w:lang w:val="ru-RU"/>
        </w:rPr>
        <w:t xml:space="preserve"> с момента получения информации </w:t>
      </w:r>
      <w:r w:rsidRPr="00F05747">
        <w:rPr>
          <w:szCs w:val="24"/>
          <w:lang w:val="ru-RU"/>
        </w:rPr>
        <w:t>о явлении (явлениях). Дополнительная информация передается в соответствии с этими же сроками;</w:t>
      </w:r>
      <w:r w:rsidRPr="006D550D">
        <w:rPr>
          <w:szCs w:val="24"/>
          <w:lang w:val="ru-RU"/>
        </w:rPr>
        <w:t xml:space="preserve"> </w:t>
      </w:r>
      <w:r>
        <w:rPr>
          <w:szCs w:val="24"/>
          <w:lang w:val="ru-RU"/>
        </w:rPr>
        <w:t xml:space="preserve">также спонсор </w:t>
      </w:r>
      <w:r w:rsidRPr="00F05747">
        <w:rPr>
          <w:szCs w:val="24"/>
          <w:lang w:val="ru-RU"/>
        </w:rPr>
        <w:t xml:space="preserve">немедленно </w:t>
      </w:r>
      <w:r>
        <w:rPr>
          <w:szCs w:val="24"/>
          <w:lang w:val="ru-RU"/>
        </w:rPr>
        <w:t xml:space="preserve">уведомляет </w:t>
      </w:r>
      <w:r w:rsidRPr="00F05747">
        <w:rPr>
          <w:szCs w:val="24"/>
          <w:lang w:val="ru-RU"/>
        </w:rPr>
        <w:t xml:space="preserve">о приостановке подбора субъектов или </w:t>
      </w:r>
      <w:r w:rsidRPr="00F05747">
        <w:rPr>
          <w:szCs w:val="24"/>
          <w:lang w:val="ru-RU"/>
        </w:rPr>
        <w:lastRenderedPageBreak/>
        <w:t xml:space="preserve">преждевременном прекращении Исследования из соображений безопасности; </w:t>
      </w:r>
      <w:proofErr w:type="gramStart"/>
      <w:r>
        <w:rPr>
          <w:szCs w:val="24"/>
          <w:lang w:val="ru-RU"/>
        </w:rPr>
        <w:t>Спонсор предоставляе</w:t>
      </w:r>
      <w:r w:rsidRPr="00F05747">
        <w:rPr>
          <w:szCs w:val="24"/>
          <w:lang w:val="ru-RU"/>
        </w:rPr>
        <w:t>т списки всех несерьезных нежелательных явлений каждые  пятнадцать (15) календарных дней по установленной КОМПАНИЕЙ форме</w:t>
      </w:r>
      <w:r>
        <w:rPr>
          <w:szCs w:val="24"/>
          <w:lang w:val="ru-RU"/>
        </w:rPr>
        <w:t xml:space="preserve">, а также Спонсор </w:t>
      </w:r>
      <w:r w:rsidRPr="006F369A">
        <w:rPr>
          <w:szCs w:val="24"/>
          <w:lang w:val="ru-RU"/>
        </w:rPr>
        <w:t>предоставляет отчеты</w:t>
      </w:r>
      <w:r>
        <w:rPr>
          <w:szCs w:val="24"/>
          <w:lang w:val="ru-RU"/>
        </w:rPr>
        <w:t xml:space="preserve"> по всем п</w:t>
      </w:r>
      <w:r w:rsidRPr="006F369A">
        <w:rPr>
          <w:szCs w:val="24"/>
          <w:lang w:val="ru-RU"/>
        </w:rPr>
        <w:t>обочным явлениям, серьезным и не серьезным, годовые и в форме заключительного отчета в течение шести (6) месяцев после завершения Исследования</w:t>
      </w:r>
      <w:r w:rsidR="00731533">
        <w:rPr>
          <w:szCs w:val="24"/>
          <w:lang w:val="ru-RU"/>
        </w:rPr>
        <w:t xml:space="preserve"> на электронный адрес компании </w:t>
      </w:r>
      <w:r w:rsidR="00731533">
        <w:rPr>
          <w:szCs w:val="24"/>
        </w:rPr>
        <w:t>J</w:t>
      </w:r>
      <w:r w:rsidR="00731533" w:rsidRPr="00731533">
        <w:rPr>
          <w:szCs w:val="24"/>
          <w:lang w:val="ru-RU"/>
        </w:rPr>
        <w:t>&amp;</w:t>
      </w:r>
      <w:r w:rsidR="00731533">
        <w:rPr>
          <w:szCs w:val="24"/>
        </w:rPr>
        <w:t>J</w:t>
      </w:r>
      <w:r w:rsidR="00731533" w:rsidRPr="00731533">
        <w:rPr>
          <w:szCs w:val="24"/>
          <w:lang w:val="ru-RU"/>
        </w:rPr>
        <w:t>.</w:t>
      </w:r>
      <w:proofErr w:type="gramEnd"/>
    </w:p>
    <w:p w:rsidR="006F369A" w:rsidRDefault="00731533" w:rsidP="00731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hanging="360"/>
        <w:rPr>
          <w:szCs w:val="24"/>
          <w:lang w:val="ru-RU"/>
        </w:rPr>
      </w:pPr>
      <w:r w:rsidRPr="00731533">
        <w:rPr>
          <w:szCs w:val="24"/>
          <w:lang w:val="ru-RU"/>
        </w:rPr>
        <w:t xml:space="preserve">      </w:t>
      </w:r>
      <w:r w:rsidR="006F369A">
        <w:rPr>
          <w:szCs w:val="24"/>
          <w:lang w:val="ru-RU"/>
        </w:rPr>
        <w:t xml:space="preserve">Спонсор </w:t>
      </w:r>
      <w:r w:rsidR="006F369A" w:rsidRPr="006D550D">
        <w:rPr>
          <w:szCs w:val="24"/>
          <w:lang w:val="ru-RU"/>
        </w:rPr>
        <w:t xml:space="preserve">будет нести ответственность за надлежащую отчетность о серьезных нежелательных явлениях и за предоставление в компетентные органы важной информации о безопасности, получаемой при сборе данных в отношении продуктов филиала ТОО «Джонсон &amp; </w:t>
      </w:r>
      <w:proofErr w:type="gramStart"/>
      <w:r w:rsidR="006F369A" w:rsidRPr="006D550D">
        <w:rPr>
          <w:szCs w:val="24"/>
          <w:lang w:val="ru-RU"/>
        </w:rPr>
        <w:t>Джонсон</w:t>
      </w:r>
      <w:proofErr w:type="gramEnd"/>
      <w:r w:rsidR="006F369A" w:rsidRPr="006D550D">
        <w:rPr>
          <w:szCs w:val="24"/>
          <w:lang w:val="ru-RU"/>
        </w:rPr>
        <w:t>» в Республике Казахстан.</w:t>
      </w:r>
    </w:p>
    <w:p w:rsidR="00BD3C4C" w:rsidRPr="006F369A" w:rsidRDefault="00BD3C4C" w:rsidP="007315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hanging="360"/>
        <w:rPr>
          <w:rFonts w:ascii="Calibri" w:hAnsi="Calibri"/>
          <w:spacing w:val="-3"/>
          <w:sz w:val="20"/>
          <w:szCs w:val="21"/>
          <w:lang w:val="ru-RU"/>
        </w:rPr>
      </w:pPr>
    </w:p>
    <w:p w:rsidR="00FC6BD7" w:rsidRPr="00BD3C4C" w:rsidRDefault="00BD3C4C" w:rsidP="00A97DC8">
      <w:pPr>
        <w:rPr>
          <w:b/>
          <w:kern w:val="28"/>
          <w:szCs w:val="24"/>
          <w:lang w:val="ru-RU"/>
        </w:rPr>
      </w:pPr>
      <w:r w:rsidRPr="00BD3C4C">
        <w:rPr>
          <w:b/>
          <w:kern w:val="28"/>
          <w:szCs w:val="24"/>
          <w:lang w:val="ru-RU"/>
        </w:rPr>
        <w:t>13.3. Медицинские важные события</w:t>
      </w:r>
    </w:p>
    <w:p w:rsidR="00BD3C4C" w:rsidRDefault="00BD3C4C" w:rsidP="00A97DC8">
      <w:pPr>
        <w:rPr>
          <w:szCs w:val="24"/>
          <w:lang w:val="ru-RU"/>
        </w:rPr>
      </w:pPr>
      <w:r>
        <w:rPr>
          <w:szCs w:val="24"/>
          <w:lang w:val="ru-RU"/>
        </w:rPr>
        <w:t>Некоторые медицинские важные события могут потребовать интервенцию для предотвращения одного из выше перечисленных характеристик или последствий. Данные события (далее именуемые «медицинские важные события») следует также рассматривать как «серьезные»  в соответствии с определением.</w:t>
      </w:r>
    </w:p>
    <w:p w:rsidR="00BD3C4C" w:rsidRPr="00BD3C4C" w:rsidRDefault="00BD3C4C" w:rsidP="00BD3C4C">
      <w:pPr>
        <w:pStyle w:val="ListParagraph"/>
        <w:numPr>
          <w:ilvl w:val="0"/>
          <w:numId w:val="17"/>
        </w:numPr>
        <w:rPr>
          <w:rFonts w:ascii="Times New Roman" w:hAnsi="Times New Roman" w:cs="Times New Roman"/>
          <w:sz w:val="24"/>
          <w:szCs w:val="24"/>
          <w:lang w:val="ru-RU" w:eastAsia="fr-FR"/>
        </w:rPr>
      </w:pPr>
      <w:r w:rsidRPr="00BD3C4C">
        <w:rPr>
          <w:rFonts w:ascii="Times New Roman" w:hAnsi="Times New Roman" w:cs="Times New Roman"/>
          <w:sz w:val="24"/>
          <w:szCs w:val="24"/>
          <w:lang w:val="ru-RU" w:eastAsia="fr-FR"/>
        </w:rPr>
        <w:t>Вторичные злокачественные опухоли</w:t>
      </w:r>
    </w:p>
    <w:p w:rsidR="00BD3C4C" w:rsidRPr="00BD3C4C" w:rsidRDefault="00BD3C4C" w:rsidP="00BD3C4C">
      <w:pPr>
        <w:pStyle w:val="ListParagraph"/>
        <w:numPr>
          <w:ilvl w:val="0"/>
          <w:numId w:val="17"/>
        </w:numPr>
        <w:rPr>
          <w:rFonts w:ascii="Times New Roman" w:hAnsi="Times New Roman" w:cs="Times New Roman"/>
          <w:sz w:val="24"/>
          <w:szCs w:val="24"/>
          <w:lang w:val="ru-RU" w:eastAsia="fr-FR"/>
        </w:rPr>
      </w:pPr>
      <w:r w:rsidRPr="00BD3C4C">
        <w:rPr>
          <w:rFonts w:ascii="Times New Roman" w:hAnsi="Times New Roman" w:cs="Times New Roman"/>
          <w:sz w:val="24"/>
          <w:szCs w:val="24"/>
          <w:lang w:val="ru-RU" w:eastAsia="fr-FR"/>
        </w:rPr>
        <w:t>Беременность</w:t>
      </w:r>
    </w:p>
    <w:p w:rsidR="00BD3C4C" w:rsidRPr="00BD3C4C" w:rsidRDefault="00BD3C4C" w:rsidP="00BD3C4C">
      <w:pPr>
        <w:pStyle w:val="ListParagraph"/>
        <w:numPr>
          <w:ilvl w:val="0"/>
          <w:numId w:val="17"/>
        </w:numPr>
        <w:rPr>
          <w:rFonts w:ascii="Times New Roman" w:hAnsi="Times New Roman" w:cs="Times New Roman"/>
          <w:sz w:val="24"/>
          <w:szCs w:val="24"/>
          <w:lang w:val="ru-RU" w:eastAsia="fr-FR"/>
        </w:rPr>
      </w:pPr>
      <w:r w:rsidRPr="00BD3C4C">
        <w:rPr>
          <w:rFonts w:ascii="Times New Roman" w:hAnsi="Times New Roman" w:cs="Times New Roman"/>
          <w:sz w:val="24"/>
          <w:szCs w:val="24"/>
          <w:lang w:val="ru-RU" w:eastAsia="fr-FR"/>
        </w:rPr>
        <w:t>Медицинские и/или ошибки введения</w:t>
      </w:r>
    </w:p>
    <w:p w:rsidR="00BD3C4C" w:rsidRPr="00BD3C4C" w:rsidRDefault="00BD3C4C" w:rsidP="00BD3C4C">
      <w:pPr>
        <w:pStyle w:val="ListParagraph"/>
        <w:numPr>
          <w:ilvl w:val="0"/>
          <w:numId w:val="17"/>
        </w:numPr>
        <w:rPr>
          <w:rFonts w:ascii="Times New Roman" w:hAnsi="Times New Roman" w:cs="Times New Roman"/>
          <w:sz w:val="24"/>
          <w:szCs w:val="24"/>
          <w:lang w:val="ru-RU" w:eastAsia="fr-FR"/>
        </w:rPr>
      </w:pPr>
      <w:r w:rsidRPr="00BD3C4C">
        <w:rPr>
          <w:rFonts w:ascii="Times New Roman" w:hAnsi="Times New Roman" w:cs="Times New Roman"/>
          <w:sz w:val="24"/>
          <w:szCs w:val="24"/>
          <w:lang w:val="ru-RU" w:eastAsia="fr-FR"/>
        </w:rPr>
        <w:t xml:space="preserve">Неправильное использование </w:t>
      </w:r>
    </w:p>
    <w:p w:rsidR="00BD3C4C" w:rsidRDefault="00BD3C4C" w:rsidP="00BD3C4C">
      <w:pPr>
        <w:pStyle w:val="ListParagraph"/>
        <w:numPr>
          <w:ilvl w:val="0"/>
          <w:numId w:val="17"/>
        </w:numPr>
        <w:rPr>
          <w:rFonts w:ascii="Times New Roman" w:hAnsi="Times New Roman" w:cs="Times New Roman"/>
          <w:sz w:val="24"/>
          <w:szCs w:val="24"/>
          <w:lang w:val="ru-RU" w:eastAsia="fr-FR"/>
        </w:rPr>
      </w:pPr>
      <w:r w:rsidRPr="00BD3C4C">
        <w:rPr>
          <w:rFonts w:ascii="Times New Roman" w:hAnsi="Times New Roman" w:cs="Times New Roman"/>
          <w:sz w:val="24"/>
          <w:szCs w:val="24"/>
          <w:lang w:val="ru-RU" w:eastAsia="fr-FR"/>
        </w:rPr>
        <w:t xml:space="preserve">Жалобы </w:t>
      </w:r>
      <w:r w:rsidR="00570F18">
        <w:rPr>
          <w:rFonts w:ascii="Times New Roman" w:hAnsi="Times New Roman" w:cs="Times New Roman"/>
          <w:sz w:val="24"/>
          <w:szCs w:val="24"/>
          <w:lang w:val="ru-RU" w:eastAsia="fr-FR"/>
        </w:rPr>
        <w:t>по качеству</w:t>
      </w:r>
      <w:r w:rsidRPr="00BD3C4C">
        <w:rPr>
          <w:rFonts w:ascii="Times New Roman" w:hAnsi="Times New Roman" w:cs="Times New Roman"/>
          <w:sz w:val="24"/>
          <w:szCs w:val="24"/>
          <w:lang w:val="ru-RU" w:eastAsia="fr-FR"/>
        </w:rPr>
        <w:t xml:space="preserve"> продукта</w:t>
      </w:r>
    </w:p>
    <w:p w:rsidR="00570F18" w:rsidRDefault="00570F18" w:rsidP="00570F18">
      <w:pPr>
        <w:pStyle w:val="ListParagraph"/>
        <w:rPr>
          <w:rFonts w:ascii="Times New Roman" w:hAnsi="Times New Roman" w:cs="Times New Roman"/>
          <w:sz w:val="24"/>
          <w:szCs w:val="24"/>
          <w:lang w:val="ru-RU" w:eastAsia="fr-FR"/>
        </w:rPr>
      </w:pPr>
    </w:p>
    <w:p w:rsidR="00570F18" w:rsidRPr="00570F18" w:rsidRDefault="00570F18" w:rsidP="00570F18">
      <w:pPr>
        <w:pStyle w:val="ListParagraph"/>
        <w:numPr>
          <w:ilvl w:val="1"/>
          <w:numId w:val="16"/>
        </w:numPr>
        <w:rPr>
          <w:rFonts w:ascii="Times New Roman" w:hAnsi="Times New Roman" w:cs="Times New Roman"/>
          <w:b/>
          <w:kern w:val="28"/>
          <w:sz w:val="24"/>
          <w:szCs w:val="24"/>
          <w:lang w:eastAsia="fr-FR"/>
        </w:rPr>
      </w:pPr>
      <w:r w:rsidRPr="00570F18">
        <w:rPr>
          <w:rFonts w:ascii="Times New Roman" w:hAnsi="Times New Roman" w:cs="Times New Roman"/>
          <w:b/>
          <w:kern w:val="28"/>
          <w:sz w:val="24"/>
          <w:szCs w:val="24"/>
          <w:lang w:eastAsia="fr-FR"/>
        </w:rPr>
        <w:t xml:space="preserve"> Жалобы по качеству продукта</w:t>
      </w:r>
    </w:p>
    <w:p w:rsidR="00570F18" w:rsidRDefault="00570F18" w:rsidP="00570F18">
      <w:pPr>
        <w:pStyle w:val="ListParagraph"/>
        <w:ind w:left="480"/>
        <w:rPr>
          <w:rFonts w:ascii="Times New Roman" w:hAnsi="Times New Roman" w:cs="Times New Roman"/>
          <w:sz w:val="24"/>
          <w:szCs w:val="24"/>
          <w:lang w:val="ru-RU" w:eastAsia="fr-FR"/>
        </w:rPr>
      </w:pPr>
    </w:p>
    <w:p w:rsidR="00570F18" w:rsidRPr="00570F18" w:rsidRDefault="00570F18" w:rsidP="00570F18">
      <w:pPr>
        <w:pStyle w:val="ListParagraph"/>
        <w:ind w:left="480"/>
        <w:rPr>
          <w:rFonts w:ascii="Times New Roman" w:hAnsi="Times New Roman" w:cs="Times New Roman"/>
          <w:sz w:val="24"/>
          <w:szCs w:val="24"/>
          <w:lang w:val="ru-RU" w:eastAsia="fr-FR"/>
        </w:rPr>
      </w:pPr>
      <w:r>
        <w:rPr>
          <w:rFonts w:ascii="Times New Roman" w:hAnsi="Times New Roman" w:cs="Times New Roman"/>
          <w:sz w:val="24"/>
          <w:szCs w:val="24"/>
          <w:lang w:val="ru-RU" w:eastAsia="fr-FR"/>
        </w:rPr>
        <w:t xml:space="preserve">Жалобы по качеству продукта (ЖКП) являются любыми подозрениями на дефект продукции вследствие продукта, а также любые несоответствия с идентичностью, качеством, сроком продукта, включая целостность маркировки и упаковки. ЖКП может повлиять на безопасность и эффективность продукта. Своевременный, точный, полный отчет и анализ ЖКП из клинических исследований очень важен для защиты пациентов, исследователей, Спонсора и регулируются </w:t>
      </w:r>
      <w:proofErr w:type="spellStart"/>
      <w:r>
        <w:rPr>
          <w:rFonts w:ascii="Times New Roman" w:hAnsi="Times New Roman" w:cs="Times New Roman"/>
          <w:sz w:val="24"/>
          <w:szCs w:val="24"/>
          <w:lang w:val="ru-RU" w:eastAsia="fr-FR"/>
        </w:rPr>
        <w:t>фармаконадзором</w:t>
      </w:r>
      <w:proofErr w:type="spellEnd"/>
      <w:r>
        <w:rPr>
          <w:rFonts w:ascii="Times New Roman" w:hAnsi="Times New Roman" w:cs="Times New Roman"/>
          <w:sz w:val="24"/>
          <w:szCs w:val="24"/>
          <w:lang w:val="ru-RU" w:eastAsia="fr-FR"/>
        </w:rPr>
        <w:t xml:space="preserve"> по всему миру. О ЖКП необходимо немедленно сообщать Спонсор</w:t>
      </w:r>
      <w:proofErr w:type="gramStart"/>
      <w:r>
        <w:rPr>
          <w:rFonts w:ascii="Times New Roman" w:hAnsi="Times New Roman" w:cs="Times New Roman"/>
          <w:sz w:val="24"/>
          <w:szCs w:val="24"/>
          <w:lang w:val="ru-RU" w:eastAsia="fr-FR"/>
        </w:rPr>
        <w:t>у-</w:t>
      </w:r>
      <w:proofErr w:type="gramEnd"/>
      <w:r>
        <w:rPr>
          <w:rFonts w:ascii="Times New Roman" w:hAnsi="Times New Roman" w:cs="Times New Roman"/>
          <w:sz w:val="24"/>
          <w:szCs w:val="24"/>
          <w:lang w:val="ru-RU" w:eastAsia="fr-FR"/>
        </w:rPr>
        <w:t xml:space="preserve"> Исследователю, который информирует </w:t>
      </w:r>
      <w:r>
        <w:rPr>
          <w:rFonts w:ascii="Times New Roman" w:hAnsi="Times New Roman" w:cs="Times New Roman"/>
          <w:sz w:val="24"/>
          <w:szCs w:val="24"/>
          <w:lang w:eastAsia="fr-FR"/>
        </w:rPr>
        <w:t>J</w:t>
      </w:r>
      <w:r w:rsidRPr="00570F18">
        <w:rPr>
          <w:rFonts w:ascii="Times New Roman" w:hAnsi="Times New Roman" w:cs="Times New Roman"/>
          <w:sz w:val="24"/>
          <w:szCs w:val="24"/>
          <w:lang w:val="ru-RU" w:eastAsia="fr-FR"/>
        </w:rPr>
        <w:t>&amp;</w:t>
      </w:r>
      <w:r>
        <w:rPr>
          <w:rFonts w:ascii="Times New Roman" w:hAnsi="Times New Roman" w:cs="Times New Roman"/>
          <w:sz w:val="24"/>
          <w:szCs w:val="24"/>
          <w:lang w:eastAsia="fr-FR"/>
        </w:rPr>
        <w:t>J</w:t>
      </w:r>
      <w:r w:rsidRPr="00570F18">
        <w:rPr>
          <w:rFonts w:ascii="Times New Roman" w:hAnsi="Times New Roman" w:cs="Times New Roman"/>
          <w:sz w:val="24"/>
          <w:szCs w:val="24"/>
          <w:lang w:val="ru-RU" w:eastAsia="fr-FR"/>
        </w:rPr>
        <w:t xml:space="preserve"> </w:t>
      </w:r>
      <w:r>
        <w:rPr>
          <w:rFonts w:ascii="Times New Roman" w:hAnsi="Times New Roman" w:cs="Times New Roman"/>
          <w:sz w:val="24"/>
          <w:szCs w:val="24"/>
          <w:lang w:val="ru-RU" w:eastAsia="fr-FR"/>
        </w:rPr>
        <w:t>для дальнейших мероприятий.</w:t>
      </w:r>
    </w:p>
    <w:p w:rsidR="00FC6BD7" w:rsidRPr="006F369A" w:rsidRDefault="00FC6BD7" w:rsidP="00A97DC8">
      <w:pPr>
        <w:rPr>
          <w:szCs w:val="24"/>
          <w:lang w:val="ru-RU"/>
        </w:rPr>
      </w:pPr>
    </w:p>
    <w:p w:rsidR="007F1892" w:rsidRPr="006813D9" w:rsidRDefault="00BD3C4C" w:rsidP="00BD3C4C">
      <w:pPr>
        <w:pStyle w:val="Heading2"/>
        <w:numPr>
          <w:ilvl w:val="1"/>
          <w:numId w:val="16"/>
        </w:numPr>
        <w:rPr>
          <w:szCs w:val="24"/>
        </w:rPr>
      </w:pPr>
      <w:bookmarkStart w:id="287" w:name="_Toc137394101"/>
      <w:bookmarkStart w:id="288" w:name="_Toc225764369"/>
      <w:bookmarkStart w:id="289" w:name="_Toc456103840"/>
      <w:bookmarkStart w:id="290" w:name="_Toc462153444"/>
      <w:bookmarkStart w:id="291" w:name="_Toc462155576"/>
      <w:r>
        <w:rPr>
          <w:szCs w:val="24"/>
          <w:lang w:val="ru-RU"/>
        </w:rPr>
        <w:t xml:space="preserve"> </w:t>
      </w:r>
      <w:proofErr w:type="spellStart"/>
      <w:r w:rsidR="00B26E5B" w:rsidRPr="006813D9">
        <w:rPr>
          <w:szCs w:val="24"/>
        </w:rPr>
        <w:t>Передозировка</w:t>
      </w:r>
      <w:bookmarkEnd w:id="287"/>
      <w:bookmarkEnd w:id="288"/>
      <w:bookmarkEnd w:id="289"/>
      <w:bookmarkEnd w:id="290"/>
      <w:bookmarkEnd w:id="291"/>
      <w:proofErr w:type="spellEnd"/>
    </w:p>
    <w:p w:rsidR="007F1892" w:rsidRPr="006D550D" w:rsidRDefault="00FC6BD7" w:rsidP="0031279F">
      <w:pPr>
        <w:ind w:firstLine="432"/>
        <w:rPr>
          <w:szCs w:val="24"/>
          <w:lang w:val="ru-RU"/>
        </w:rPr>
      </w:pPr>
      <w:proofErr w:type="gramStart"/>
      <w:r w:rsidRPr="006D550D">
        <w:rPr>
          <w:szCs w:val="24"/>
          <w:lang w:val="ru-RU"/>
        </w:rPr>
        <w:t xml:space="preserve">О любой случайной или намеренной передозировке препаратом Йонделис®, значительно превышающей предписанную дозу (определение значительного превышения должно быть дано исследователем на основании собственного клинического суждения), даже если она не отвечает критерию серьезности, следует немедленно (в течение 1 рабочего дня) уведомить Спонсор-исследователя, отправив дополнительную форму серьезного нежелательного явления представителю Группы Мониторинга, чье имя, адрес и номер факса указаны в Протоколе Клинического Исследования; </w:t>
      </w:r>
      <w:proofErr w:type="gramEnd"/>
    </w:p>
    <w:p w:rsidR="006413A1" w:rsidRPr="006813D9" w:rsidRDefault="006413A1" w:rsidP="00A97DC8">
      <w:pPr>
        <w:rPr>
          <w:szCs w:val="24"/>
          <w:lang w:val="ru-RU"/>
        </w:rPr>
      </w:pPr>
      <w:bookmarkStart w:id="292" w:name="_Toc456103841"/>
      <w:bookmarkStart w:id="293" w:name="_Toc462153445"/>
    </w:p>
    <w:p w:rsidR="007F1892" w:rsidRPr="006813D9" w:rsidRDefault="00B26E5B" w:rsidP="006413A1">
      <w:pPr>
        <w:pStyle w:val="Heading1"/>
        <w:rPr>
          <w:szCs w:val="24"/>
        </w:rPr>
      </w:pPr>
      <w:bookmarkStart w:id="294" w:name="_Toc462155577"/>
      <w:r w:rsidRPr="006813D9">
        <w:rPr>
          <w:szCs w:val="24"/>
        </w:rPr>
        <w:t>ПРОЦЕДУРЫ ИССЛЕДОВАНИЯ</w:t>
      </w:r>
      <w:bookmarkEnd w:id="292"/>
      <w:bookmarkEnd w:id="293"/>
      <w:bookmarkEnd w:id="294"/>
      <w:r w:rsidRPr="006813D9">
        <w:rPr>
          <w:szCs w:val="24"/>
        </w:rPr>
        <w:t xml:space="preserve"> </w:t>
      </w:r>
      <w:r w:rsidR="00851503" w:rsidRPr="006813D9">
        <w:rPr>
          <w:szCs w:val="24"/>
        </w:rPr>
        <w:fldChar w:fldCharType="begin"/>
      </w:r>
      <w:r w:rsidR="00851503" w:rsidRPr="006813D9">
        <w:rPr>
          <w:szCs w:val="24"/>
        </w:rPr>
        <w:fldChar w:fldCharType="end"/>
      </w:r>
    </w:p>
    <w:p w:rsidR="007F1892" w:rsidRPr="006D550D" w:rsidRDefault="00B26E5B" w:rsidP="0031279F">
      <w:pPr>
        <w:ind w:firstLine="432"/>
        <w:rPr>
          <w:szCs w:val="24"/>
          <w:lang w:val="ru-RU"/>
        </w:rPr>
      </w:pPr>
      <w:r w:rsidRPr="006D550D">
        <w:rPr>
          <w:szCs w:val="24"/>
          <w:lang w:val="ru-RU"/>
        </w:rPr>
        <w:t xml:space="preserve">В графике сбора данных указаны частота и сроки сбора данных о безопасности, переносимости и других данных в этом проспективном неинвазивном исследовании. Регистрация данных должна осуществляться в соответствии с местной клинической практикой и профессиональными руководящими принципами. Будут собираться только </w:t>
      </w:r>
      <w:r w:rsidRPr="006D550D">
        <w:rPr>
          <w:szCs w:val="24"/>
          <w:lang w:val="ru-RU"/>
        </w:rPr>
        <w:lastRenderedPageBreak/>
        <w:t>данные из исходной медицинской документации. Сбор данных будет осуществляться с помощью электронной системы для сбора данных.</w:t>
      </w:r>
    </w:p>
    <w:p w:rsidR="007F1892" w:rsidRPr="006D550D" w:rsidRDefault="00C3296B" w:rsidP="00A97DC8">
      <w:pPr>
        <w:rPr>
          <w:szCs w:val="24"/>
          <w:lang w:val="ru-RU"/>
        </w:rPr>
      </w:pPr>
      <w:r w:rsidRPr="006D550D">
        <w:rPr>
          <w:szCs w:val="24"/>
          <w:lang w:val="ru-RU"/>
        </w:rPr>
        <w:t xml:space="preserve">Ожидаемая продолжительность участия пациента в исследовании – 8 месяцев. </w:t>
      </w:r>
    </w:p>
    <w:p w:rsidR="00C3296B" w:rsidRPr="006D550D" w:rsidRDefault="00C3296B" w:rsidP="00A97DC8">
      <w:pPr>
        <w:rPr>
          <w:szCs w:val="24"/>
          <w:lang w:val="ru-RU"/>
        </w:rPr>
      </w:pPr>
      <w:r w:rsidRPr="006D550D">
        <w:rPr>
          <w:szCs w:val="24"/>
          <w:lang w:val="ru-RU"/>
        </w:rPr>
        <w:t xml:space="preserve">В начале (неделя 0) и в конце исследования (через три месяца после окончания курса через 4 месяца) будут </w:t>
      </w:r>
      <w:r w:rsidR="008F490A" w:rsidRPr="006D550D">
        <w:rPr>
          <w:szCs w:val="24"/>
          <w:lang w:val="ru-RU"/>
        </w:rPr>
        <w:t>проводиться</w:t>
      </w:r>
      <w:r w:rsidRPr="006D550D">
        <w:rPr>
          <w:szCs w:val="24"/>
          <w:lang w:val="ru-RU"/>
        </w:rPr>
        <w:t xml:space="preserve"> дополнительные анализы. Если при плановых обследованиях производятся дополнительные измерения этих параметров, их результаты должны заноситься в регистрационную карту пациента. </w:t>
      </w:r>
    </w:p>
    <w:p w:rsidR="00C3296B" w:rsidRPr="006D550D" w:rsidRDefault="00C3296B" w:rsidP="00A97DC8">
      <w:pPr>
        <w:rPr>
          <w:szCs w:val="24"/>
          <w:lang w:val="ru-RU"/>
        </w:rPr>
      </w:pPr>
    </w:p>
    <w:p w:rsidR="007F1892" w:rsidRPr="006813D9" w:rsidRDefault="00B26E5B" w:rsidP="006413A1">
      <w:pPr>
        <w:pStyle w:val="Heading2"/>
        <w:rPr>
          <w:szCs w:val="24"/>
        </w:rPr>
      </w:pPr>
      <w:bookmarkStart w:id="295" w:name="_Toc225764379"/>
      <w:r w:rsidRPr="006D550D">
        <w:rPr>
          <w:szCs w:val="24"/>
          <w:lang w:val="ru-RU"/>
        </w:rPr>
        <w:t xml:space="preserve">    </w:t>
      </w:r>
      <w:bookmarkStart w:id="296" w:name="_Toc456103842"/>
      <w:bookmarkStart w:id="297" w:name="_Toc462153446"/>
      <w:bookmarkStart w:id="298" w:name="_Toc462155578"/>
      <w:r w:rsidRPr="006813D9">
        <w:rPr>
          <w:szCs w:val="24"/>
        </w:rPr>
        <w:t>Первичный визит, неделя 0 (Визит 1)</w:t>
      </w:r>
      <w:bookmarkEnd w:id="295"/>
      <w:bookmarkEnd w:id="296"/>
      <w:bookmarkEnd w:id="297"/>
      <w:bookmarkEnd w:id="298"/>
    </w:p>
    <w:p w:rsidR="008F490A" w:rsidRPr="006D550D" w:rsidRDefault="00B26E5B" w:rsidP="00A97DC8">
      <w:pPr>
        <w:rPr>
          <w:szCs w:val="24"/>
          <w:lang w:val="ru-RU"/>
        </w:rPr>
      </w:pPr>
      <w:r w:rsidRPr="006D550D">
        <w:rPr>
          <w:szCs w:val="24"/>
          <w:lang w:val="ru-RU"/>
        </w:rPr>
        <w:t xml:space="preserve">     </w:t>
      </w:r>
      <w:r w:rsidR="0031279F">
        <w:rPr>
          <w:szCs w:val="24"/>
          <w:lang w:val="ru-RU"/>
        </w:rPr>
        <w:tab/>
      </w:r>
      <w:r w:rsidRPr="006D550D">
        <w:rPr>
          <w:szCs w:val="24"/>
          <w:lang w:val="ru-RU"/>
        </w:rPr>
        <w:t>До регистрации любых данных все участники и/или их законные представители должны</w:t>
      </w:r>
      <w:r w:rsidR="0031279F">
        <w:rPr>
          <w:szCs w:val="24"/>
          <w:lang w:val="ru-RU"/>
        </w:rPr>
        <w:t xml:space="preserve"> </w:t>
      </w:r>
      <w:r w:rsidRPr="006D550D">
        <w:rPr>
          <w:szCs w:val="24"/>
          <w:lang w:val="ru-RU"/>
        </w:rPr>
        <w:t>предоставить подписанное информированное согласие на сбор данных. После получения</w:t>
      </w:r>
      <w:r w:rsidR="0031279F">
        <w:rPr>
          <w:szCs w:val="24"/>
          <w:lang w:val="ru-RU"/>
        </w:rPr>
        <w:t xml:space="preserve"> </w:t>
      </w:r>
      <w:r w:rsidRPr="006D550D">
        <w:rPr>
          <w:szCs w:val="24"/>
          <w:lang w:val="ru-RU"/>
        </w:rPr>
        <w:t>подписанного информированного согласия будут рассмотрены критерии отбора, чтобы проверить, подходит ли пациент для участия в исследовании</w:t>
      </w:r>
    </w:p>
    <w:p w:rsidR="00C3296B" w:rsidRPr="006D550D" w:rsidRDefault="00C3296B" w:rsidP="00A97DC8">
      <w:pPr>
        <w:rPr>
          <w:szCs w:val="24"/>
          <w:lang w:val="ru-RU"/>
        </w:rPr>
      </w:pPr>
    </w:p>
    <w:p w:rsidR="00C3296B" w:rsidRPr="006D550D" w:rsidRDefault="00C3296B" w:rsidP="0031279F">
      <w:pPr>
        <w:ind w:firstLine="708"/>
        <w:rPr>
          <w:szCs w:val="24"/>
          <w:lang w:val="ru-RU"/>
        </w:rPr>
      </w:pPr>
      <w:r w:rsidRPr="006D550D">
        <w:rPr>
          <w:szCs w:val="24"/>
          <w:lang w:val="ru-RU"/>
        </w:rPr>
        <w:t xml:space="preserve">  </w:t>
      </w:r>
      <w:r w:rsidR="00B26E5B" w:rsidRPr="006D550D">
        <w:rPr>
          <w:szCs w:val="24"/>
          <w:lang w:val="ru-RU"/>
        </w:rPr>
        <w:t>Исходные данные будут собраны до начала лечения и включают</w:t>
      </w:r>
      <w:r w:rsidRPr="006D550D">
        <w:rPr>
          <w:szCs w:val="24"/>
          <w:lang w:val="ru-RU"/>
        </w:rPr>
        <w:t xml:space="preserve">: </w:t>
      </w:r>
    </w:p>
    <w:p w:rsidR="00C3296B" w:rsidRPr="006F369A" w:rsidRDefault="00C3296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оценку критериев включения и исключения,</w:t>
      </w:r>
    </w:p>
    <w:p w:rsidR="00C3296B" w:rsidRPr="006F369A" w:rsidRDefault="00C3296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подписание формы информированного согласия,</w:t>
      </w:r>
    </w:p>
    <w:p w:rsidR="00C3296B" w:rsidRPr="006F369A" w:rsidRDefault="00C3296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демографически</w:t>
      </w:r>
      <w:r w:rsidR="001700DB" w:rsidRPr="006F369A">
        <w:rPr>
          <w:rFonts w:ascii="Times New Roman" w:hAnsi="Times New Roman" w:cs="Times New Roman"/>
          <w:sz w:val="24"/>
          <w:szCs w:val="24"/>
          <w:lang w:val="ru-RU" w:eastAsia="fr-FR"/>
        </w:rPr>
        <w:t>е</w:t>
      </w:r>
      <w:r w:rsidRPr="006F369A">
        <w:rPr>
          <w:rFonts w:ascii="Times New Roman" w:hAnsi="Times New Roman" w:cs="Times New Roman"/>
          <w:sz w:val="24"/>
          <w:szCs w:val="24"/>
          <w:lang w:val="ru-RU" w:eastAsia="fr-FR"/>
        </w:rPr>
        <w:t xml:space="preserve"> данны</w:t>
      </w:r>
      <w:r w:rsidR="001700DB" w:rsidRPr="006F369A">
        <w:rPr>
          <w:rFonts w:ascii="Times New Roman" w:hAnsi="Times New Roman" w:cs="Times New Roman"/>
          <w:sz w:val="24"/>
          <w:szCs w:val="24"/>
          <w:lang w:val="ru-RU" w:eastAsia="fr-FR"/>
        </w:rPr>
        <w:t>е</w:t>
      </w:r>
      <w:r w:rsidRPr="006F369A">
        <w:rPr>
          <w:rFonts w:ascii="Times New Roman" w:hAnsi="Times New Roman" w:cs="Times New Roman"/>
          <w:sz w:val="24"/>
          <w:szCs w:val="24"/>
          <w:lang w:val="ru-RU" w:eastAsia="fr-FR"/>
        </w:rPr>
        <w:t xml:space="preserve"> (пол, возраст),</w:t>
      </w:r>
    </w:p>
    <w:p w:rsidR="00C3296B" w:rsidRPr="006F369A" w:rsidRDefault="001700D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анамнез</w:t>
      </w:r>
      <w:r w:rsidR="00C3296B" w:rsidRPr="006F369A">
        <w:rPr>
          <w:rFonts w:ascii="Times New Roman" w:hAnsi="Times New Roman" w:cs="Times New Roman"/>
          <w:sz w:val="24"/>
          <w:szCs w:val="24"/>
          <w:lang w:val="ru-RU" w:eastAsia="fr-FR"/>
        </w:rPr>
        <w:t xml:space="preserve"> перенесенных пациентом заболеваний (хирургических вмешательств),</w:t>
      </w:r>
    </w:p>
    <w:p w:rsidR="00C3296B" w:rsidRPr="006F369A" w:rsidRDefault="00C3296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 xml:space="preserve">анамнез </w:t>
      </w:r>
      <w:r w:rsidR="001700DB" w:rsidRPr="006F369A">
        <w:rPr>
          <w:rFonts w:ascii="Times New Roman" w:hAnsi="Times New Roman" w:cs="Times New Roman"/>
          <w:sz w:val="24"/>
          <w:szCs w:val="24"/>
          <w:lang w:val="ru-RU" w:eastAsia="fr-FR"/>
        </w:rPr>
        <w:t xml:space="preserve">основного заболевания </w:t>
      </w:r>
      <w:r w:rsidRPr="006F369A">
        <w:rPr>
          <w:rFonts w:ascii="Times New Roman" w:hAnsi="Times New Roman" w:cs="Times New Roman"/>
          <w:sz w:val="24"/>
          <w:szCs w:val="24"/>
          <w:lang w:val="ru-RU" w:eastAsia="fr-FR"/>
        </w:rPr>
        <w:t>(продолжительность лечения 1-й линии ХТ, схемы лечения),</w:t>
      </w:r>
    </w:p>
    <w:p w:rsidR="00C3296B" w:rsidRPr="006F369A" w:rsidRDefault="001700D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 xml:space="preserve">анамнез </w:t>
      </w:r>
      <w:r w:rsidR="00C3296B" w:rsidRPr="006F369A">
        <w:rPr>
          <w:rFonts w:ascii="Times New Roman" w:hAnsi="Times New Roman" w:cs="Times New Roman"/>
          <w:sz w:val="24"/>
          <w:szCs w:val="24"/>
          <w:lang w:val="ru-RU" w:eastAsia="fr-FR"/>
        </w:rPr>
        <w:t>сопутствующих заболеваний и принимаемого лечения,</w:t>
      </w:r>
    </w:p>
    <w:p w:rsidR="00C3296B" w:rsidRPr="006F369A" w:rsidRDefault="001700D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данные физикального</w:t>
      </w:r>
      <w:r w:rsidR="00C3296B" w:rsidRPr="006F369A">
        <w:rPr>
          <w:rFonts w:ascii="Times New Roman" w:hAnsi="Times New Roman" w:cs="Times New Roman"/>
          <w:sz w:val="24"/>
          <w:szCs w:val="24"/>
          <w:lang w:val="ru-RU" w:eastAsia="fr-FR"/>
        </w:rPr>
        <w:t xml:space="preserve"> осмотр</w:t>
      </w:r>
      <w:r w:rsidRPr="006F369A">
        <w:rPr>
          <w:rFonts w:ascii="Times New Roman" w:hAnsi="Times New Roman" w:cs="Times New Roman"/>
          <w:sz w:val="24"/>
          <w:szCs w:val="24"/>
          <w:lang w:val="ru-RU" w:eastAsia="fr-FR"/>
        </w:rPr>
        <w:t>а</w:t>
      </w:r>
      <w:r w:rsidR="00C3296B" w:rsidRPr="006F369A">
        <w:rPr>
          <w:rFonts w:ascii="Times New Roman" w:hAnsi="Times New Roman" w:cs="Times New Roman"/>
          <w:sz w:val="24"/>
          <w:szCs w:val="24"/>
          <w:lang w:val="ru-RU" w:eastAsia="fr-FR"/>
        </w:rPr>
        <w:t>, включающи</w:t>
      </w:r>
      <w:r w:rsidRPr="006F369A">
        <w:rPr>
          <w:rFonts w:ascii="Times New Roman" w:hAnsi="Times New Roman" w:cs="Times New Roman"/>
          <w:sz w:val="24"/>
          <w:szCs w:val="24"/>
          <w:lang w:val="ru-RU" w:eastAsia="fr-FR"/>
        </w:rPr>
        <w:t>е</w:t>
      </w:r>
      <w:r w:rsidR="00C3296B" w:rsidRPr="006F369A">
        <w:rPr>
          <w:rFonts w:ascii="Times New Roman" w:hAnsi="Times New Roman" w:cs="Times New Roman"/>
          <w:sz w:val="24"/>
          <w:szCs w:val="24"/>
          <w:lang w:val="ru-RU" w:eastAsia="fr-FR"/>
        </w:rPr>
        <w:t xml:space="preserve"> измерение веса (кг), систолического и диастолического артериального давления, частоты пульса,</w:t>
      </w:r>
    </w:p>
    <w:p w:rsidR="00C3296B" w:rsidRPr="006F369A" w:rsidRDefault="00C3296B" w:rsidP="0031279F">
      <w:pPr>
        <w:pStyle w:val="ListParagraph"/>
        <w:numPr>
          <w:ilvl w:val="0"/>
          <w:numId w:val="10"/>
        </w:numPr>
        <w:rPr>
          <w:rFonts w:ascii="Times New Roman" w:hAnsi="Times New Roman" w:cs="Times New Roman"/>
          <w:sz w:val="24"/>
          <w:szCs w:val="24"/>
          <w:lang w:val="ru-RU" w:eastAsia="fr-FR"/>
        </w:rPr>
      </w:pPr>
      <w:r w:rsidRPr="006F369A">
        <w:rPr>
          <w:rFonts w:ascii="Times New Roman" w:hAnsi="Times New Roman" w:cs="Times New Roman"/>
          <w:sz w:val="24"/>
          <w:szCs w:val="24"/>
          <w:lang w:val="ru-RU" w:eastAsia="fr-FR"/>
        </w:rPr>
        <w:t>результат</w:t>
      </w:r>
      <w:r w:rsidR="001700DB" w:rsidRPr="006F369A">
        <w:rPr>
          <w:rFonts w:ascii="Times New Roman" w:hAnsi="Times New Roman" w:cs="Times New Roman"/>
          <w:sz w:val="24"/>
          <w:szCs w:val="24"/>
          <w:lang w:val="ru-RU" w:eastAsia="fr-FR"/>
        </w:rPr>
        <w:t>ы</w:t>
      </w:r>
      <w:r w:rsidRPr="006F369A">
        <w:rPr>
          <w:rFonts w:ascii="Times New Roman" w:hAnsi="Times New Roman" w:cs="Times New Roman"/>
          <w:sz w:val="24"/>
          <w:szCs w:val="24"/>
          <w:lang w:val="ru-RU" w:eastAsia="fr-FR"/>
        </w:rPr>
        <w:t xml:space="preserve"> анализов</w:t>
      </w:r>
    </w:p>
    <w:p w:rsidR="00C3296B" w:rsidRPr="006D550D" w:rsidRDefault="00C3296B" w:rsidP="00A97DC8">
      <w:pPr>
        <w:rPr>
          <w:szCs w:val="24"/>
          <w:lang w:val="ru-RU"/>
        </w:rPr>
      </w:pPr>
    </w:p>
    <w:p w:rsidR="00BD3472" w:rsidRPr="006D550D" w:rsidRDefault="00BD3472" w:rsidP="00A97DC8">
      <w:pPr>
        <w:rPr>
          <w:szCs w:val="24"/>
          <w:lang w:val="ru-RU"/>
        </w:rPr>
      </w:pPr>
      <w:r w:rsidRPr="006D550D">
        <w:rPr>
          <w:szCs w:val="24"/>
          <w:lang w:val="ru-RU"/>
        </w:rPr>
        <w:t>Общий анализ крови</w:t>
      </w:r>
      <w:r w:rsidR="001700DB" w:rsidRPr="006D550D">
        <w:rPr>
          <w:szCs w:val="24"/>
          <w:lang w:val="ru-RU"/>
        </w:rPr>
        <w:t xml:space="preserve">, а также биохимический анализ </w:t>
      </w:r>
      <w:r w:rsidRPr="006D550D">
        <w:rPr>
          <w:szCs w:val="24"/>
          <w:lang w:val="ru-RU"/>
        </w:rPr>
        <w:t xml:space="preserve"> и СА 125 будут </w:t>
      </w:r>
      <w:r w:rsidR="008F490A" w:rsidRPr="006D550D">
        <w:rPr>
          <w:szCs w:val="24"/>
          <w:lang w:val="ru-RU"/>
        </w:rPr>
        <w:t xml:space="preserve">определяться </w:t>
      </w:r>
      <w:r w:rsidR="001700DB" w:rsidRPr="006D550D">
        <w:rPr>
          <w:szCs w:val="24"/>
          <w:lang w:val="ru-RU"/>
        </w:rPr>
        <w:t xml:space="preserve">до начала  </w:t>
      </w:r>
      <w:r w:rsidRPr="006D550D">
        <w:rPr>
          <w:szCs w:val="24"/>
          <w:lang w:val="ru-RU"/>
        </w:rPr>
        <w:t xml:space="preserve"> химиотерапи</w:t>
      </w:r>
      <w:r w:rsidR="001700DB" w:rsidRPr="006D550D">
        <w:rPr>
          <w:szCs w:val="24"/>
          <w:lang w:val="ru-RU"/>
        </w:rPr>
        <w:t>и</w:t>
      </w:r>
      <w:r w:rsidRPr="006D550D">
        <w:rPr>
          <w:szCs w:val="24"/>
          <w:lang w:val="ru-RU"/>
        </w:rPr>
        <w:t>, и после завершения 6 циклов химиотерапии.</w:t>
      </w:r>
    </w:p>
    <w:p w:rsidR="00BD3472" w:rsidRPr="006D550D" w:rsidRDefault="00BD3472" w:rsidP="00A97DC8">
      <w:pPr>
        <w:rPr>
          <w:szCs w:val="24"/>
          <w:lang w:val="ru-RU"/>
        </w:rPr>
      </w:pPr>
    </w:p>
    <w:p w:rsidR="00BD3472" w:rsidRPr="006D550D" w:rsidRDefault="00B26E5B" w:rsidP="00A97DC8">
      <w:pPr>
        <w:rPr>
          <w:szCs w:val="24"/>
          <w:lang w:val="ru-RU"/>
        </w:rPr>
      </w:pPr>
      <w:r w:rsidRPr="006D550D">
        <w:rPr>
          <w:szCs w:val="24"/>
          <w:lang w:val="ru-RU"/>
        </w:rPr>
        <w:t xml:space="preserve">МРТ, как правило, не используется для диагностики рака яичников, но  может быть назначено врачом для выявления метастазов в спиной и головной мозг. Показания будут определяться врачом в индивидуальном порядке.  </w:t>
      </w:r>
    </w:p>
    <w:p w:rsidR="00BD3472" w:rsidRPr="006D550D" w:rsidRDefault="00BD3472" w:rsidP="00A97DC8">
      <w:pPr>
        <w:rPr>
          <w:szCs w:val="24"/>
          <w:lang w:val="ru-RU"/>
        </w:rPr>
      </w:pPr>
    </w:p>
    <w:p w:rsidR="00BD3472" w:rsidRPr="006D550D" w:rsidRDefault="00B26E5B" w:rsidP="00A97DC8">
      <w:pPr>
        <w:rPr>
          <w:szCs w:val="24"/>
          <w:lang w:val="ru-RU"/>
        </w:rPr>
      </w:pPr>
      <w:r w:rsidRPr="006D550D">
        <w:rPr>
          <w:szCs w:val="24"/>
          <w:lang w:val="ru-RU"/>
        </w:rPr>
        <w:t>КТ поможет определить, если рак распространился на лимфатические узлы, органы брюшной полости, брюшной полости жидкости и печени.</w:t>
      </w:r>
    </w:p>
    <w:p w:rsidR="00BD3472" w:rsidRPr="006813D9" w:rsidRDefault="00B26E5B" w:rsidP="00A97DC8">
      <w:pPr>
        <w:rPr>
          <w:szCs w:val="24"/>
          <w:lang w:val="ru-RU"/>
        </w:rPr>
      </w:pPr>
      <w:r w:rsidRPr="006813D9">
        <w:rPr>
          <w:szCs w:val="24"/>
          <w:lang w:val="ru-RU"/>
        </w:rPr>
        <w:t xml:space="preserve">УЗИ также может быть необходимо для оценки метастазов в брюшную полость. </w:t>
      </w:r>
    </w:p>
    <w:p w:rsidR="008F490A" w:rsidRPr="006813D9" w:rsidRDefault="008F490A" w:rsidP="00A97DC8">
      <w:pPr>
        <w:rPr>
          <w:szCs w:val="24"/>
          <w:lang w:val="ru-RU"/>
        </w:rPr>
      </w:pPr>
    </w:p>
    <w:p w:rsidR="00C3296B" w:rsidRPr="006813D9" w:rsidRDefault="00B26E5B" w:rsidP="00A97DC8">
      <w:pPr>
        <w:rPr>
          <w:szCs w:val="24"/>
          <w:lang w:val="ru-RU"/>
        </w:rPr>
      </w:pPr>
      <w:r w:rsidRPr="006813D9">
        <w:rPr>
          <w:szCs w:val="24"/>
          <w:lang w:val="ru-RU"/>
        </w:rPr>
        <w:t xml:space="preserve">ЭКГ рекомендуется проводить всем пациентам, получающим пегилированный липосомальный доксорубицин. </w:t>
      </w:r>
    </w:p>
    <w:p w:rsidR="001700DB" w:rsidRPr="006813D9" w:rsidRDefault="001700DB" w:rsidP="00A97DC8">
      <w:pPr>
        <w:rPr>
          <w:szCs w:val="24"/>
          <w:lang w:val="ru-RU"/>
        </w:rPr>
      </w:pPr>
    </w:p>
    <w:p w:rsidR="001700DB" w:rsidRPr="006813D9" w:rsidRDefault="00B26E5B" w:rsidP="00A97DC8">
      <w:pPr>
        <w:rPr>
          <w:szCs w:val="24"/>
          <w:lang w:val="ru-RU"/>
        </w:rPr>
      </w:pPr>
      <w:r w:rsidRPr="006813D9">
        <w:rPr>
          <w:szCs w:val="24"/>
          <w:lang w:val="ru-RU"/>
        </w:rPr>
        <w:t xml:space="preserve">Следующее посещение будет назначено в соответствие с общепринятой практикой. </w:t>
      </w:r>
    </w:p>
    <w:p w:rsidR="001700DB" w:rsidRPr="006813D9" w:rsidRDefault="001700DB" w:rsidP="00A97DC8">
      <w:pPr>
        <w:rPr>
          <w:szCs w:val="24"/>
          <w:lang w:val="ru-RU"/>
        </w:rPr>
      </w:pPr>
    </w:p>
    <w:p w:rsidR="007F1892" w:rsidRPr="006813D9" w:rsidRDefault="00B26E5B" w:rsidP="006413A1">
      <w:pPr>
        <w:pStyle w:val="Heading1"/>
        <w:rPr>
          <w:szCs w:val="24"/>
          <w:lang w:val="ru-RU"/>
        </w:rPr>
      </w:pPr>
      <w:bookmarkStart w:id="299" w:name="_Toc461634369"/>
      <w:bookmarkStart w:id="300" w:name="_Toc461634552"/>
      <w:bookmarkStart w:id="301" w:name="_Toc461634887"/>
      <w:bookmarkStart w:id="302" w:name="_Toc462153447"/>
      <w:bookmarkStart w:id="303" w:name="_Toc456103843"/>
      <w:bookmarkStart w:id="304" w:name="_Toc462155579"/>
      <w:bookmarkStart w:id="305" w:name="_Ref44315249"/>
      <w:bookmarkEnd w:id="299"/>
      <w:bookmarkEnd w:id="300"/>
      <w:bookmarkEnd w:id="301"/>
      <w:r w:rsidRPr="006813D9">
        <w:rPr>
          <w:szCs w:val="24"/>
          <w:lang w:val="ru-RU"/>
        </w:rPr>
        <w:t>СТАТИСТИЧЕСКИЕ Аспекты</w:t>
      </w:r>
      <w:bookmarkEnd w:id="302"/>
      <w:bookmarkEnd w:id="303"/>
      <w:bookmarkEnd w:id="304"/>
      <w:r w:rsidRPr="006813D9">
        <w:rPr>
          <w:szCs w:val="24"/>
          <w:lang w:val="ru-RU"/>
        </w:rPr>
        <w:t xml:space="preserve"> </w:t>
      </w:r>
      <w:r w:rsidR="00851503" w:rsidRPr="006813D9">
        <w:rPr>
          <w:szCs w:val="24"/>
        </w:rPr>
        <w:fldChar w:fldCharType="begin"/>
      </w:r>
      <w:r w:rsidR="00851503" w:rsidRPr="006813D9">
        <w:rPr>
          <w:szCs w:val="24"/>
        </w:rPr>
        <w:fldChar w:fldCharType="end"/>
      </w:r>
      <w:bookmarkEnd w:id="305"/>
    </w:p>
    <w:p w:rsidR="005F386F" w:rsidRDefault="00E30E26" w:rsidP="0031279F">
      <w:pPr>
        <w:ind w:firstLine="432"/>
        <w:rPr>
          <w:szCs w:val="24"/>
          <w:lang w:val="ru-RU"/>
        </w:rPr>
      </w:pPr>
      <w:r>
        <w:rPr>
          <w:szCs w:val="24"/>
          <w:lang w:val="ru-RU"/>
        </w:rPr>
        <w:t>Настоящее исследование является наблюдательным и предназначено для изучения схем лечения рецидивирующего рака яичников. Особый интерес предст</w:t>
      </w:r>
      <w:r w:rsidR="0097055A">
        <w:rPr>
          <w:szCs w:val="24"/>
          <w:lang w:val="ru-RU"/>
        </w:rPr>
        <w:t>авляет использование препарата Йонделис у</w:t>
      </w:r>
      <w:r>
        <w:rPr>
          <w:szCs w:val="24"/>
          <w:lang w:val="ru-RU"/>
        </w:rPr>
        <w:t xml:space="preserve"> частично-платиночувствительных пациентов</w:t>
      </w:r>
      <w:r w:rsidR="0097055A">
        <w:rPr>
          <w:szCs w:val="24"/>
          <w:lang w:val="ru-RU"/>
        </w:rPr>
        <w:t xml:space="preserve">, а также последовательность использования препарата в неадъювантной химиотерапии и </w:t>
      </w:r>
      <w:r w:rsidR="0097055A">
        <w:rPr>
          <w:szCs w:val="24"/>
          <w:lang w:val="ru-RU"/>
        </w:rPr>
        <w:lastRenderedPageBreak/>
        <w:t xml:space="preserve">адъювантной химиотерапии. </w:t>
      </w:r>
      <w:r w:rsidR="005F386F">
        <w:rPr>
          <w:szCs w:val="24"/>
          <w:lang w:val="ru-RU"/>
        </w:rPr>
        <w:t xml:space="preserve">Время до прогрессирования будет рассичтываться от начала использования изучаемого режима лечения до даты диагностики прогрессирования опухоли либо смерти пациента, получающего данный режим лечения. </w:t>
      </w:r>
    </w:p>
    <w:p w:rsidR="007F1892" w:rsidRPr="006813D9" w:rsidRDefault="00B26E5B" w:rsidP="00A97DC8">
      <w:pPr>
        <w:rPr>
          <w:szCs w:val="24"/>
          <w:lang w:val="ru-RU"/>
        </w:rPr>
      </w:pPr>
      <w:r w:rsidRPr="006813D9">
        <w:rPr>
          <w:szCs w:val="24"/>
          <w:lang w:val="ru-RU"/>
        </w:rPr>
        <w:t>Данные всех участников, предоставивших письменное согласие на сбор данных в этом исследовании («зарегистрированная популяция») будут включены в статистический анализ.</w:t>
      </w:r>
    </w:p>
    <w:p w:rsidR="00923544" w:rsidRPr="00E30E26" w:rsidRDefault="00923544" w:rsidP="00A97DC8">
      <w:pPr>
        <w:rPr>
          <w:szCs w:val="24"/>
          <w:lang w:val="ru-RU"/>
        </w:rPr>
      </w:pPr>
    </w:p>
    <w:p w:rsidR="00A20D44" w:rsidRPr="006813D9" w:rsidRDefault="00923544" w:rsidP="0031279F">
      <w:pPr>
        <w:ind w:firstLine="708"/>
        <w:rPr>
          <w:szCs w:val="24"/>
          <w:lang w:val="ru-RU"/>
        </w:rPr>
      </w:pPr>
      <w:r>
        <w:rPr>
          <w:szCs w:val="24"/>
          <w:lang w:val="ru-RU"/>
        </w:rPr>
        <w:t xml:space="preserve">Все данные о соответствующих критериям отбора пациентах будут суммированы. </w:t>
      </w:r>
      <w:r w:rsidR="00BD3472" w:rsidRPr="006813D9">
        <w:rPr>
          <w:szCs w:val="24"/>
          <w:lang w:val="ru-RU"/>
        </w:rPr>
        <w:t xml:space="preserve">Для описания </w:t>
      </w:r>
      <w:r>
        <w:rPr>
          <w:szCs w:val="24"/>
          <w:lang w:val="ru-RU"/>
        </w:rPr>
        <w:t xml:space="preserve">характеристик пациентов будут рассчитаны показатели описательной статистики. Непрерывные переменные будут суммированы с определением количества наблюдений, среднего значения, стандартного отклонения, медианы, минимального и максимального значений, </w:t>
      </w:r>
      <w:r w:rsidRPr="006813D9">
        <w:rPr>
          <w:szCs w:val="24"/>
          <w:lang w:val="ru-RU"/>
        </w:rPr>
        <w:t>среднее арифметическое значение, ошибка среднего, стандартное отклонение, дисперсия. Для определения типа распределения будет использоваться одновыборочный тест Колмогорова-Смирнова.</w:t>
      </w:r>
      <w:r>
        <w:rPr>
          <w:szCs w:val="24"/>
          <w:lang w:val="ru-RU"/>
        </w:rPr>
        <w:t xml:space="preserve"> Категориальные переменные будут суммированы с определением частоты и процентных значений. Показатели времени до какого-либо события (например, вре</w:t>
      </w:r>
      <w:r w:rsidR="000E0D18">
        <w:rPr>
          <w:szCs w:val="24"/>
          <w:lang w:val="ru-RU"/>
        </w:rPr>
        <w:t xml:space="preserve">мя до прогрессирования опухоли) </w:t>
      </w:r>
      <w:r>
        <w:rPr>
          <w:szCs w:val="24"/>
          <w:lang w:val="ru-RU"/>
        </w:rPr>
        <w:t xml:space="preserve">будут суммированы как в табличной форме (медиана, диапазон). </w:t>
      </w:r>
      <w:r w:rsidR="00A20D44">
        <w:rPr>
          <w:szCs w:val="24"/>
          <w:lang w:val="ru-RU"/>
        </w:rPr>
        <w:t>Статистические сравнения</w:t>
      </w:r>
      <w:r w:rsidR="00A20D44" w:rsidRPr="00A20D44">
        <w:rPr>
          <w:szCs w:val="24"/>
          <w:lang w:val="ru-RU"/>
        </w:rPr>
        <w:t xml:space="preserve"> </w:t>
      </w:r>
      <w:r w:rsidR="00A20D44" w:rsidRPr="006813D9">
        <w:rPr>
          <w:szCs w:val="24"/>
          <w:lang w:val="ru-RU"/>
        </w:rPr>
        <w:t>внутри группы будут использоваться методы парного сравнения: критерий Стьюдента для связанных пар,  критерий знаков Уилкоксона.</w:t>
      </w:r>
      <w:r w:rsidR="00A20D44" w:rsidRPr="00A20D44">
        <w:rPr>
          <w:szCs w:val="24"/>
          <w:lang w:val="ru-RU"/>
        </w:rPr>
        <w:t xml:space="preserve"> </w:t>
      </w:r>
      <w:r w:rsidR="00A20D44" w:rsidRPr="006813D9">
        <w:rPr>
          <w:szCs w:val="24"/>
          <w:lang w:val="ru-RU"/>
        </w:rPr>
        <w:t>Для качественных признаков будет проведен частотный анализ (частоты, процентили).</w:t>
      </w:r>
      <w:r w:rsidR="00A20D44">
        <w:rPr>
          <w:szCs w:val="24"/>
          <w:lang w:val="ru-RU"/>
        </w:rPr>
        <w:t xml:space="preserve"> </w:t>
      </w:r>
      <w:r w:rsidR="00A20D44" w:rsidRPr="006813D9">
        <w:rPr>
          <w:szCs w:val="24"/>
          <w:lang w:val="ru-RU"/>
        </w:rPr>
        <w:t>Для сравнения двух качественных переменных - Критерий Мак-Нимара, больше двух применяется статистический метод х2 или таблицы сопряженности соответствующей размерности.</w:t>
      </w:r>
    </w:p>
    <w:p w:rsidR="00A20D44" w:rsidRDefault="00A20D44" w:rsidP="00A97DC8">
      <w:pPr>
        <w:rPr>
          <w:szCs w:val="24"/>
          <w:lang w:val="ru-RU"/>
        </w:rPr>
      </w:pPr>
      <w:r>
        <w:rPr>
          <w:szCs w:val="24"/>
          <w:lang w:val="ru-RU"/>
        </w:rPr>
        <w:t xml:space="preserve"> </w:t>
      </w:r>
    </w:p>
    <w:p w:rsidR="007F1892" w:rsidRPr="006813D9" w:rsidRDefault="00121407" w:rsidP="0031279F">
      <w:pPr>
        <w:ind w:firstLine="708"/>
        <w:rPr>
          <w:szCs w:val="24"/>
          <w:lang w:val="ru-RU"/>
        </w:rPr>
      </w:pPr>
      <w:r w:rsidRPr="006813D9">
        <w:rPr>
          <w:szCs w:val="24"/>
          <w:lang w:val="ru-RU"/>
        </w:rPr>
        <w:t xml:space="preserve">Основной целью данного исследования является определение частоты объективного ответа. ЧОО в исследовании </w:t>
      </w:r>
      <w:r w:rsidRPr="006813D9">
        <w:rPr>
          <w:szCs w:val="24"/>
        </w:rPr>
        <w:t>OVA</w:t>
      </w:r>
      <w:r w:rsidR="00B26E5B" w:rsidRPr="006813D9">
        <w:rPr>
          <w:szCs w:val="24"/>
          <w:lang w:val="ru-RU"/>
        </w:rPr>
        <w:t xml:space="preserve"> </w:t>
      </w:r>
      <w:r w:rsidRPr="006813D9">
        <w:rPr>
          <w:szCs w:val="24"/>
          <w:lang w:val="ru-RU"/>
        </w:rPr>
        <w:t xml:space="preserve">-301 (исследование </w:t>
      </w:r>
      <w:r w:rsidRPr="006813D9">
        <w:rPr>
          <w:szCs w:val="24"/>
        </w:rPr>
        <w:t>III</w:t>
      </w:r>
      <w:r w:rsidR="00A20D44">
        <w:rPr>
          <w:szCs w:val="24"/>
          <w:lang w:val="ru-RU"/>
        </w:rPr>
        <w:t xml:space="preserve"> фазы</w:t>
      </w:r>
      <w:r w:rsidRPr="006813D9">
        <w:rPr>
          <w:szCs w:val="24"/>
          <w:lang w:val="ru-RU"/>
        </w:rPr>
        <w:t xml:space="preserve">) составила в группе </w:t>
      </w:r>
      <w:r w:rsidR="00C261A3" w:rsidRPr="006813D9">
        <w:rPr>
          <w:szCs w:val="24"/>
          <w:lang w:val="ru-RU"/>
        </w:rPr>
        <w:t xml:space="preserve">трабектедин в комбинации с ПЛД 35,3% против 22,6% сравнительной группой. Статистическая гипотеза данного клинического исследования является достижение ЧОО 35,3% с нижней границей 22,6%. </w:t>
      </w:r>
    </w:p>
    <w:p w:rsidR="007F1892" w:rsidRPr="006813D9" w:rsidRDefault="00C261A3" w:rsidP="00A97DC8">
      <w:pPr>
        <w:rPr>
          <w:szCs w:val="24"/>
          <w:lang w:val="ru-RU"/>
        </w:rPr>
      </w:pPr>
      <w:r w:rsidRPr="006813D9">
        <w:rPr>
          <w:szCs w:val="24"/>
          <w:lang w:val="ru-RU"/>
        </w:rPr>
        <w:t>Формула для определения размера выборки:</w:t>
      </w:r>
    </w:p>
    <w:p w:rsidR="00C261A3" w:rsidRPr="006813D9" w:rsidRDefault="00C261A3" w:rsidP="00A97DC8">
      <w:pPr>
        <w:rPr>
          <w:szCs w:val="24"/>
          <w:lang w:val="ru-RU"/>
        </w:rPr>
      </w:pPr>
      <w:r w:rsidRPr="006813D9">
        <w:rPr>
          <w:szCs w:val="24"/>
        </w:rPr>
        <w:t>n</w:t>
      </w:r>
      <w:r w:rsidRPr="006813D9">
        <w:rPr>
          <w:szCs w:val="24"/>
          <w:lang w:val="ru-RU"/>
        </w:rPr>
        <w:t>=15.4*</w:t>
      </w:r>
      <w:r w:rsidRPr="006813D9">
        <w:rPr>
          <w:szCs w:val="24"/>
        </w:rPr>
        <w:t>p</w:t>
      </w:r>
      <w:r w:rsidRPr="006813D9">
        <w:rPr>
          <w:szCs w:val="24"/>
          <w:lang w:val="ru-RU"/>
        </w:rPr>
        <w:t>*(1-</w:t>
      </w:r>
      <w:r w:rsidRPr="006813D9">
        <w:rPr>
          <w:szCs w:val="24"/>
        </w:rPr>
        <w:t>p</w:t>
      </w:r>
      <w:r w:rsidRPr="006813D9">
        <w:rPr>
          <w:szCs w:val="24"/>
          <w:lang w:val="ru-RU"/>
        </w:rPr>
        <w:t>)/</w:t>
      </w:r>
      <w:r w:rsidRPr="006813D9">
        <w:rPr>
          <w:szCs w:val="24"/>
        </w:rPr>
        <w:t>W</w:t>
      </w:r>
      <w:r w:rsidRPr="006813D9">
        <w:rPr>
          <w:szCs w:val="24"/>
          <w:lang w:val="ru-RU"/>
        </w:rPr>
        <w:t>^2</w:t>
      </w:r>
    </w:p>
    <w:p w:rsidR="007F1892" w:rsidRPr="006813D9" w:rsidRDefault="00C261A3" w:rsidP="00A97DC8">
      <w:pPr>
        <w:rPr>
          <w:szCs w:val="24"/>
          <w:lang w:val="ru-RU"/>
        </w:rPr>
      </w:pPr>
      <w:r w:rsidRPr="006813D9">
        <w:rPr>
          <w:szCs w:val="24"/>
        </w:rPr>
        <w:t>n</w:t>
      </w:r>
      <w:r w:rsidRPr="006813D9">
        <w:rPr>
          <w:szCs w:val="24"/>
          <w:lang w:val="ru-RU"/>
        </w:rPr>
        <w:t>=15,4*0,353*(1-0,353)/0,2542 =54+10%</w:t>
      </w:r>
    </w:p>
    <w:p w:rsidR="007F1892" w:rsidRPr="006813D9" w:rsidRDefault="007F1892" w:rsidP="00A97DC8">
      <w:pPr>
        <w:rPr>
          <w:szCs w:val="24"/>
          <w:lang w:val="ru-RU"/>
        </w:rPr>
      </w:pPr>
    </w:p>
    <w:p w:rsidR="00312D86" w:rsidRPr="006813D9" w:rsidRDefault="00312D86" w:rsidP="00A97DC8">
      <w:pPr>
        <w:rPr>
          <w:szCs w:val="24"/>
          <w:lang w:val="ru-RU"/>
        </w:rPr>
      </w:pPr>
    </w:p>
    <w:p w:rsidR="007F1892" w:rsidRPr="006813D9" w:rsidRDefault="00B26E5B" w:rsidP="006413A1">
      <w:pPr>
        <w:pStyle w:val="Heading1"/>
        <w:rPr>
          <w:szCs w:val="24"/>
          <w:lang w:val="ru-RU"/>
        </w:rPr>
      </w:pPr>
      <w:bookmarkStart w:id="306" w:name="_Toc456103844"/>
      <w:bookmarkStart w:id="307" w:name="_Toc462153448"/>
      <w:bookmarkStart w:id="308" w:name="_Toc462155580"/>
      <w:r w:rsidRPr="006813D9">
        <w:rPr>
          <w:szCs w:val="24"/>
          <w:lang w:val="ru-RU"/>
        </w:rPr>
        <w:t xml:space="preserve">ЭТИЧЕСКИЕ </w:t>
      </w:r>
      <w:bookmarkEnd w:id="306"/>
      <w:r w:rsidRPr="006813D9">
        <w:rPr>
          <w:szCs w:val="24"/>
          <w:lang w:val="ru-RU"/>
        </w:rPr>
        <w:t>Аспекты</w:t>
      </w:r>
      <w:bookmarkEnd w:id="307"/>
      <w:bookmarkEnd w:id="308"/>
      <w:r w:rsidRPr="006813D9">
        <w:rPr>
          <w:szCs w:val="24"/>
          <w:lang w:val="ru-RU"/>
        </w:rPr>
        <w:t xml:space="preserve"> </w:t>
      </w:r>
      <w:r w:rsidR="00851503" w:rsidRPr="006813D9">
        <w:rPr>
          <w:szCs w:val="24"/>
        </w:rPr>
        <w:fldChar w:fldCharType="begin"/>
      </w:r>
      <w:r w:rsidR="00851503" w:rsidRPr="006813D9">
        <w:rPr>
          <w:szCs w:val="24"/>
        </w:rPr>
        <w:fldChar w:fldCharType="end"/>
      </w:r>
    </w:p>
    <w:p w:rsidR="007F1892" w:rsidRPr="006813D9" w:rsidRDefault="00B26E5B" w:rsidP="006413A1">
      <w:pPr>
        <w:pStyle w:val="Heading2"/>
        <w:rPr>
          <w:szCs w:val="24"/>
          <w:lang w:val="ru-RU"/>
        </w:rPr>
      </w:pPr>
      <w:bookmarkStart w:id="309" w:name="_Toc456103845"/>
      <w:bookmarkStart w:id="310" w:name="_Toc462153449"/>
      <w:bookmarkStart w:id="311" w:name="_Toc462155581"/>
      <w:r w:rsidRPr="006813D9">
        <w:rPr>
          <w:szCs w:val="24"/>
          <w:lang w:val="ru-RU"/>
        </w:rPr>
        <w:t>Этические принципы</w:t>
      </w:r>
      <w:bookmarkEnd w:id="309"/>
      <w:bookmarkEnd w:id="310"/>
      <w:bookmarkEnd w:id="311"/>
      <w:r w:rsidRPr="006813D9">
        <w:rPr>
          <w:szCs w:val="24"/>
          <w:lang w:val="ru-RU"/>
        </w:rPr>
        <w:t xml:space="preserve"> </w:t>
      </w:r>
      <w:r w:rsidR="00851503" w:rsidRPr="006813D9">
        <w:rPr>
          <w:szCs w:val="24"/>
        </w:rPr>
        <w:fldChar w:fldCharType="begin"/>
      </w:r>
      <w:r w:rsidR="00851503" w:rsidRPr="006813D9">
        <w:rPr>
          <w:szCs w:val="24"/>
        </w:rPr>
        <w:fldChar w:fldCharType="end"/>
      </w:r>
    </w:p>
    <w:p w:rsidR="007F1892" w:rsidRPr="006813D9" w:rsidRDefault="007A202E" w:rsidP="0031279F">
      <w:pPr>
        <w:ind w:firstLine="576"/>
        <w:rPr>
          <w:szCs w:val="24"/>
          <w:lang w:val="ru-RU"/>
        </w:rPr>
      </w:pPr>
      <w:r w:rsidRPr="006813D9">
        <w:rPr>
          <w:szCs w:val="24"/>
          <w:lang w:val="ru-RU"/>
        </w:rPr>
        <w:t xml:space="preserve">В соответствии с местными требованиями перед началом исследования участвующий в исследовании врач (или, в случае необходимости, спонсор) предоставит в Центральную и </w:t>
      </w:r>
      <w:r w:rsidR="00AD2719" w:rsidRPr="006813D9">
        <w:rPr>
          <w:szCs w:val="24"/>
          <w:lang w:val="ru-RU"/>
        </w:rPr>
        <w:t>л</w:t>
      </w:r>
      <w:r w:rsidRPr="006813D9">
        <w:rPr>
          <w:szCs w:val="24"/>
          <w:lang w:val="ru-RU"/>
        </w:rPr>
        <w:t>окальные комиссии по вопросам этики полный пакет документов в соответстви</w:t>
      </w:r>
      <w:r w:rsidR="00AD2719" w:rsidRPr="006813D9">
        <w:rPr>
          <w:szCs w:val="24"/>
          <w:lang w:val="ru-RU"/>
        </w:rPr>
        <w:t>и</w:t>
      </w:r>
      <w:r w:rsidRPr="006813D9">
        <w:rPr>
          <w:szCs w:val="24"/>
          <w:lang w:val="ru-RU"/>
        </w:rPr>
        <w:t xml:space="preserve"> с процедурами. По окончании сбора данных всех участников,</w:t>
      </w:r>
      <w:r w:rsidR="00AD2719" w:rsidRPr="006813D9">
        <w:rPr>
          <w:szCs w:val="24"/>
          <w:lang w:val="ru-RU"/>
        </w:rPr>
        <w:t xml:space="preserve"> </w:t>
      </w:r>
      <w:r w:rsidR="00B26E5B" w:rsidRPr="006813D9">
        <w:rPr>
          <w:szCs w:val="24"/>
          <w:lang w:val="ru-RU"/>
        </w:rPr>
        <w:t>врач, участвующий в исследовании (или, в случае необходимости, спонсор), уведомит</w:t>
      </w:r>
      <w:r w:rsidR="00AD2719" w:rsidRPr="006813D9">
        <w:rPr>
          <w:szCs w:val="24"/>
          <w:lang w:val="ru-RU"/>
        </w:rPr>
        <w:t xml:space="preserve"> </w:t>
      </w:r>
      <w:r w:rsidR="00B26E5B" w:rsidRPr="006813D9">
        <w:rPr>
          <w:szCs w:val="24"/>
          <w:lang w:val="ru-RU"/>
        </w:rPr>
        <w:t>Центральную и локальные комиссии по вопросам этики о завершение исследования.</w:t>
      </w:r>
    </w:p>
    <w:p w:rsidR="007F1892" w:rsidRPr="006813D9" w:rsidRDefault="00B26E5B" w:rsidP="00A97DC8">
      <w:pPr>
        <w:rPr>
          <w:szCs w:val="24"/>
          <w:lang w:val="ru-RU"/>
        </w:rPr>
      </w:pPr>
      <w:r w:rsidRPr="006813D9">
        <w:rPr>
          <w:szCs w:val="24"/>
          <w:lang w:val="ru-RU"/>
        </w:rPr>
        <w:t xml:space="preserve">Данное Клиническое Исследование будет проводиться в соответствии с принципами, установленными 18-й Всемирной медицинской ассамблеей (Хельсинки, </w:t>
      </w:r>
      <w:smartTag w:uri="urn:schemas-microsoft-com:office:smarttags" w:element="metricconverter">
        <w:smartTagPr>
          <w:attr w:name="ProductID" w:val="1964 г"/>
        </w:smartTagPr>
        <w:r w:rsidRPr="006813D9">
          <w:rPr>
            <w:szCs w:val="24"/>
            <w:lang w:val="ru-RU"/>
          </w:rPr>
          <w:t>1964 г</w:t>
        </w:r>
      </w:smartTag>
      <w:r w:rsidRPr="006813D9">
        <w:rPr>
          <w:szCs w:val="24"/>
          <w:lang w:val="ru-RU"/>
        </w:rPr>
        <w:t>.) и применимыми поправками, установленными Всемирными медицинскими ассамблеями, и директивами по надлежащей клинической практике Международной конференции по гармонизации.</w:t>
      </w:r>
    </w:p>
    <w:p w:rsidR="00312D86" w:rsidRPr="006813D9" w:rsidRDefault="00312D86" w:rsidP="00A97DC8">
      <w:pPr>
        <w:rPr>
          <w:szCs w:val="24"/>
          <w:lang w:val="ru-RU"/>
        </w:rPr>
      </w:pPr>
    </w:p>
    <w:p w:rsidR="007F1892" w:rsidRPr="006813D9" w:rsidRDefault="00B26E5B" w:rsidP="006413A1">
      <w:pPr>
        <w:pStyle w:val="Heading2"/>
        <w:rPr>
          <w:szCs w:val="24"/>
          <w:lang w:val="ru-RU"/>
        </w:rPr>
      </w:pPr>
      <w:bookmarkStart w:id="312" w:name="_Toc456103846"/>
      <w:bookmarkStart w:id="313" w:name="_Toc462153450"/>
      <w:bookmarkStart w:id="314" w:name="_Toc462155582"/>
      <w:r w:rsidRPr="006813D9">
        <w:rPr>
          <w:szCs w:val="24"/>
          <w:lang w:val="ru-RU"/>
        </w:rPr>
        <w:lastRenderedPageBreak/>
        <w:t>Законы и постановления</w:t>
      </w:r>
      <w:bookmarkEnd w:id="312"/>
      <w:bookmarkEnd w:id="313"/>
      <w:bookmarkEnd w:id="314"/>
      <w:r w:rsidRPr="006813D9">
        <w:rPr>
          <w:szCs w:val="24"/>
          <w:lang w:val="ru-RU"/>
        </w:rPr>
        <w:t xml:space="preserve">  </w:t>
      </w:r>
      <w:r w:rsidR="00851503" w:rsidRPr="006813D9">
        <w:rPr>
          <w:szCs w:val="24"/>
        </w:rPr>
        <w:fldChar w:fldCharType="begin"/>
      </w:r>
      <w:r w:rsidR="00851503" w:rsidRPr="006813D9">
        <w:rPr>
          <w:szCs w:val="24"/>
        </w:rPr>
        <w:fldChar w:fldCharType="end"/>
      </w:r>
    </w:p>
    <w:p w:rsidR="00312D86" w:rsidRPr="006813D9" w:rsidRDefault="00312D86" w:rsidP="0031279F">
      <w:pPr>
        <w:ind w:firstLine="576"/>
        <w:rPr>
          <w:szCs w:val="24"/>
          <w:lang w:val="ru-RU"/>
        </w:rPr>
      </w:pPr>
      <w:r w:rsidRPr="006813D9">
        <w:rPr>
          <w:szCs w:val="24"/>
          <w:lang w:val="ru-RU"/>
        </w:rPr>
        <w:t xml:space="preserve">Данное Клиническое Исследование будет проводиться в соответствии со всеми международными законами и постановлениями, национальными законами и постановлениями стран, где будет проходить Клиническое Исследование, а также со всеми применимыми директивами. </w:t>
      </w:r>
    </w:p>
    <w:p w:rsidR="00312D86" w:rsidRPr="006813D9" w:rsidRDefault="00312D86" w:rsidP="00A97DC8">
      <w:pPr>
        <w:rPr>
          <w:szCs w:val="24"/>
          <w:lang w:val="ru-RU"/>
        </w:rPr>
      </w:pPr>
    </w:p>
    <w:p w:rsidR="007F1892" w:rsidRPr="006813D9" w:rsidRDefault="00B26E5B" w:rsidP="006413A1">
      <w:pPr>
        <w:pStyle w:val="Heading2"/>
        <w:rPr>
          <w:szCs w:val="24"/>
          <w:lang w:val="ru-RU"/>
        </w:rPr>
      </w:pPr>
      <w:bookmarkStart w:id="315" w:name="_Toc456103847"/>
      <w:bookmarkStart w:id="316" w:name="_Toc462153451"/>
      <w:bookmarkStart w:id="317" w:name="_Toc462155583"/>
      <w:r w:rsidRPr="006813D9">
        <w:rPr>
          <w:szCs w:val="24"/>
          <w:lang w:val="ru-RU"/>
        </w:rPr>
        <w:t>Информированное согласие</w:t>
      </w:r>
      <w:bookmarkEnd w:id="315"/>
      <w:bookmarkEnd w:id="316"/>
      <w:bookmarkEnd w:id="317"/>
      <w:r w:rsidRPr="006813D9">
        <w:rPr>
          <w:szCs w:val="24"/>
          <w:lang w:val="ru-RU"/>
        </w:rPr>
        <w:t xml:space="preserve"> </w:t>
      </w:r>
    </w:p>
    <w:p w:rsidR="00312D86" w:rsidRPr="006813D9" w:rsidRDefault="00312D86" w:rsidP="0031279F">
      <w:pPr>
        <w:ind w:firstLine="576"/>
        <w:rPr>
          <w:szCs w:val="24"/>
          <w:lang w:val="ru-RU"/>
        </w:rPr>
      </w:pPr>
      <w:r w:rsidRPr="006813D9">
        <w:rPr>
          <w:szCs w:val="24"/>
          <w:lang w:val="ru-RU"/>
        </w:rPr>
        <w:t>Исследователь (в соответствии с применимыми нормативными требованиями) или лицо, назначенное Исследователем, и под ответственность Исследователя, должно полностью проинформировать Пациента обо всех аспектах, имеющих отношение к Клиническому Исследованию, включая дачу письменной справки, одобренной Комитетом по этике (</w:t>
      </w:r>
      <w:r w:rsidR="00B26E5B" w:rsidRPr="006813D9">
        <w:rPr>
          <w:szCs w:val="24"/>
        </w:rPr>
        <w:t>IRB</w:t>
      </w:r>
      <w:r w:rsidR="00B26E5B" w:rsidRPr="006813D9">
        <w:rPr>
          <w:szCs w:val="24"/>
          <w:lang w:val="ru-RU"/>
        </w:rPr>
        <w:t>/</w:t>
      </w:r>
      <w:r w:rsidR="00B26E5B" w:rsidRPr="006813D9">
        <w:rPr>
          <w:szCs w:val="24"/>
        </w:rPr>
        <w:t>IEC</w:t>
      </w:r>
      <w:r w:rsidR="00B26E5B" w:rsidRPr="006813D9">
        <w:rPr>
          <w:szCs w:val="24"/>
          <w:lang w:val="ru-RU"/>
        </w:rPr>
        <w:t xml:space="preserve">). Все участники должны быть проинформированы об исследовании в максимально полной мере, на языке и теми словами, которые они понимают. </w:t>
      </w:r>
    </w:p>
    <w:p w:rsidR="00312D86" w:rsidRPr="006813D9" w:rsidRDefault="00B26E5B" w:rsidP="00A97DC8">
      <w:pPr>
        <w:rPr>
          <w:szCs w:val="24"/>
          <w:lang w:val="ru-RU"/>
        </w:rPr>
      </w:pPr>
      <w:r w:rsidRPr="006813D9">
        <w:rPr>
          <w:szCs w:val="24"/>
          <w:lang w:val="ru-RU"/>
        </w:rPr>
        <w:t xml:space="preserve">Перед тем, как пациент примет участие в Клинических Испытаниях, он должен подписать 2 экземпляра Формы Информированного согласия и любые другие документы, подписание которых необходимо в соответствии с местными законами и положениями. Имя пациента и дата должны быть указаны самим пациентом или его законным представителем и лицом, проводившим информирование об исследовании. 1 экземпляр подписанной и датированной Формы Информированного Согласия остается и хранится в исследовательском файле, а другой передается  пациенту. </w:t>
      </w:r>
    </w:p>
    <w:p w:rsidR="00312D86" w:rsidRPr="006813D9" w:rsidRDefault="00B26E5B" w:rsidP="00A97DC8">
      <w:pPr>
        <w:rPr>
          <w:szCs w:val="24"/>
          <w:lang w:val="ru-RU"/>
        </w:rPr>
      </w:pPr>
      <w:r w:rsidRPr="006813D9">
        <w:rPr>
          <w:szCs w:val="24"/>
          <w:lang w:val="ru-RU"/>
        </w:rPr>
        <w:t>Форма Информированного Согласия, которая будет использоваться Исследователем для получения информированного согласия пациента, должна быть рассмотрена и утверждена Спонсором перед подачей в соответствующий Комитет по этике (</w:t>
      </w:r>
      <w:r w:rsidRPr="006813D9">
        <w:rPr>
          <w:szCs w:val="24"/>
        </w:rPr>
        <w:t>IRB</w:t>
      </w:r>
      <w:r w:rsidRPr="006813D9">
        <w:rPr>
          <w:szCs w:val="24"/>
          <w:lang w:val="ru-RU"/>
        </w:rPr>
        <w:t>/</w:t>
      </w:r>
      <w:r w:rsidRPr="006813D9">
        <w:rPr>
          <w:szCs w:val="24"/>
        </w:rPr>
        <w:t>IEC</w:t>
      </w:r>
      <w:r w:rsidRPr="006813D9">
        <w:rPr>
          <w:szCs w:val="24"/>
          <w:lang w:val="ru-RU"/>
        </w:rPr>
        <w:t xml:space="preserve">) для  получения одобрения. </w:t>
      </w:r>
    </w:p>
    <w:p w:rsidR="006413A1" w:rsidRPr="006813D9" w:rsidRDefault="006413A1" w:rsidP="00A97DC8">
      <w:pPr>
        <w:rPr>
          <w:szCs w:val="24"/>
          <w:lang w:val="ru-RU"/>
        </w:rPr>
      </w:pPr>
      <w:bookmarkStart w:id="318" w:name="_Toc462153452"/>
    </w:p>
    <w:p w:rsidR="006413A1" w:rsidRPr="006813D9" w:rsidRDefault="006413A1" w:rsidP="00A97DC8">
      <w:pPr>
        <w:rPr>
          <w:szCs w:val="24"/>
          <w:lang w:val="ru-RU"/>
        </w:rPr>
      </w:pPr>
    </w:p>
    <w:p w:rsidR="007F1892" w:rsidRPr="006813D9" w:rsidRDefault="00B26E5B" w:rsidP="006413A1">
      <w:pPr>
        <w:pStyle w:val="Heading1"/>
        <w:rPr>
          <w:szCs w:val="24"/>
          <w:lang w:val="ru-RU"/>
        </w:rPr>
      </w:pPr>
      <w:bookmarkStart w:id="319" w:name="_Toc462155584"/>
      <w:r w:rsidRPr="006813D9">
        <w:rPr>
          <w:szCs w:val="24"/>
          <w:lang w:val="ru-RU"/>
        </w:rPr>
        <w:t>АДМИНИСТРАТИВНЫЕ ТРЕБОВАНИЯ</w:t>
      </w:r>
      <w:bookmarkEnd w:id="318"/>
      <w:bookmarkEnd w:id="319"/>
    </w:p>
    <w:p w:rsidR="007F1892" w:rsidRPr="006813D9" w:rsidRDefault="00B26E5B" w:rsidP="006413A1">
      <w:pPr>
        <w:pStyle w:val="Heading2"/>
        <w:rPr>
          <w:szCs w:val="24"/>
          <w:lang w:val="ru-RU"/>
        </w:rPr>
      </w:pPr>
      <w:bookmarkStart w:id="320" w:name="_Toc462153453"/>
      <w:bookmarkStart w:id="321" w:name="_Toc462155585"/>
      <w:r w:rsidRPr="006813D9">
        <w:rPr>
          <w:szCs w:val="24"/>
          <w:lang w:val="ru-RU"/>
        </w:rPr>
        <w:t>Одобрение/регистрация в регулирующих органах</w:t>
      </w:r>
      <w:bookmarkEnd w:id="320"/>
      <w:bookmarkEnd w:id="321"/>
    </w:p>
    <w:p w:rsidR="008B3A4A" w:rsidRPr="006813D9" w:rsidRDefault="00B26E5B" w:rsidP="0031279F">
      <w:pPr>
        <w:ind w:firstLine="576"/>
        <w:rPr>
          <w:szCs w:val="24"/>
          <w:lang w:val="ru-RU"/>
        </w:rPr>
      </w:pPr>
      <w:r w:rsidRPr="006813D9">
        <w:rPr>
          <w:szCs w:val="24"/>
          <w:lang w:val="ru-RU"/>
        </w:rPr>
        <w:t>Этот протокол и любые поправки должны быть представлены в соответствующие регуляторные органы.  Исследование не может быть начато, пока не будут выполнены все местные нормативные требования.</w:t>
      </w:r>
    </w:p>
    <w:p w:rsidR="006413A1" w:rsidRPr="006813D9" w:rsidRDefault="006413A1" w:rsidP="00A97DC8">
      <w:pPr>
        <w:rPr>
          <w:szCs w:val="24"/>
          <w:lang w:val="ru-RU"/>
        </w:rPr>
      </w:pPr>
    </w:p>
    <w:p w:rsidR="007F1892" w:rsidRPr="006813D9" w:rsidRDefault="00B26E5B" w:rsidP="006413A1">
      <w:pPr>
        <w:pStyle w:val="Heading2"/>
        <w:rPr>
          <w:szCs w:val="24"/>
          <w:lang w:val="ru-RU"/>
        </w:rPr>
      </w:pPr>
      <w:bookmarkStart w:id="322" w:name="_Toc462153454"/>
      <w:bookmarkStart w:id="323" w:name="_Toc462155586"/>
      <w:r w:rsidRPr="006813D9">
        <w:rPr>
          <w:szCs w:val="24"/>
          <w:lang w:val="ru-RU"/>
        </w:rPr>
        <w:t>Поправки к протоколу</w:t>
      </w:r>
      <w:bookmarkEnd w:id="322"/>
      <w:bookmarkEnd w:id="323"/>
    </w:p>
    <w:p w:rsidR="005D261D" w:rsidRPr="006813D9" w:rsidRDefault="005D261D" w:rsidP="0031279F">
      <w:pPr>
        <w:ind w:firstLine="576"/>
        <w:rPr>
          <w:szCs w:val="24"/>
          <w:lang w:val="ru-RU"/>
        </w:rPr>
      </w:pPr>
      <w:r w:rsidRPr="006813D9">
        <w:rPr>
          <w:szCs w:val="24"/>
          <w:lang w:val="ru-RU"/>
        </w:rPr>
        <w:t>Ни участвующий в исследовании врач, ни спонсор не будут вносить изменения в этот</w:t>
      </w:r>
    </w:p>
    <w:p w:rsidR="005D261D" w:rsidRPr="006813D9" w:rsidRDefault="005D261D" w:rsidP="00A97DC8">
      <w:pPr>
        <w:rPr>
          <w:szCs w:val="24"/>
          <w:lang w:val="ru-RU"/>
        </w:rPr>
      </w:pPr>
      <w:r w:rsidRPr="006813D9">
        <w:rPr>
          <w:szCs w:val="24"/>
          <w:lang w:val="ru-RU"/>
        </w:rPr>
        <w:t>протокол без формальной поправки. Все поправки должны вноситься в протокол</w:t>
      </w:r>
    </w:p>
    <w:p w:rsidR="005D261D" w:rsidRPr="006813D9" w:rsidRDefault="005D261D" w:rsidP="00A97DC8">
      <w:pPr>
        <w:rPr>
          <w:szCs w:val="24"/>
          <w:lang w:val="ru-RU"/>
        </w:rPr>
      </w:pPr>
      <w:r w:rsidRPr="006813D9">
        <w:rPr>
          <w:szCs w:val="24"/>
          <w:lang w:val="ru-RU"/>
        </w:rPr>
        <w:t>спонсором, а затем должны быть подписаны и датированы задействованным врачом.</w:t>
      </w:r>
    </w:p>
    <w:p w:rsidR="005D261D" w:rsidRPr="006813D9" w:rsidRDefault="005D261D" w:rsidP="00A97DC8">
      <w:pPr>
        <w:rPr>
          <w:szCs w:val="24"/>
          <w:lang w:val="ru-RU"/>
        </w:rPr>
      </w:pPr>
      <w:r w:rsidRPr="006813D9">
        <w:rPr>
          <w:szCs w:val="24"/>
          <w:lang w:val="ru-RU"/>
        </w:rPr>
        <w:t>Поправки к протоколу будут проверяться и утверждаться в соответствии с местными</w:t>
      </w:r>
    </w:p>
    <w:p w:rsidR="005D261D" w:rsidRPr="006813D9" w:rsidRDefault="005D261D" w:rsidP="00A97DC8">
      <w:pPr>
        <w:rPr>
          <w:szCs w:val="24"/>
          <w:lang w:val="ru-RU"/>
        </w:rPr>
      </w:pPr>
      <w:r w:rsidRPr="006813D9">
        <w:rPr>
          <w:szCs w:val="24"/>
          <w:lang w:val="ru-RU"/>
        </w:rPr>
        <w:t>правилами.</w:t>
      </w:r>
    </w:p>
    <w:p w:rsidR="005D261D" w:rsidRPr="006813D9" w:rsidRDefault="005D261D" w:rsidP="00A97DC8">
      <w:pPr>
        <w:rPr>
          <w:szCs w:val="24"/>
          <w:lang w:val="ru-RU"/>
        </w:rPr>
      </w:pPr>
    </w:p>
    <w:p w:rsidR="007F1892" w:rsidRPr="006813D9" w:rsidRDefault="00B26E5B" w:rsidP="006413A1">
      <w:pPr>
        <w:pStyle w:val="Heading2"/>
        <w:rPr>
          <w:szCs w:val="24"/>
          <w:lang w:val="ru-RU"/>
        </w:rPr>
      </w:pPr>
      <w:bookmarkStart w:id="324" w:name="_Toc462153455"/>
      <w:bookmarkStart w:id="325" w:name="_Toc462155587"/>
      <w:r w:rsidRPr="006813D9">
        <w:rPr>
          <w:szCs w:val="24"/>
          <w:lang w:val="ru-RU"/>
        </w:rPr>
        <w:t>Требуемая предварительная документация</w:t>
      </w:r>
      <w:bookmarkEnd w:id="324"/>
      <w:bookmarkEnd w:id="325"/>
    </w:p>
    <w:p w:rsidR="008B3A4A" w:rsidRPr="006813D9" w:rsidRDefault="00B26E5B" w:rsidP="0031279F">
      <w:pPr>
        <w:ind w:firstLine="576"/>
        <w:rPr>
          <w:szCs w:val="24"/>
          <w:lang w:val="ru-RU"/>
        </w:rPr>
      </w:pPr>
      <w:r w:rsidRPr="006813D9">
        <w:rPr>
          <w:szCs w:val="24"/>
          <w:lang w:val="ru-RU"/>
        </w:rPr>
        <w:t>Где применимо и в соответствии с законодательными требованиями правилами Этического комитета до начала исследования спонсором должны быть предоставлены следующие документы:</w:t>
      </w:r>
    </w:p>
    <w:p w:rsidR="008B3A4A" w:rsidRPr="006813D9" w:rsidRDefault="00B26E5B" w:rsidP="00A97DC8">
      <w:pPr>
        <w:rPr>
          <w:szCs w:val="24"/>
          <w:lang w:val="ru-RU"/>
        </w:rPr>
      </w:pPr>
      <w:r w:rsidRPr="006813D9">
        <w:rPr>
          <w:szCs w:val="24"/>
          <w:lang w:val="ru-RU"/>
        </w:rPr>
        <w:t>Протокол и поправки (если таковые имеются)</w:t>
      </w:r>
    </w:p>
    <w:p w:rsidR="008B3A4A" w:rsidRPr="006813D9" w:rsidRDefault="00B26E5B" w:rsidP="00A97DC8">
      <w:pPr>
        <w:rPr>
          <w:szCs w:val="24"/>
          <w:lang w:val="ru-RU"/>
        </w:rPr>
      </w:pPr>
      <w:r w:rsidRPr="006813D9">
        <w:rPr>
          <w:szCs w:val="24"/>
          <w:lang w:val="ru-RU"/>
        </w:rPr>
        <w:lastRenderedPageBreak/>
        <w:t xml:space="preserve"> Экземпляр датированного и подписанного, ЦЭК и ЛЭК  одобрения протокола, поправки,</w:t>
      </w:r>
    </w:p>
    <w:p w:rsidR="008B3A4A" w:rsidRPr="006813D9" w:rsidRDefault="00B26E5B" w:rsidP="00A97DC8">
      <w:pPr>
        <w:rPr>
          <w:szCs w:val="24"/>
          <w:lang w:val="ru-RU"/>
        </w:rPr>
      </w:pPr>
      <w:r w:rsidRPr="006813D9">
        <w:rPr>
          <w:szCs w:val="24"/>
          <w:lang w:val="ru-RU"/>
        </w:rPr>
        <w:t xml:space="preserve"> Одобрение или регистрация в уполномоченном органе, если применимо.</w:t>
      </w:r>
    </w:p>
    <w:p w:rsidR="008B3A4A" w:rsidRPr="006813D9" w:rsidRDefault="00B26E5B" w:rsidP="00A97DC8">
      <w:pPr>
        <w:rPr>
          <w:szCs w:val="24"/>
          <w:lang w:val="ru-RU"/>
        </w:rPr>
      </w:pPr>
      <w:r w:rsidRPr="006813D9">
        <w:rPr>
          <w:szCs w:val="24"/>
          <w:lang w:val="ru-RU"/>
        </w:rPr>
        <w:t xml:space="preserve"> До включения в исследование первого пациента спонсором должны быть предоставлены следующие документы:</w:t>
      </w:r>
    </w:p>
    <w:p w:rsidR="008B3A4A" w:rsidRPr="006813D9" w:rsidRDefault="00B26E5B" w:rsidP="00A97DC8">
      <w:pPr>
        <w:rPr>
          <w:szCs w:val="24"/>
          <w:lang w:val="ru-RU"/>
        </w:rPr>
      </w:pPr>
      <w:r w:rsidRPr="006813D9">
        <w:rPr>
          <w:szCs w:val="24"/>
          <w:lang w:val="ru-RU"/>
        </w:rPr>
        <w:t>Подписанное и датированное соглашение о проведении клинического Исследования</w:t>
      </w:r>
    </w:p>
    <w:p w:rsidR="008B3A4A" w:rsidRPr="006813D9" w:rsidRDefault="00B26E5B" w:rsidP="00A97DC8">
      <w:pPr>
        <w:rPr>
          <w:szCs w:val="24"/>
          <w:lang w:val="ru-RU"/>
        </w:rPr>
      </w:pPr>
      <w:r w:rsidRPr="006813D9">
        <w:rPr>
          <w:szCs w:val="24"/>
          <w:lang w:val="ru-RU"/>
        </w:rPr>
        <w:t>Документация о квалификации (например, резюме) всех со-исследователей, в</w:t>
      </w:r>
    </w:p>
    <w:p w:rsidR="008B3A4A" w:rsidRPr="006813D9" w:rsidRDefault="00B26E5B" w:rsidP="00A97DC8">
      <w:pPr>
        <w:rPr>
          <w:szCs w:val="24"/>
          <w:lang w:val="ru-RU"/>
        </w:rPr>
      </w:pPr>
      <w:r w:rsidRPr="006813D9">
        <w:rPr>
          <w:szCs w:val="24"/>
          <w:lang w:val="ru-RU"/>
        </w:rPr>
        <w:t>необходимых случаях.</w:t>
      </w:r>
    </w:p>
    <w:p w:rsidR="006413A1" w:rsidRPr="006813D9" w:rsidRDefault="006413A1" w:rsidP="00A97DC8">
      <w:pPr>
        <w:rPr>
          <w:szCs w:val="24"/>
          <w:lang w:val="ru-RU"/>
        </w:rPr>
      </w:pPr>
      <w:bookmarkStart w:id="326" w:name="_Toc462153456"/>
    </w:p>
    <w:p w:rsidR="007F1892" w:rsidRPr="006813D9" w:rsidRDefault="00B26E5B" w:rsidP="006413A1">
      <w:pPr>
        <w:pStyle w:val="Heading2"/>
        <w:rPr>
          <w:szCs w:val="24"/>
          <w:lang w:val="ru-RU"/>
        </w:rPr>
      </w:pPr>
      <w:bookmarkStart w:id="327" w:name="_Toc462155588"/>
      <w:r w:rsidRPr="006813D9">
        <w:rPr>
          <w:szCs w:val="24"/>
          <w:lang w:val="ru-RU"/>
        </w:rPr>
        <w:t>Журнал идентификации и регистрации участников</w:t>
      </w:r>
      <w:bookmarkEnd w:id="326"/>
      <w:bookmarkEnd w:id="327"/>
    </w:p>
    <w:p w:rsidR="008B3A4A" w:rsidRPr="006813D9" w:rsidRDefault="00B26E5B" w:rsidP="0031279F">
      <w:pPr>
        <w:ind w:firstLine="576"/>
        <w:rPr>
          <w:szCs w:val="24"/>
          <w:lang w:val="ru-RU"/>
        </w:rPr>
      </w:pPr>
      <w:r w:rsidRPr="006813D9">
        <w:rPr>
          <w:szCs w:val="24"/>
          <w:lang w:val="ru-RU"/>
        </w:rPr>
        <w:t>Участвующий в исследовании врач-исследователь обязуется заполнять журнал идентификации и регистрации участников для облегчения идентификации каждого участника во время и после исследования. Содержащаяся в журнале идентификации и регистрации участников информация будет считаться конфиденциальной. Участвующий в исследовании врач добавит этот журнал к документации исследования. Для обеспечения конфиденциальности участников, этот журнал копироваться не будет. Во всех отчетах и сообщениях, относящихся к исследованию, участники будут идентифицироваться только по присвоенному номеру.</w:t>
      </w:r>
    </w:p>
    <w:p w:rsidR="00EB55AD" w:rsidRPr="006813D9" w:rsidRDefault="00EB55AD" w:rsidP="00A97DC8">
      <w:pPr>
        <w:rPr>
          <w:szCs w:val="24"/>
          <w:lang w:val="ru-RU"/>
        </w:rPr>
      </w:pPr>
    </w:p>
    <w:p w:rsidR="007F1892" w:rsidRPr="006813D9" w:rsidRDefault="00B26E5B" w:rsidP="006413A1">
      <w:pPr>
        <w:pStyle w:val="Heading2"/>
        <w:rPr>
          <w:szCs w:val="24"/>
          <w:lang w:val="ru-RU"/>
        </w:rPr>
      </w:pPr>
      <w:bookmarkStart w:id="328" w:name="_Toc462153457"/>
      <w:bookmarkStart w:id="329" w:name="_Toc462155589"/>
      <w:r w:rsidRPr="006813D9">
        <w:rPr>
          <w:szCs w:val="24"/>
          <w:lang w:val="ru-RU"/>
        </w:rPr>
        <w:t>Исходная документация</w:t>
      </w:r>
      <w:bookmarkEnd w:id="328"/>
      <w:bookmarkEnd w:id="329"/>
    </w:p>
    <w:p w:rsidR="008B3A4A" w:rsidRPr="006813D9" w:rsidRDefault="00B26E5B" w:rsidP="0031279F">
      <w:pPr>
        <w:ind w:firstLine="432"/>
        <w:rPr>
          <w:szCs w:val="24"/>
          <w:lang w:val="ru-RU"/>
        </w:rPr>
      </w:pPr>
      <w:r w:rsidRPr="006813D9">
        <w:rPr>
          <w:szCs w:val="24"/>
          <w:lang w:val="ru-RU"/>
        </w:rPr>
        <w:t>Для перечисленного ниже в наличии должна иметься исходная документация, чтобы можно было подтвердить собранные в ИРК данные: идентификация и пригодность пациента для участия в исследовании; обсуждение исследования и даты согласия; учет всех нежелательных явлений</w:t>
      </w:r>
    </w:p>
    <w:p w:rsidR="003958CB" w:rsidRPr="006813D9" w:rsidRDefault="003958CB" w:rsidP="00A97DC8">
      <w:pPr>
        <w:rPr>
          <w:szCs w:val="24"/>
          <w:lang w:val="ru-RU"/>
        </w:rPr>
      </w:pPr>
      <w:bookmarkStart w:id="330" w:name="_Toc458597190"/>
      <w:bookmarkStart w:id="331" w:name="_Toc458615963"/>
      <w:bookmarkStart w:id="332" w:name="_Toc462153458"/>
    </w:p>
    <w:p w:rsidR="007F1892" w:rsidRPr="006813D9" w:rsidRDefault="00B26E5B" w:rsidP="003958CB">
      <w:pPr>
        <w:pStyle w:val="Heading1"/>
        <w:rPr>
          <w:szCs w:val="24"/>
          <w:lang w:val="ru-RU"/>
        </w:rPr>
      </w:pPr>
      <w:bookmarkStart w:id="333" w:name="_Toc462155590"/>
      <w:r w:rsidRPr="006813D9">
        <w:rPr>
          <w:szCs w:val="24"/>
          <w:lang w:val="ru-RU"/>
        </w:rPr>
        <w:t>Заполнение индивидуальной регистрационной карты</w:t>
      </w:r>
      <w:bookmarkEnd w:id="330"/>
      <w:bookmarkEnd w:id="331"/>
      <w:bookmarkEnd w:id="332"/>
      <w:bookmarkEnd w:id="333"/>
    </w:p>
    <w:p w:rsidR="008B3A4A" w:rsidRPr="006813D9" w:rsidRDefault="00B26E5B" w:rsidP="0031279F">
      <w:pPr>
        <w:ind w:firstLine="432"/>
        <w:rPr>
          <w:szCs w:val="24"/>
          <w:lang w:val="ru-RU"/>
        </w:rPr>
      </w:pPr>
      <w:r w:rsidRPr="006813D9">
        <w:rPr>
          <w:szCs w:val="24"/>
          <w:lang w:val="ru-RU"/>
        </w:rPr>
        <w:t xml:space="preserve">Данные, полученные от субъектов исследования, будут вноситься врачом-исследователем в электронную Индивидуальную регистрационную карту (ИРК). </w:t>
      </w:r>
      <w:r w:rsidR="008B3A4A" w:rsidRPr="006813D9">
        <w:rPr>
          <w:szCs w:val="24"/>
          <w:lang w:val="ru-RU"/>
        </w:rPr>
        <w:t>Это позволяет в режиме реального времени вводить данные пациентов в базу данных</w:t>
      </w:r>
      <w:r w:rsidRPr="006813D9">
        <w:rPr>
          <w:szCs w:val="24"/>
          <w:lang w:val="ru-RU"/>
        </w:rPr>
        <w:t xml:space="preserve">, автоматически проверять соответствие ответов или других данных возможным диапазонам, следовать правилам переходов на вопросы в зависимости от полученных ответов, редактировать данные, генерировать отчеты о ходе проведения исследования (количество рекрутированных участников и их статус в исследовании – сбор данных завершен или продолжается). </w:t>
      </w:r>
    </w:p>
    <w:p w:rsidR="008B3A4A" w:rsidRPr="006813D9" w:rsidRDefault="00B26E5B" w:rsidP="00A97DC8">
      <w:pPr>
        <w:rPr>
          <w:szCs w:val="24"/>
          <w:lang w:val="ru-RU"/>
        </w:rPr>
      </w:pPr>
      <w:r w:rsidRPr="006813D9">
        <w:rPr>
          <w:szCs w:val="24"/>
          <w:lang w:val="ru-RU"/>
        </w:rPr>
        <w:t xml:space="preserve"> Данные ИРК каждого пациента могут быть расшифрованы только с помощью пароля. Бумажная версия Индивидуальной регистрационной карты представлена в приложении. Участвующий в исследовании врач должен проследить за тем, чтобы все записи данных в ИРК были точными и правильными. Все записи в ИРК, исправления и изменения данных должны производиться участвующим в исследовании врачом или другим уполномоченным персоналом центра. </w:t>
      </w:r>
    </w:p>
    <w:p w:rsidR="008B3A4A" w:rsidRPr="006813D9" w:rsidRDefault="00B26E5B" w:rsidP="00A97DC8">
      <w:pPr>
        <w:rPr>
          <w:szCs w:val="24"/>
          <w:lang w:val="ru-RU"/>
        </w:rPr>
      </w:pPr>
      <w:r w:rsidRPr="006813D9">
        <w:rPr>
          <w:szCs w:val="24"/>
          <w:lang w:val="ru-RU"/>
        </w:rPr>
        <w:t xml:space="preserve">Если после первоначального ввода данных нужно будет внести поправки в ИРК, то Менеджер центра может отправить запрос от специалиста по обработке данных врачу исследователю по электронной почте с указанием </w:t>
      </w:r>
      <w:r w:rsidR="008B3A4A" w:rsidRPr="006813D9">
        <w:rPr>
          <w:szCs w:val="24"/>
          <w:lang w:val="ru-RU"/>
        </w:rPr>
        <w:t>идентификационного номера участника</w:t>
      </w:r>
      <w:r w:rsidRPr="006813D9">
        <w:rPr>
          <w:szCs w:val="24"/>
          <w:lang w:val="ru-RU"/>
        </w:rPr>
        <w:t>.</w:t>
      </w:r>
      <w:r w:rsidR="008B3A4A" w:rsidRPr="006813D9">
        <w:rPr>
          <w:szCs w:val="24"/>
          <w:lang w:val="ru-RU"/>
        </w:rPr>
        <w:t xml:space="preserve"> </w:t>
      </w:r>
    </w:p>
    <w:p w:rsidR="008B3A4A" w:rsidRPr="006813D9" w:rsidRDefault="008B3A4A" w:rsidP="00A97DC8">
      <w:pPr>
        <w:rPr>
          <w:szCs w:val="24"/>
          <w:lang w:val="ru-RU"/>
        </w:rPr>
      </w:pPr>
      <w:r w:rsidRPr="006813D9">
        <w:rPr>
          <w:szCs w:val="24"/>
          <w:lang w:val="ru-RU"/>
        </w:rPr>
        <w:t>Индивидуальная регистрационная карта не будет содержакть такой персональной информации</w:t>
      </w:r>
      <w:r w:rsidR="00B26E5B" w:rsidRPr="006813D9">
        <w:rPr>
          <w:szCs w:val="24"/>
          <w:lang w:val="ru-RU"/>
        </w:rPr>
        <w:t xml:space="preserve">, как фамилия и имя участника и контактные данные, включая телефон и электронную почту. Данная информация будет храниться отдельно. </w:t>
      </w:r>
    </w:p>
    <w:p w:rsidR="008B3A4A" w:rsidRPr="006813D9" w:rsidRDefault="008B3A4A" w:rsidP="00A97DC8">
      <w:pPr>
        <w:rPr>
          <w:szCs w:val="24"/>
          <w:lang w:val="ru-RU"/>
        </w:rPr>
      </w:pPr>
    </w:p>
    <w:p w:rsidR="007F1892" w:rsidRPr="006813D9" w:rsidRDefault="00B26E5B" w:rsidP="003958CB">
      <w:pPr>
        <w:pStyle w:val="Heading1"/>
        <w:rPr>
          <w:szCs w:val="24"/>
          <w:lang w:val="ru-RU"/>
        </w:rPr>
      </w:pPr>
      <w:bookmarkStart w:id="334" w:name="_Toc458597191"/>
      <w:bookmarkStart w:id="335" w:name="_Toc458615964"/>
      <w:bookmarkStart w:id="336" w:name="_Toc462153459"/>
      <w:bookmarkStart w:id="337" w:name="_Toc462155591"/>
      <w:r w:rsidRPr="006813D9">
        <w:rPr>
          <w:szCs w:val="24"/>
          <w:lang w:val="ru-RU"/>
        </w:rPr>
        <w:lastRenderedPageBreak/>
        <w:t>Обеспечение качества данных/Контроль качества</w:t>
      </w:r>
      <w:bookmarkEnd w:id="334"/>
      <w:bookmarkEnd w:id="335"/>
      <w:bookmarkEnd w:id="336"/>
      <w:bookmarkEnd w:id="337"/>
    </w:p>
    <w:p w:rsidR="008B3A4A" w:rsidRPr="006813D9" w:rsidRDefault="00B26E5B" w:rsidP="0031279F">
      <w:pPr>
        <w:ind w:firstLine="432"/>
        <w:rPr>
          <w:szCs w:val="24"/>
          <w:lang w:val="ru-RU"/>
        </w:rPr>
      </w:pPr>
      <w:r w:rsidRPr="006813D9">
        <w:rPr>
          <w:szCs w:val="24"/>
          <w:lang w:val="ru-RU"/>
        </w:rPr>
        <w:t>Меры, которые необходимо принять для обеспечения точности и надежности данных, включают выбор соответствующих задействованных врачей и центров для проведения исследования, обзор процедур в рамках протокола с задействованным врачом привлеченным персоналом до начала исследования и периодические визиты спонсора с целью контроля.</w:t>
      </w:r>
    </w:p>
    <w:p w:rsidR="008B3A4A" w:rsidRPr="006813D9" w:rsidRDefault="00AD2719" w:rsidP="00A97DC8">
      <w:pPr>
        <w:rPr>
          <w:szCs w:val="24"/>
          <w:lang w:val="ru-RU"/>
        </w:rPr>
      </w:pPr>
      <w:r w:rsidRPr="006813D9">
        <w:rPr>
          <w:szCs w:val="24"/>
          <w:lang w:val="ru-RU"/>
        </w:rPr>
        <w:t>Тренинг</w:t>
      </w:r>
      <w:r w:rsidR="00B26E5B" w:rsidRPr="006813D9">
        <w:rPr>
          <w:szCs w:val="24"/>
          <w:lang w:val="ru-RU"/>
        </w:rPr>
        <w:t xml:space="preserve"> по заполнению ИРК и соответствующие разъяснения будут предоставлены исследовательскому персоналу до начала исследования. Спонсор будет проверять ИРК на точность и полноту во время визитов в центр с целью контроля. Кроме того, любые расхождения будут устраняться при участии участвующего в исследовании врача или ответственного лица в установленном порядке. После загрузки данных в базу данных исследования они будут проверяться на точность и согласованность с источниками данных.</w:t>
      </w:r>
    </w:p>
    <w:p w:rsidR="008B3A4A" w:rsidRPr="006813D9" w:rsidRDefault="008B3A4A" w:rsidP="00A97DC8">
      <w:pPr>
        <w:rPr>
          <w:szCs w:val="24"/>
          <w:lang w:val="ru-RU"/>
        </w:rPr>
      </w:pPr>
    </w:p>
    <w:p w:rsidR="007F1892" w:rsidRPr="006813D9" w:rsidRDefault="00B26E5B" w:rsidP="003958CB">
      <w:pPr>
        <w:pStyle w:val="Heading1"/>
        <w:rPr>
          <w:szCs w:val="24"/>
          <w:lang w:val="ru-RU"/>
        </w:rPr>
      </w:pPr>
      <w:bookmarkStart w:id="338" w:name="_Toc458597192"/>
      <w:bookmarkStart w:id="339" w:name="_Toc458615965"/>
      <w:bookmarkStart w:id="340" w:name="_Toc462153460"/>
      <w:bookmarkStart w:id="341" w:name="_Toc462155592"/>
      <w:r w:rsidRPr="006813D9">
        <w:rPr>
          <w:szCs w:val="24"/>
          <w:lang w:val="ru-RU"/>
        </w:rPr>
        <w:t>Хранение документации</w:t>
      </w:r>
      <w:bookmarkEnd w:id="338"/>
      <w:bookmarkEnd w:id="339"/>
      <w:bookmarkEnd w:id="340"/>
      <w:bookmarkEnd w:id="341"/>
    </w:p>
    <w:p w:rsidR="008B3A4A" w:rsidRPr="006813D9" w:rsidRDefault="00B26E5B" w:rsidP="0031279F">
      <w:pPr>
        <w:ind w:firstLine="432"/>
        <w:rPr>
          <w:szCs w:val="24"/>
          <w:lang w:val="ru-RU"/>
        </w:rPr>
      </w:pPr>
      <w:r w:rsidRPr="006813D9">
        <w:rPr>
          <w:szCs w:val="24"/>
          <w:lang w:val="ru-RU"/>
        </w:rPr>
        <w:t>Участвующий в исследовании врач/центр будет хранить все первичные документы, которые подтверждают данные, собранные у каждого участника, а также все документы исследования, как указано в применимых нормативных требованиях. Участвующий в исследовании врач/учреждение примет меры для  предотвращения случайного или преждевременного уничтожения этих документов. Основные документы должны храниться в течение минимум 5 лет после опубликования окончательного отчета о клиническом исследовании. Эти документы будут храниться в  течение более длительного срока, если это необходимо в соответствии с применимыми нормативными требованиями или договором со спонсором. Спонсор обязан сообщить задействованному врачу/учреждению, когда больше не нужно будет хранить эти документы. Если участвующий в исследовании врач выйдет на пенсию, переедет или по другим причинам откажется от ответственности за хранение документации  исследования, то в таком случае отвечать за хранение этой документации будет человек, который согласится принять на себя такую ответственность. Спонсору должны в письменном виде сообщить имя и адрес нового лица, ответственного за хранение документов. Участвующий в исследовании врач ни при каких обстоятельствах не должен менять место хранения или уничтожать любые документы исследования, не получив письменного разрешения от спонсора. Если спонсору понадобиться проверить какую-либо документацию,  относящуюся к этому исследованию, то участвующий в исследовании врач должен предоставить ему доступ к этим документам.</w:t>
      </w:r>
    </w:p>
    <w:p w:rsidR="008B3A4A" w:rsidRPr="006813D9" w:rsidRDefault="008B3A4A" w:rsidP="00A97DC8">
      <w:pPr>
        <w:rPr>
          <w:szCs w:val="24"/>
          <w:lang w:val="ru-RU"/>
        </w:rPr>
      </w:pPr>
    </w:p>
    <w:p w:rsidR="007F1892" w:rsidRPr="006813D9" w:rsidRDefault="00B26E5B" w:rsidP="002D12F0">
      <w:pPr>
        <w:pStyle w:val="Heading1"/>
        <w:rPr>
          <w:szCs w:val="24"/>
          <w:lang w:val="ru-RU"/>
        </w:rPr>
      </w:pPr>
      <w:bookmarkStart w:id="342" w:name="_Toc458597193"/>
      <w:bookmarkStart w:id="343" w:name="_Toc458615966"/>
      <w:bookmarkStart w:id="344" w:name="_Toc462153461"/>
      <w:bookmarkStart w:id="345" w:name="_Toc462155593"/>
      <w:r w:rsidRPr="006813D9">
        <w:rPr>
          <w:szCs w:val="24"/>
          <w:lang w:val="ru-RU"/>
        </w:rPr>
        <w:t>Мониторинг</w:t>
      </w:r>
      <w:bookmarkEnd w:id="342"/>
      <w:bookmarkEnd w:id="343"/>
      <w:bookmarkEnd w:id="344"/>
      <w:bookmarkEnd w:id="345"/>
    </w:p>
    <w:p w:rsidR="008B3A4A" w:rsidRPr="006813D9" w:rsidRDefault="00B26E5B" w:rsidP="0031279F">
      <w:pPr>
        <w:ind w:firstLine="432"/>
        <w:rPr>
          <w:szCs w:val="24"/>
          <w:lang w:val="ru-RU"/>
        </w:rPr>
      </w:pPr>
      <w:r w:rsidRPr="006813D9">
        <w:rPr>
          <w:szCs w:val="24"/>
          <w:lang w:val="ru-RU"/>
        </w:rPr>
        <w:t>Спонсор будет совершать мониторинговые визиты в центр с требуемой периодичностью. Монитор будет записывать даты визитов в журнале посещений центра проведения исследования, который будет храниться в центре. Будут определены характер и расположение всех исходных документов, чтобы все источники исходных данных, необходимых для заполнения ИРК, были известны спонсору и задействованным сотрудникам центра, и были доступны для проверки уполномоченным лицом спонсора, ответственным за этот центр. Если в центре проведения исследования ведется электронная запись данных, то метод проверки должен быть согласован с задействованным персоналом центра.</w:t>
      </w:r>
    </w:p>
    <w:p w:rsidR="008B3A4A" w:rsidRPr="006813D9" w:rsidRDefault="00B26E5B" w:rsidP="00A97DC8">
      <w:pPr>
        <w:rPr>
          <w:szCs w:val="24"/>
          <w:lang w:val="ru-RU"/>
        </w:rPr>
      </w:pPr>
      <w:r w:rsidRPr="006813D9">
        <w:rPr>
          <w:szCs w:val="24"/>
          <w:lang w:val="ru-RU"/>
        </w:rPr>
        <w:t xml:space="preserve">К исходной документации должен быть предоставлен прямой доступ для возможности проверки согласованности записанных в ИРК данных с исходными данными первоисточника. Результаты такой проверки ИРК и исходных документов будут обсуждаться </w:t>
      </w:r>
      <w:r w:rsidRPr="006813D9">
        <w:rPr>
          <w:szCs w:val="24"/>
          <w:lang w:val="ru-RU"/>
        </w:rPr>
        <w:lastRenderedPageBreak/>
        <w:t>с задействованным персоналом центра. Спонсор ожидает, что в ходе мониторинговых визитов можно будет связаться с задействованными сотрудниками центра, и исходная документация будет доступна и будут созданы соответствующие условия для проверки документов, имеющих отношение к исследованию. Во время исследования монитор будет регулярно встречаться с задействованным врачом, чтобы обеспечить обратную связь по вопросам проведения исследования.</w:t>
      </w:r>
    </w:p>
    <w:p w:rsidR="007F1892" w:rsidRPr="006813D9" w:rsidRDefault="007F1892" w:rsidP="00A97DC8">
      <w:pPr>
        <w:rPr>
          <w:szCs w:val="24"/>
          <w:lang w:val="ru-RU"/>
        </w:rPr>
      </w:pPr>
    </w:p>
    <w:p w:rsidR="007F1892" w:rsidRPr="006813D9" w:rsidRDefault="00B26E5B" w:rsidP="002D12F0">
      <w:pPr>
        <w:pStyle w:val="Heading1"/>
        <w:rPr>
          <w:szCs w:val="24"/>
          <w:lang w:val="ru-RU"/>
        </w:rPr>
      </w:pPr>
      <w:bookmarkStart w:id="346" w:name="_Toc461634385"/>
      <w:bookmarkStart w:id="347" w:name="_Toc461634568"/>
      <w:bookmarkStart w:id="348" w:name="_Toc461634903"/>
      <w:bookmarkStart w:id="349" w:name="_Toc461634386"/>
      <w:bookmarkStart w:id="350" w:name="_Toc461634569"/>
      <w:bookmarkStart w:id="351" w:name="_Toc461634904"/>
      <w:bookmarkStart w:id="352" w:name="_Toc461634387"/>
      <w:bookmarkStart w:id="353" w:name="_Toc461634570"/>
      <w:bookmarkStart w:id="354" w:name="_Toc461634905"/>
      <w:bookmarkStart w:id="355" w:name="_Toc461634388"/>
      <w:bookmarkStart w:id="356" w:name="_Toc461634571"/>
      <w:bookmarkStart w:id="357" w:name="_Toc461634906"/>
      <w:bookmarkStart w:id="358" w:name="_Toc461634389"/>
      <w:bookmarkStart w:id="359" w:name="_Toc461634572"/>
      <w:bookmarkStart w:id="360" w:name="_Toc461634907"/>
      <w:bookmarkStart w:id="361" w:name="_Toc461634390"/>
      <w:bookmarkStart w:id="362" w:name="_Toc461634573"/>
      <w:bookmarkStart w:id="363" w:name="_Toc461634908"/>
      <w:bookmarkStart w:id="364" w:name="_Toc461634391"/>
      <w:bookmarkStart w:id="365" w:name="_Toc461634574"/>
      <w:bookmarkStart w:id="366" w:name="_Toc461634909"/>
      <w:bookmarkStart w:id="367" w:name="_Toc461634392"/>
      <w:bookmarkStart w:id="368" w:name="_Toc461634575"/>
      <w:bookmarkStart w:id="369" w:name="_Toc461634910"/>
      <w:bookmarkStart w:id="370" w:name="_Toc461634393"/>
      <w:bookmarkStart w:id="371" w:name="_Toc461634576"/>
      <w:bookmarkStart w:id="372" w:name="_Toc461634911"/>
      <w:bookmarkStart w:id="373" w:name="_Toc461634394"/>
      <w:bookmarkStart w:id="374" w:name="_Toc461634577"/>
      <w:bookmarkStart w:id="375" w:name="_Toc461634912"/>
      <w:bookmarkStart w:id="376" w:name="_Toc461634395"/>
      <w:bookmarkStart w:id="377" w:name="_Toc461634578"/>
      <w:bookmarkStart w:id="378" w:name="_Toc461634913"/>
      <w:bookmarkStart w:id="379" w:name="_Toc461634396"/>
      <w:bookmarkStart w:id="380" w:name="_Toc461634579"/>
      <w:bookmarkStart w:id="381" w:name="_Toc461634914"/>
      <w:bookmarkStart w:id="382" w:name="_Toc461634397"/>
      <w:bookmarkStart w:id="383" w:name="_Toc461634580"/>
      <w:bookmarkStart w:id="384" w:name="_Toc461634915"/>
      <w:bookmarkStart w:id="385" w:name="_Toc461634398"/>
      <w:bookmarkStart w:id="386" w:name="_Toc461634581"/>
      <w:bookmarkStart w:id="387" w:name="_Toc461634916"/>
      <w:bookmarkStart w:id="388" w:name="_Toc461634399"/>
      <w:bookmarkStart w:id="389" w:name="_Toc461634582"/>
      <w:bookmarkStart w:id="390" w:name="_Toc461634917"/>
      <w:bookmarkStart w:id="391" w:name="_Toc461634400"/>
      <w:bookmarkStart w:id="392" w:name="_Toc461634583"/>
      <w:bookmarkStart w:id="393" w:name="_Toc461634918"/>
      <w:bookmarkStart w:id="394" w:name="_Toc462153462"/>
      <w:bookmarkStart w:id="395" w:name="_Toc456103851"/>
      <w:bookmarkStart w:id="396" w:name="_Toc46215559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6813D9">
        <w:rPr>
          <w:szCs w:val="24"/>
          <w:lang w:val="ru-RU"/>
        </w:rPr>
        <w:t>КОНФИДЕНЦИАЛЬНОСТЬ</w:t>
      </w:r>
      <w:bookmarkEnd w:id="394"/>
      <w:bookmarkEnd w:id="395"/>
      <w:bookmarkEnd w:id="396"/>
      <w:r w:rsidRPr="006813D9">
        <w:rPr>
          <w:szCs w:val="24"/>
          <w:lang w:val="ru-RU"/>
        </w:rPr>
        <w:t xml:space="preserve"> </w:t>
      </w:r>
      <w:r w:rsidR="00851503" w:rsidRPr="006813D9">
        <w:rPr>
          <w:szCs w:val="24"/>
        </w:rPr>
        <w:fldChar w:fldCharType="begin"/>
      </w:r>
      <w:r w:rsidR="00851503" w:rsidRPr="006813D9">
        <w:rPr>
          <w:szCs w:val="24"/>
        </w:rPr>
        <w:fldChar w:fldCharType="end"/>
      </w:r>
    </w:p>
    <w:p w:rsidR="007F1892" w:rsidRPr="006813D9" w:rsidRDefault="00143C1F" w:rsidP="0031279F">
      <w:pPr>
        <w:ind w:firstLine="432"/>
        <w:rPr>
          <w:szCs w:val="24"/>
          <w:lang w:val="ru-RU"/>
        </w:rPr>
      </w:pPr>
      <w:r w:rsidRPr="006813D9">
        <w:rPr>
          <w:szCs w:val="24"/>
          <w:lang w:val="ru-RU"/>
        </w:rPr>
        <w:t xml:space="preserve">Вся информация, раскрытая или предоставленная Спонсор-исследователем (или любой компанией/организацией, действующей от его имени), или созданная во время Клинического Исследования, включая, но не ограничиваясь Протоколом Клинического Исследования, регистрационными картами пациентов и результатами Клинического Исследования, является конфиденциальной. Исследователь и любое другое лицо в его подчинении, соглашаются сохранять конфиденциальность и не разглашать данную информацию никаким третьим лицам без предварительного письменного разрешения Спонсор-исследователя. </w:t>
      </w:r>
    </w:p>
    <w:p w:rsidR="00143C1F" w:rsidRPr="006813D9" w:rsidRDefault="00143C1F" w:rsidP="00A97DC8">
      <w:pPr>
        <w:rPr>
          <w:szCs w:val="24"/>
          <w:lang w:val="ru-RU"/>
        </w:rPr>
      </w:pPr>
      <w:r w:rsidRPr="006813D9">
        <w:rPr>
          <w:szCs w:val="24"/>
          <w:lang w:val="ru-RU"/>
        </w:rPr>
        <w:t>Однако, подача настоящего Протокола Клинического Исследования и другой необходимой документации в Комитет по этике (</w:t>
      </w:r>
      <w:r w:rsidRPr="006813D9">
        <w:rPr>
          <w:szCs w:val="24"/>
        </w:rPr>
        <w:t>IRB</w:t>
      </w:r>
      <w:r w:rsidRPr="006813D9">
        <w:rPr>
          <w:szCs w:val="24"/>
          <w:lang w:val="ru-RU"/>
        </w:rPr>
        <w:t>/</w:t>
      </w:r>
      <w:r w:rsidRPr="006813D9">
        <w:rPr>
          <w:szCs w:val="24"/>
        </w:rPr>
        <w:t>IEC</w:t>
      </w:r>
      <w:r w:rsidRPr="006813D9">
        <w:rPr>
          <w:szCs w:val="24"/>
          <w:lang w:val="ru-RU"/>
        </w:rPr>
        <w:t xml:space="preserve">) разрешается, причем члены </w:t>
      </w:r>
      <w:r w:rsidRPr="006813D9">
        <w:rPr>
          <w:szCs w:val="24"/>
        </w:rPr>
        <w:t>IRB</w:t>
      </w:r>
      <w:r w:rsidRPr="006813D9">
        <w:rPr>
          <w:szCs w:val="24"/>
          <w:lang w:val="ru-RU"/>
        </w:rPr>
        <w:t>/</w:t>
      </w:r>
      <w:r w:rsidRPr="006813D9">
        <w:rPr>
          <w:szCs w:val="24"/>
        </w:rPr>
        <w:t>IEC</w:t>
      </w:r>
      <w:r w:rsidRPr="006813D9">
        <w:rPr>
          <w:szCs w:val="24"/>
          <w:lang w:val="ru-RU"/>
        </w:rPr>
        <w:t xml:space="preserve"> принимают на себя те же обязательства по сохранению конфиденциальности. </w:t>
      </w:r>
    </w:p>
    <w:p w:rsidR="00143C1F" w:rsidRPr="006813D9" w:rsidRDefault="00143C1F" w:rsidP="00A97DC8">
      <w:pPr>
        <w:rPr>
          <w:szCs w:val="24"/>
          <w:lang w:val="ru-RU"/>
        </w:rPr>
      </w:pPr>
      <w:r w:rsidRPr="006813D9">
        <w:rPr>
          <w:szCs w:val="24"/>
          <w:lang w:val="ru-RU"/>
        </w:rPr>
        <w:t xml:space="preserve">Соисследователи будут связаны теми же обязательствами, что и Исследователь. Исследователь должен проинформировать Соисследователей о конфиденциальном характере данных Клинического Испытания. </w:t>
      </w:r>
    </w:p>
    <w:p w:rsidR="00143C1F" w:rsidRPr="006813D9" w:rsidRDefault="00143C1F" w:rsidP="00A97DC8">
      <w:pPr>
        <w:rPr>
          <w:szCs w:val="24"/>
          <w:lang w:val="ru-RU"/>
        </w:rPr>
      </w:pPr>
      <w:r w:rsidRPr="006813D9">
        <w:rPr>
          <w:szCs w:val="24"/>
          <w:lang w:val="ru-RU"/>
        </w:rPr>
        <w:t xml:space="preserve">Исследователь и Соисследователи должны использовать данную информацию только в целях данного Клинического Испытания. Исключается какое-либо использование данной информации в собственных интересах Исследователя, Соисследователей или третьих лиц. </w:t>
      </w:r>
    </w:p>
    <w:p w:rsidR="002D12F0" w:rsidRPr="006813D9" w:rsidRDefault="002D12F0" w:rsidP="00A97DC8">
      <w:pPr>
        <w:rPr>
          <w:szCs w:val="24"/>
          <w:lang w:val="ru-RU"/>
        </w:rPr>
      </w:pPr>
      <w:bookmarkStart w:id="397" w:name="_Toc456103852"/>
      <w:bookmarkStart w:id="398" w:name="_Toc462153463"/>
    </w:p>
    <w:p w:rsidR="007F1892" w:rsidRPr="006813D9" w:rsidRDefault="00B26E5B" w:rsidP="002D12F0">
      <w:pPr>
        <w:pStyle w:val="Heading1"/>
        <w:rPr>
          <w:szCs w:val="24"/>
          <w:lang w:val="ru-RU"/>
        </w:rPr>
      </w:pPr>
      <w:bookmarkStart w:id="399" w:name="_Toc462155595"/>
      <w:r w:rsidRPr="006813D9">
        <w:rPr>
          <w:szCs w:val="24"/>
          <w:lang w:val="ru-RU"/>
        </w:rPr>
        <w:t>ЗАЩИТА ДАННЫХ</w:t>
      </w:r>
      <w:bookmarkEnd w:id="397"/>
      <w:bookmarkEnd w:id="398"/>
      <w:bookmarkEnd w:id="399"/>
      <w:r w:rsidRPr="006813D9">
        <w:rPr>
          <w:szCs w:val="24"/>
          <w:lang w:val="ru-RU"/>
        </w:rPr>
        <w:t xml:space="preserve"> </w:t>
      </w:r>
      <w:r w:rsidR="00851503" w:rsidRPr="006813D9">
        <w:rPr>
          <w:szCs w:val="24"/>
        </w:rPr>
        <w:fldChar w:fldCharType="begin"/>
      </w:r>
      <w:r w:rsidR="00851503" w:rsidRPr="006813D9">
        <w:rPr>
          <w:szCs w:val="24"/>
        </w:rPr>
        <w:fldChar w:fldCharType="end"/>
      </w:r>
    </w:p>
    <w:p w:rsidR="00604FAA" w:rsidRPr="006813D9" w:rsidRDefault="00604FAA" w:rsidP="0031279F">
      <w:pPr>
        <w:ind w:firstLine="432"/>
        <w:rPr>
          <w:szCs w:val="24"/>
          <w:lang w:val="ru-RU"/>
        </w:rPr>
      </w:pPr>
      <w:r w:rsidRPr="006813D9">
        <w:rPr>
          <w:szCs w:val="24"/>
          <w:lang w:val="ru-RU"/>
        </w:rPr>
        <w:t>Личные данные пациентов и Исследователя, вносимые в базу данных Спонсор-исследователя, должны храниться с соблюдением всех применимых законов и норм.</w:t>
      </w:r>
    </w:p>
    <w:p w:rsidR="00604FAA" w:rsidRPr="006813D9" w:rsidRDefault="00604FAA" w:rsidP="00A97DC8">
      <w:pPr>
        <w:rPr>
          <w:szCs w:val="24"/>
          <w:lang w:val="ru-RU"/>
        </w:rPr>
      </w:pPr>
      <w:r w:rsidRPr="006813D9">
        <w:rPr>
          <w:szCs w:val="24"/>
          <w:lang w:val="ru-RU"/>
        </w:rPr>
        <w:t>При архивации или обработке личных данных Исследователя и/или пациентов Спонсор-исследователь должен принять все необходимые меры для охраны этих данных и предотвращения доступа к ним со стороны любых неуполномоченных третьих лиц.</w:t>
      </w:r>
    </w:p>
    <w:p w:rsidR="007F1892" w:rsidRPr="006813D9" w:rsidRDefault="00067620" w:rsidP="00A97DC8">
      <w:pPr>
        <w:rPr>
          <w:szCs w:val="24"/>
          <w:lang w:val="ru-RU"/>
        </w:rPr>
      </w:pPr>
      <w:bookmarkStart w:id="400" w:name="_Toc456103853"/>
      <w:bookmarkStart w:id="401" w:name="_Toc462153464"/>
      <w:r w:rsidRPr="006813D9">
        <w:rPr>
          <w:szCs w:val="24"/>
          <w:lang w:val="ru-RU"/>
        </w:rPr>
        <w:t>24.</w:t>
      </w:r>
      <w:r w:rsidR="00B26E5B" w:rsidRPr="006813D9">
        <w:rPr>
          <w:szCs w:val="24"/>
          <w:lang w:val="ru-RU"/>
        </w:rPr>
        <w:t>РЕЗУЛЬТАТЫ КЛИНИЧЕСКИХ ИСПЫТАНИЙ</w:t>
      </w:r>
      <w:bookmarkEnd w:id="400"/>
      <w:bookmarkEnd w:id="401"/>
      <w:r w:rsidR="00B26E5B" w:rsidRPr="006813D9">
        <w:rPr>
          <w:szCs w:val="24"/>
          <w:lang w:val="ru-RU"/>
        </w:rPr>
        <w:t xml:space="preserve"> </w:t>
      </w:r>
    </w:p>
    <w:p w:rsidR="00604FAA" w:rsidRPr="006813D9" w:rsidRDefault="00604FAA" w:rsidP="00A97DC8">
      <w:pPr>
        <w:rPr>
          <w:szCs w:val="24"/>
          <w:lang w:val="ru-RU"/>
        </w:rPr>
      </w:pPr>
      <w:r w:rsidRPr="006813D9">
        <w:rPr>
          <w:szCs w:val="24"/>
          <w:lang w:val="ru-RU"/>
        </w:rPr>
        <w:t xml:space="preserve">Спонсор-исследователь будет ответственен за подготовку Отчета о Клиническом Исследовании. </w:t>
      </w:r>
    </w:p>
    <w:p w:rsidR="00604FAA" w:rsidRPr="006813D9" w:rsidRDefault="00604FAA" w:rsidP="00A97DC8">
      <w:pPr>
        <w:rPr>
          <w:szCs w:val="24"/>
          <w:lang w:val="ru-RU"/>
        </w:rPr>
      </w:pPr>
      <w:r w:rsidRPr="006813D9">
        <w:rPr>
          <w:szCs w:val="24"/>
          <w:lang w:val="ru-RU"/>
        </w:rPr>
        <w:t>Когда данные из всех исследовательских центров будут полностью проанализированы Спонсор-исследователем, он сообщит о результатах Клинического Испытания Исследователю.</w:t>
      </w:r>
    </w:p>
    <w:p w:rsidR="00604FAA" w:rsidRPr="006813D9" w:rsidRDefault="00604FAA" w:rsidP="00A97DC8">
      <w:pPr>
        <w:rPr>
          <w:szCs w:val="24"/>
          <w:lang w:val="ru-RU"/>
        </w:rPr>
      </w:pPr>
      <w:r w:rsidRPr="006813D9">
        <w:rPr>
          <w:szCs w:val="24"/>
          <w:lang w:val="ru-RU"/>
        </w:rPr>
        <w:t>Вне зависимости от исхода исследования Спонсор-исследователь намеревается опубликовать его результаты.</w:t>
      </w:r>
    </w:p>
    <w:p w:rsidR="002D12F0" w:rsidRPr="006813D9" w:rsidRDefault="002D12F0" w:rsidP="00A97DC8">
      <w:pPr>
        <w:rPr>
          <w:szCs w:val="24"/>
          <w:lang w:val="ru-RU"/>
        </w:rPr>
      </w:pPr>
      <w:bookmarkStart w:id="402" w:name="_Toc456103854"/>
      <w:bookmarkStart w:id="403" w:name="_Toc462153465"/>
    </w:p>
    <w:p w:rsidR="007F1892" w:rsidRPr="006813D9" w:rsidRDefault="00B26E5B" w:rsidP="002D12F0">
      <w:pPr>
        <w:pStyle w:val="Heading1"/>
        <w:rPr>
          <w:szCs w:val="24"/>
          <w:lang w:val="ru-RU"/>
        </w:rPr>
      </w:pPr>
      <w:bookmarkStart w:id="404" w:name="_Toc462155596"/>
      <w:r w:rsidRPr="006813D9">
        <w:rPr>
          <w:szCs w:val="24"/>
          <w:lang w:val="ru-RU"/>
        </w:rPr>
        <w:t>ПУБЛИКАЦИЯ И СООБЩЕНИЕ ИНФОРМАЦИИ</w:t>
      </w:r>
      <w:bookmarkEnd w:id="402"/>
      <w:bookmarkEnd w:id="403"/>
      <w:bookmarkEnd w:id="404"/>
      <w:r w:rsidRPr="006813D9">
        <w:rPr>
          <w:szCs w:val="24"/>
          <w:lang w:val="ru-RU"/>
        </w:rPr>
        <w:t xml:space="preserve"> </w:t>
      </w:r>
      <w:r w:rsidR="00851503" w:rsidRPr="006813D9">
        <w:rPr>
          <w:szCs w:val="24"/>
        </w:rPr>
        <w:fldChar w:fldCharType="begin"/>
      </w:r>
      <w:r w:rsidR="00851503" w:rsidRPr="006813D9">
        <w:rPr>
          <w:szCs w:val="24"/>
        </w:rPr>
        <w:fldChar w:fldCharType="end"/>
      </w:r>
      <w:bookmarkStart w:id="405" w:name="_Toc108871676"/>
      <w:bookmarkStart w:id="406" w:name="_Toc137394158"/>
      <w:bookmarkStart w:id="407" w:name="_Toc225764432"/>
      <w:r w:rsidRPr="006813D9">
        <w:rPr>
          <w:szCs w:val="24"/>
          <w:lang w:val="ru-RU"/>
        </w:rPr>
        <w:t xml:space="preserve">    </w:t>
      </w:r>
      <w:bookmarkEnd w:id="405"/>
      <w:bookmarkEnd w:id="406"/>
      <w:bookmarkEnd w:id="407"/>
    </w:p>
    <w:p w:rsidR="007F1892" w:rsidRPr="006813D9" w:rsidRDefault="00B26E5B" w:rsidP="002D12F0">
      <w:pPr>
        <w:pStyle w:val="Heading2"/>
        <w:rPr>
          <w:szCs w:val="24"/>
          <w:lang w:val="ru-RU"/>
        </w:rPr>
      </w:pPr>
      <w:bookmarkStart w:id="408" w:name="_Toc462153466"/>
      <w:bookmarkStart w:id="409" w:name="_Toc456103855"/>
      <w:bookmarkStart w:id="410" w:name="_Toc462155597"/>
      <w:r w:rsidRPr="006813D9">
        <w:rPr>
          <w:szCs w:val="24"/>
          <w:lang w:val="ru-RU"/>
        </w:rPr>
        <w:t>Публикация/сообщение результатов исследования</w:t>
      </w:r>
      <w:bookmarkEnd w:id="408"/>
      <w:bookmarkEnd w:id="409"/>
      <w:bookmarkEnd w:id="410"/>
      <w:r w:rsidRPr="006813D9">
        <w:rPr>
          <w:szCs w:val="24"/>
          <w:lang w:val="ru-RU"/>
        </w:rPr>
        <w:t xml:space="preserve"> </w:t>
      </w:r>
      <w:r w:rsidR="00851503" w:rsidRPr="006813D9">
        <w:rPr>
          <w:szCs w:val="24"/>
        </w:rPr>
        <w:fldChar w:fldCharType="begin"/>
      </w:r>
      <w:r w:rsidR="00851503" w:rsidRPr="006813D9">
        <w:rPr>
          <w:szCs w:val="24"/>
        </w:rPr>
        <w:fldChar w:fldCharType="end"/>
      </w:r>
    </w:p>
    <w:p w:rsidR="00604FAA" w:rsidRPr="006813D9" w:rsidRDefault="00604FAA" w:rsidP="0031279F">
      <w:pPr>
        <w:ind w:firstLine="576"/>
        <w:rPr>
          <w:szCs w:val="24"/>
          <w:lang w:val="ru-RU"/>
        </w:rPr>
      </w:pPr>
      <w:r w:rsidRPr="006813D9">
        <w:rPr>
          <w:szCs w:val="24"/>
          <w:lang w:val="ru-RU"/>
        </w:rPr>
        <w:t xml:space="preserve">Спонсор-исследователь признает право Исследователя использовать данные, полученные в результате Клинического Исследования, для преподавания, выступлений на </w:t>
      </w:r>
      <w:r w:rsidRPr="006813D9">
        <w:rPr>
          <w:szCs w:val="24"/>
          <w:lang w:val="ru-RU"/>
        </w:rPr>
        <w:lastRenderedPageBreak/>
        <w:t xml:space="preserve">конференциях и научных публикаций. Тем не менее, в  целях обеспечения точности и научной ценности информации, сохранения независимости и ответственности Исследователя, а также конфиденциальности информации должны использоваться только проверенные и согласованные данные. В этой связи необходимо, чтобы стороны обсудили проект публикации или сообщения, подготовленный Исследователем, перед их выпуском. </w:t>
      </w:r>
    </w:p>
    <w:p w:rsidR="00604FAA" w:rsidRPr="006813D9" w:rsidRDefault="00604FAA" w:rsidP="00A97DC8">
      <w:pPr>
        <w:rPr>
          <w:szCs w:val="24"/>
          <w:lang w:val="ru-RU"/>
        </w:rPr>
      </w:pPr>
    </w:p>
    <w:p w:rsidR="00604FAA" w:rsidRPr="006813D9" w:rsidRDefault="00604FAA" w:rsidP="00A97DC8">
      <w:pPr>
        <w:rPr>
          <w:szCs w:val="24"/>
          <w:lang w:val="ru-RU"/>
        </w:rPr>
      </w:pPr>
    </w:p>
    <w:p w:rsidR="00604FAA" w:rsidRPr="006813D9" w:rsidRDefault="00604FAA" w:rsidP="00A97DC8">
      <w:pPr>
        <w:rPr>
          <w:szCs w:val="24"/>
          <w:lang w:val="ru-RU"/>
        </w:rPr>
      </w:pPr>
    </w:p>
    <w:p w:rsidR="00604FAA" w:rsidRPr="006813D9" w:rsidRDefault="00604FAA" w:rsidP="00A97DC8">
      <w:pPr>
        <w:rPr>
          <w:szCs w:val="24"/>
          <w:lang w:val="ru-RU"/>
        </w:rPr>
      </w:pPr>
    </w:p>
    <w:p w:rsidR="00604FAA" w:rsidRPr="006813D9" w:rsidRDefault="00604FAA" w:rsidP="00A97DC8">
      <w:pPr>
        <w:rPr>
          <w:szCs w:val="24"/>
          <w:lang w:val="ru-RU"/>
        </w:rPr>
      </w:pPr>
    </w:p>
    <w:p w:rsidR="00067620" w:rsidRPr="006813D9" w:rsidRDefault="00067620" w:rsidP="00A97DC8">
      <w:pPr>
        <w:rPr>
          <w:szCs w:val="24"/>
          <w:lang w:val="ru-RU"/>
        </w:rPr>
      </w:pPr>
    </w:p>
    <w:p w:rsidR="00067620" w:rsidRPr="006813D9" w:rsidRDefault="00067620" w:rsidP="00A97DC8">
      <w:pPr>
        <w:rPr>
          <w:szCs w:val="24"/>
          <w:lang w:val="ru-RU"/>
        </w:rPr>
      </w:pPr>
    </w:p>
    <w:p w:rsidR="00067620" w:rsidRPr="006813D9" w:rsidRDefault="00067620" w:rsidP="00A97DC8">
      <w:pPr>
        <w:rPr>
          <w:szCs w:val="24"/>
          <w:lang w:val="ru-RU"/>
        </w:rPr>
      </w:pPr>
    </w:p>
    <w:p w:rsidR="00067620" w:rsidRPr="006813D9" w:rsidRDefault="00067620" w:rsidP="00A97DC8">
      <w:pPr>
        <w:rPr>
          <w:szCs w:val="24"/>
          <w:lang w:val="ru-RU"/>
        </w:rPr>
      </w:pPr>
    </w:p>
    <w:p w:rsidR="00766D75" w:rsidRPr="00766D75" w:rsidRDefault="00766D75">
      <w:pPr>
        <w:overflowPunct/>
        <w:autoSpaceDE/>
        <w:autoSpaceDN/>
        <w:adjustRightInd/>
        <w:jc w:val="left"/>
        <w:textAlignment w:val="auto"/>
        <w:rPr>
          <w:b/>
          <w:szCs w:val="24"/>
          <w:lang w:val="ru-RU"/>
        </w:rPr>
      </w:pPr>
      <w:bookmarkStart w:id="411" w:name="_Toc462152953"/>
      <w:bookmarkStart w:id="412" w:name="_Toc462153039"/>
      <w:bookmarkStart w:id="413" w:name="_Toc462153125"/>
      <w:bookmarkStart w:id="414" w:name="_Toc462153467"/>
      <w:bookmarkStart w:id="415" w:name="_Toc462152954"/>
      <w:bookmarkStart w:id="416" w:name="_Toc462153040"/>
      <w:bookmarkStart w:id="417" w:name="_Toc462153126"/>
      <w:bookmarkStart w:id="418" w:name="_Toc462153468"/>
      <w:bookmarkStart w:id="419" w:name="_Toc462152955"/>
      <w:bookmarkStart w:id="420" w:name="_Toc462153041"/>
      <w:bookmarkStart w:id="421" w:name="_Toc462153127"/>
      <w:bookmarkStart w:id="422" w:name="_Toc462153469"/>
      <w:bookmarkStart w:id="423" w:name="_Toc462152956"/>
      <w:bookmarkStart w:id="424" w:name="_Toc462153042"/>
      <w:bookmarkStart w:id="425" w:name="_Toc462153128"/>
      <w:bookmarkStart w:id="426" w:name="_Toc462153470"/>
      <w:bookmarkStart w:id="427" w:name="_Toc462152957"/>
      <w:bookmarkStart w:id="428" w:name="_Toc462153043"/>
      <w:bookmarkStart w:id="429" w:name="_Toc462153129"/>
      <w:bookmarkStart w:id="430" w:name="_Toc462153471"/>
      <w:bookmarkStart w:id="431" w:name="_Toc462152958"/>
      <w:bookmarkStart w:id="432" w:name="_Toc462153044"/>
      <w:bookmarkStart w:id="433" w:name="_Toc462153130"/>
      <w:bookmarkStart w:id="434" w:name="_Toc462153472"/>
      <w:bookmarkStart w:id="435" w:name="_Toc462152959"/>
      <w:bookmarkStart w:id="436" w:name="_Toc462153045"/>
      <w:bookmarkStart w:id="437" w:name="_Toc462153131"/>
      <w:bookmarkStart w:id="438" w:name="_Toc462153473"/>
      <w:bookmarkStart w:id="439" w:name="_Toc462152960"/>
      <w:bookmarkStart w:id="440" w:name="_Toc462153046"/>
      <w:bookmarkStart w:id="441" w:name="_Toc462153132"/>
      <w:bookmarkStart w:id="442" w:name="_Toc462153474"/>
      <w:bookmarkStart w:id="443" w:name="_Toc461634406"/>
      <w:bookmarkStart w:id="444" w:name="_Toc461634589"/>
      <w:bookmarkStart w:id="445" w:name="_Toc461634924"/>
      <w:bookmarkStart w:id="446" w:name="_Toc461634407"/>
      <w:bookmarkStart w:id="447" w:name="_Toc461634590"/>
      <w:bookmarkStart w:id="448" w:name="_Toc461634925"/>
      <w:bookmarkStart w:id="449" w:name="_Toc461634408"/>
      <w:bookmarkStart w:id="450" w:name="_Toc461634591"/>
      <w:bookmarkStart w:id="451" w:name="_Toc461634926"/>
      <w:bookmarkStart w:id="452" w:name="_Toc461634409"/>
      <w:bookmarkStart w:id="453" w:name="_Toc461634592"/>
      <w:bookmarkStart w:id="454" w:name="_Toc461634927"/>
      <w:bookmarkStart w:id="455" w:name="_Toc461634410"/>
      <w:bookmarkStart w:id="456" w:name="_Toc461634593"/>
      <w:bookmarkStart w:id="457" w:name="_Toc461634928"/>
      <w:bookmarkStart w:id="458" w:name="_Toc461634411"/>
      <w:bookmarkStart w:id="459" w:name="_Toc461634594"/>
      <w:bookmarkStart w:id="460" w:name="_Toc461634929"/>
      <w:bookmarkStart w:id="461" w:name="_Toc461634412"/>
      <w:bookmarkStart w:id="462" w:name="_Toc461634595"/>
      <w:bookmarkStart w:id="463" w:name="_Toc461634930"/>
      <w:bookmarkStart w:id="464" w:name="_Toc461634413"/>
      <w:bookmarkStart w:id="465" w:name="_Toc461634596"/>
      <w:bookmarkStart w:id="466" w:name="_Toc461634931"/>
      <w:bookmarkStart w:id="467" w:name="_Toc461634414"/>
      <w:bookmarkStart w:id="468" w:name="_Toc461634597"/>
      <w:bookmarkStart w:id="469" w:name="_Toc461634932"/>
      <w:bookmarkStart w:id="470" w:name="_Toc456103856"/>
      <w:bookmarkStart w:id="471" w:name="_Toc462153475"/>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766D75">
        <w:rPr>
          <w:b/>
          <w:szCs w:val="24"/>
          <w:lang w:val="ru-RU"/>
        </w:rPr>
        <w:t>25. П</w:t>
      </w:r>
      <w:r w:rsidR="00674D94">
        <w:rPr>
          <w:b/>
          <w:szCs w:val="24"/>
          <w:lang w:val="ru-RU"/>
        </w:rPr>
        <w:t>РИЛОЖЕНИЯ</w:t>
      </w:r>
    </w:p>
    <w:p w:rsidR="002D12F0" w:rsidRPr="00766D75" w:rsidRDefault="00766D75">
      <w:pPr>
        <w:overflowPunct/>
        <w:autoSpaceDE/>
        <w:autoSpaceDN/>
        <w:adjustRightInd/>
        <w:jc w:val="left"/>
        <w:textAlignment w:val="auto"/>
        <w:rPr>
          <w:szCs w:val="24"/>
        </w:rPr>
      </w:pPr>
      <w:r w:rsidRPr="00766D75">
        <w:rPr>
          <w:b/>
          <w:szCs w:val="24"/>
        </w:rPr>
        <w:t xml:space="preserve">25.1. </w:t>
      </w:r>
      <w:r w:rsidRPr="00766D75">
        <w:rPr>
          <w:b/>
          <w:szCs w:val="24"/>
          <w:lang w:val="ru-RU"/>
        </w:rPr>
        <w:t>Приложение 1: СНЯ форма</w:t>
      </w:r>
      <w:r w:rsidR="002D12F0" w:rsidRPr="00766D75">
        <w:rPr>
          <w:szCs w:val="24"/>
        </w:rPr>
        <w:br w:type="page"/>
      </w:r>
    </w:p>
    <w:p w:rsidR="007F1892" w:rsidRPr="006813D9" w:rsidRDefault="00B26E5B" w:rsidP="00674D94">
      <w:pPr>
        <w:pStyle w:val="Heading1"/>
        <w:numPr>
          <w:ilvl w:val="0"/>
          <w:numId w:val="18"/>
        </w:numPr>
        <w:rPr>
          <w:szCs w:val="24"/>
        </w:rPr>
      </w:pPr>
      <w:bookmarkStart w:id="472" w:name="_Toc462155598"/>
      <w:r w:rsidRPr="006813D9">
        <w:rPr>
          <w:szCs w:val="24"/>
        </w:rPr>
        <w:lastRenderedPageBreak/>
        <w:t>СПИСОК ЛИТЕРАТУРЫ</w:t>
      </w:r>
      <w:bookmarkEnd w:id="470"/>
      <w:bookmarkEnd w:id="471"/>
      <w:bookmarkEnd w:id="472"/>
      <w:r w:rsidRPr="006813D9">
        <w:rPr>
          <w:szCs w:val="24"/>
        </w:rPr>
        <w:t xml:space="preserve"> </w:t>
      </w:r>
      <w:r w:rsidR="00851503" w:rsidRPr="006813D9">
        <w:rPr>
          <w:szCs w:val="24"/>
        </w:rPr>
        <w:fldChar w:fldCharType="begin"/>
      </w:r>
      <w:r w:rsidR="00851503" w:rsidRPr="006813D9">
        <w:rPr>
          <w:szCs w:val="24"/>
        </w:rPr>
        <w:fldChar w:fldCharType="end"/>
      </w:r>
    </w:p>
    <w:p w:rsidR="007F1892" w:rsidRPr="00961F88" w:rsidRDefault="00B26E5B"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Statistical data, Kazakh Research Institute of Oncology &amp; Radiology, 2014</w:t>
      </w:r>
    </w:p>
    <w:p w:rsidR="007F1892" w:rsidRPr="00961F88" w:rsidRDefault="00067877" w:rsidP="001760BA">
      <w:pPr>
        <w:pStyle w:val="ListParagraph"/>
        <w:numPr>
          <w:ilvl w:val="0"/>
          <w:numId w:val="12"/>
        </w:numPr>
        <w:rPr>
          <w:rFonts w:ascii="Times New Roman" w:hAnsi="Times New Roman" w:cs="Times New Roman"/>
          <w:sz w:val="24"/>
          <w:szCs w:val="24"/>
          <w:lang w:val="ru-RU"/>
        </w:rPr>
      </w:pPr>
      <w:r w:rsidRPr="00961F88">
        <w:rPr>
          <w:rFonts w:ascii="Times New Roman" w:hAnsi="Times New Roman" w:cs="Times New Roman"/>
          <w:sz w:val="24"/>
          <w:szCs w:val="24"/>
          <w:lang w:val="ru-RU"/>
        </w:rPr>
        <w:t>Принципы</w:t>
      </w:r>
      <w:r w:rsidRPr="00CA09D2">
        <w:rPr>
          <w:rFonts w:ascii="Times New Roman" w:hAnsi="Times New Roman" w:cs="Times New Roman"/>
          <w:sz w:val="24"/>
          <w:szCs w:val="24"/>
          <w:lang w:val="ru-RU"/>
        </w:rPr>
        <w:t xml:space="preserve"> </w:t>
      </w:r>
      <w:proofErr w:type="spellStart"/>
      <w:r w:rsidRPr="00961F88">
        <w:rPr>
          <w:rFonts w:ascii="Times New Roman" w:hAnsi="Times New Roman" w:cs="Times New Roman"/>
          <w:sz w:val="24"/>
          <w:szCs w:val="24"/>
          <w:lang w:val="ru-RU"/>
        </w:rPr>
        <w:t>онконастороженности</w:t>
      </w:r>
      <w:proofErr w:type="spellEnd"/>
      <w:r w:rsidRPr="00961F88">
        <w:rPr>
          <w:rFonts w:ascii="Times New Roman" w:hAnsi="Times New Roman" w:cs="Times New Roman"/>
          <w:sz w:val="24"/>
          <w:szCs w:val="24"/>
          <w:lang w:val="ru-RU"/>
        </w:rPr>
        <w:t xml:space="preserve"> и ранней диагностики злокачественных новообразований у населения Казахстана. Методические рекомендации для медицинских </w:t>
      </w:r>
      <w:r w:rsidR="00067620" w:rsidRPr="00961F88">
        <w:rPr>
          <w:rFonts w:ascii="Times New Roman" w:hAnsi="Times New Roman" w:cs="Times New Roman"/>
          <w:sz w:val="24"/>
          <w:szCs w:val="24"/>
          <w:lang w:val="ru-RU"/>
        </w:rPr>
        <w:t>работников ПМСП. – Алматы, 2012</w:t>
      </w:r>
    </w:p>
    <w:p w:rsidR="007F1892" w:rsidRPr="00961F88" w:rsidRDefault="00B26E5B" w:rsidP="001760BA">
      <w:pPr>
        <w:pStyle w:val="ListParagraph"/>
        <w:numPr>
          <w:ilvl w:val="0"/>
          <w:numId w:val="12"/>
        </w:numPr>
        <w:rPr>
          <w:rFonts w:ascii="Times New Roman" w:hAnsi="Times New Roman" w:cs="Times New Roman"/>
          <w:sz w:val="24"/>
          <w:szCs w:val="24"/>
          <w:lang w:val="ru-RU"/>
        </w:rPr>
      </w:pPr>
      <w:r w:rsidRPr="00961F88">
        <w:rPr>
          <w:rFonts w:ascii="Times New Roman" w:hAnsi="Times New Roman" w:cs="Times New Roman"/>
          <w:sz w:val="24"/>
          <w:szCs w:val="24"/>
          <w:lang w:val="ru-RU"/>
        </w:rPr>
        <w:t>Инструкция по медицинскому применению лекарственного средства Йонделис</w:t>
      </w:r>
      <w:r w:rsidR="00DF27B6" w:rsidRPr="00961F88">
        <w:rPr>
          <w:rFonts w:ascii="Times New Roman" w:hAnsi="Times New Roman" w:cs="Times New Roman"/>
          <w:sz w:val="24"/>
          <w:szCs w:val="24"/>
        </w:rPr>
        <w:sym w:font="Symbol" w:char="F0D2"/>
      </w:r>
    </w:p>
    <w:p w:rsidR="007F1892" w:rsidRPr="00961F88" w:rsidRDefault="00B26E5B" w:rsidP="001760BA">
      <w:pPr>
        <w:pStyle w:val="ListParagraph"/>
        <w:numPr>
          <w:ilvl w:val="0"/>
          <w:numId w:val="12"/>
        </w:numPr>
        <w:rPr>
          <w:rFonts w:ascii="Times New Roman" w:hAnsi="Times New Roman" w:cs="Times New Roman"/>
          <w:sz w:val="24"/>
          <w:szCs w:val="24"/>
          <w:lang w:val="ru-RU"/>
        </w:rPr>
      </w:pPr>
      <w:r w:rsidRPr="00961F88">
        <w:rPr>
          <w:rFonts w:ascii="Times New Roman" w:hAnsi="Times New Roman" w:cs="Times New Roman"/>
          <w:sz w:val="24"/>
          <w:szCs w:val="24"/>
          <w:lang w:val="ru-RU"/>
        </w:rPr>
        <w:t>Инструкция по медицинскому применению лекарственного средства Келикс</w:t>
      </w:r>
      <w:r w:rsidRPr="00961F88">
        <w:rPr>
          <w:rFonts w:ascii="Times New Roman" w:hAnsi="Times New Roman" w:cs="Times New Roman"/>
          <w:sz w:val="24"/>
          <w:szCs w:val="24"/>
        </w:rPr>
        <w:sym w:font="Symbol" w:char="F0D2"/>
      </w:r>
    </w:p>
    <w:p w:rsidR="007F1892" w:rsidRPr="00961F88" w:rsidRDefault="00B26E5B"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Jose Antonio Lopez-Guerrero et al., ‘Trabectedin therapy as an   emerging treatment strategy for recurrent platinum-sensitive ovarian cancer’, Chin J Cancer; 2015;Vol.34</w:t>
      </w:r>
    </w:p>
    <w:p w:rsidR="007F1892" w:rsidRPr="00961F88" w:rsidRDefault="007803AB" w:rsidP="001760BA">
      <w:pPr>
        <w:pStyle w:val="ListParagraph"/>
        <w:numPr>
          <w:ilvl w:val="0"/>
          <w:numId w:val="12"/>
        </w:numPr>
        <w:rPr>
          <w:rFonts w:ascii="Times New Roman" w:hAnsi="Times New Roman" w:cs="Times New Roman"/>
          <w:sz w:val="24"/>
          <w:szCs w:val="24"/>
        </w:rPr>
      </w:pPr>
      <w:hyperlink r:id="rId17" w:tooltip="Krasner CN, Poveda A, Herzog TJ, Vermorken JB, Kaye SB, Nieto A, Claret PL, Park YC, Parekh T, Monk BJ. Patient-reported outcomes in relapsed ovarian cancer: results from a randomized Phase III study of trabectedin with pegylated liposomal doxorubicin (PLD) ve" w:history="1">
        <w:r w:rsidR="00B26E5B" w:rsidRPr="00961F88">
          <w:rPr>
            <w:rStyle w:val="Hyperlink"/>
            <w:rFonts w:ascii="Times New Roman" w:hAnsi="Times New Roman" w:cs="Times New Roman"/>
            <w:sz w:val="24"/>
            <w:szCs w:val="24"/>
          </w:rPr>
          <w:t>Krasner CN, Poveda A, Herzog TJ, Vermorken JB, Kaye SB, Nieto A, Claret PL, Park YC, Parekh T, Monk BJ. Patient-reported outcomes in relapsed ovarian cancer: results from a randomized Phase III study of trabectedin with pegylated liposomal doxorubicin (PLD) versus PLD alone. Gynecol Oncol. 2012 Oct;127(1):161-7. doi: 10.1016/j.ygyno.2012.06.034. Epub 2012 Jul 2.</w:t>
        </w:r>
      </w:hyperlink>
    </w:p>
    <w:p w:rsidR="007F1892" w:rsidRPr="00961F88" w:rsidRDefault="007803AB" w:rsidP="001760BA">
      <w:pPr>
        <w:pStyle w:val="ListParagraph"/>
        <w:numPr>
          <w:ilvl w:val="0"/>
          <w:numId w:val="12"/>
        </w:numPr>
        <w:rPr>
          <w:rFonts w:ascii="Times New Roman" w:hAnsi="Times New Roman" w:cs="Times New Roman"/>
          <w:sz w:val="24"/>
          <w:szCs w:val="24"/>
        </w:rPr>
      </w:pPr>
      <w:hyperlink r:id="rId18" w:tooltip="Monk BJ, Herzog TJ, Kaye SB, Krasner CN, Vermorken JB, Muggia FM, Pujade-Lauraine E, Park YC, Parekh TV, Poveda AM. Trabectedin plus pegylated liposomal doxorubicin (PLD) versus PLD in recurrent ovarian cancer: overall survival analysis. Eur J Cancer. 2012 Oct" w:history="1">
        <w:r w:rsidR="00B26E5B" w:rsidRPr="00961F88">
          <w:rPr>
            <w:rStyle w:val="Hyperlink"/>
            <w:rFonts w:ascii="Times New Roman" w:hAnsi="Times New Roman" w:cs="Times New Roman"/>
            <w:sz w:val="24"/>
            <w:szCs w:val="24"/>
          </w:rPr>
          <w:t>Monk BJ, Herzog TJ, Kaye SB, Krasner CN, Vermorken JB, Muggia FM, Pujade-Lauraine E, Park YC, Parekh TV, Poveda AM. Trabectedin plus pegylated liposomal doxorubicin (PLD) versus PLD in recurrent ovarian cancer: overall survival analysis. Eur J Cancer. 2012 Oct;48(15):2361-8. doi: 10.1016/j.ejca.2012.04.001. Epub 2012 Apr 26.</w:t>
        </w:r>
      </w:hyperlink>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Nicoletta Colombo, Optimising the treatment of the partially platinum-sensitive relapsed ovarian cancer patient, EJC supplements 12 (2014) 7–12</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David-Cordonnier MH, Gajate C, Olmea O et al. DNA and non-DNA targets in the mechanism of action of the antitumor drug trabectedin. Chem Biol 2005; 12: 1201–10.</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D'Incalci M, Galmarini CM. A review of trabectedin (ET-743): a unique mechanism of action. Mol Cancer Ther 2010; 9 (8): 2157–63.</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Valoti G, Nicoletti MI, Pellegrino A et al. Ecteinascidin-743, a new marine natural product with potent antitumor activity on human ovarian carcinoma xenografts. Clin Cancer Res 1998; 4: 1977–83.</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Hendriks HR, Fiebig HH, Giavazzi R et al. High antitumor activity of ET-743 against human tumor xenografts from melanoma, non-small-cell lung and ovarian cancer. Ann Oncol 1999; 10: 1233–40.</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Sessa C, de Braud F, Perotti A et al. Trabectedin for women with ovarian carcinoma after treatment with platinum and taxanes fails. J Clin Oncol 2005; 20: 1867–74.</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Krasner CN, McMeekin DS, Chan S et al. A phase II study of trabectedin single agent in patients with recurrent ovarian cancer previously treated with platinum-based regimens. Br J Cancer 2007; 97 (12): 1618–24.</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Del Campo JM, Roszak A, Bidzinski M et al. Phase II randomized study of trabectedin given as two different every 3 weeks dose schedules (1,5 mg/m2 24h or 1,3 mg/m2 3h) to patients with relapsed, platinum-sensitive, advanced ovarian cancer. Ann Oncol 2009; 20: 1794–802.</w:t>
      </w:r>
    </w:p>
    <w:p w:rsidR="007F1892" w:rsidRPr="00961F88" w:rsidRDefault="00B26E5B"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Del Campo JM, Sessa C, Krasner CN et al. Trabectedin as single agent in relapsed advanced ovarian cancer: results from a retrospective pooled analysis of three phase II trials. Med Oncol 2013; 30: 435.</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Ferradina G, Salutari V, Vincenzi B et al. Trabectedin as single agent in the salvage treatment of heavily treated ovarian cancer patients: A retrospective, multicenter study. Gynecol Oncol 2013; 130 (3): 505–10.</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Petru E, Kolovetsiou V, Idris T. Prolonged response to trabectedin in a patient with ovarian carcinosarcoma refractory to adjuvant platinum-taxane. J Solid Tumors 2013; 3 (3).</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 xml:space="preserve">Monk BJ, Herzog T, Kaye S et al. A randomized phase III study of trabectedin with pegylated liposomal doxorubicin versus PLD in relapsed, recurrent ovarian cancer. </w:t>
      </w:r>
      <w:r w:rsidRPr="00961F88">
        <w:rPr>
          <w:rFonts w:ascii="Times New Roman" w:hAnsi="Times New Roman" w:cs="Times New Roman"/>
          <w:sz w:val="24"/>
          <w:szCs w:val="24"/>
        </w:rPr>
        <w:lastRenderedPageBreak/>
        <w:t>Proceedings of the 33rd Annual Meeting of the European Society of Medical Oncology. Stockholm 2008. Abstr. LBA3.</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Monk BJ, Dalton H, Benjamin I, Tanović A. Trabectedin as a new chemotherapy option in the treatment of relapsed platinum sensitive ovarian cancer. Curr Pharm Des 2012; 18 (25): 3754–69.</w:t>
      </w:r>
    </w:p>
    <w:p w:rsidR="007F1892" w:rsidRPr="00961F88" w:rsidRDefault="00DF27B6" w:rsidP="001760BA">
      <w:pPr>
        <w:pStyle w:val="ListParagraph"/>
        <w:numPr>
          <w:ilvl w:val="0"/>
          <w:numId w:val="12"/>
        </w:numPr>
        <w:rPr>
          <w:rFonts w:ascii="Times New Roman" w:hAnsi="Times New Roman" w:cs="Times New Roman"/>
          <w:sz w:val="24"/>
          <w:szCs w:val="24"/>
        </w:rPr>
      </w:pPr>
      <w:r w:rsidRPr="00961F88">
        <w:rPr>
          <w:rFonts w:ascii="Times New Roman" w:hAnsi="Times New Roman" w:cs="Times New Roman"/>
          <w:sz w:val="24"/>
          <w:szCs w:val="24"/>
        </w:rPr>
        <w:t>Sehouli J, Alfaro V, González-Martín A. Trabectedin plus pegylated liposomal doxorubicin in the treatment of patients with partially platinum-sensitive ovarian cancer: current evidence and future perspectives. Ann Oncol 2012; 23 (3): 556–62.</w:t>
      </w:r>
    </w:p>
    <w:p w:rsidR="007F1892" w:rsidRPr="00961F88" w:rsidRDefault="00DF27B6" w:rsidP="001760BA">
      <w:pPr>
        <w:pStyle w:val="ListParagraph"/>
        <w:numPr>
          <w:ilvl w:val="0"/>
          <w:numId w:val="12"/>
        </w:numPr>
        <w:rPr>
          <w:szCs w:val="24"/>
        </w:rPr>
      </w:pPr>
      <w:r w:rsidRPr="00961F88">
        <w:rPr>
          <w:rFonts w:ascii="Times New Roman" w:hAnsi="Times New Roman" w:cs="Times New Roman"/>
          <w:sz w:val="24"/>
          <w:szCs w:val="24"/>
        </w:rPr>
        <w:t>Poveda A, Vergote I, Tjulandin S et al. Trabectedin plus pegylated liposomal doxorubicin in relapsed ovarian cancer: outcomes in the partially platinum-sensitive (platinum-free interval 6–12 months) subpopulation of OVA-301 phase III randomized trial. Ann Oncol 2010.</w:t>
      </w:r>
      <w:r w:rsidR="00B26E5B" w:rsidRPr="00961F88">
        <w:rPr>
          <w:rFonts w:ascii="Times New Roman" w:hAnsi="Times New Roman" w:cs="Times New Roman"/>
          <w:sz w:val="24"/>
          <w:szCs w:val="24"/>
        </w:rPr>
        <w:br/>
      </w:r>
      <w:r w:rsidR="00B26E5B" w:rsidRPr="00961F88">
        <w:rPr>
          <w:szCs w:val="24"/>
        </w:rPr>
        <w:br/>
      </w:r>
    </w:p>
    <w:p w:rsidR="00DF27B6" w:rsidRPr="006813D9" w:rsidRDefault="00DF27B6" w:rsidP="00A97DC8">
      <w:pPr>
        <w:rPr>
          <w:szCs w:val="24"/>
        </w:rPr>
      </w:pPr>
    </w:p>
    <w:p w:rsidR="00DF27B6" w:rsidRPr="006813D9" w:rsidRDefault="00DF27B6" w:rsidP="00A97DC8">
      <w:pPr>
        <w:rPr>
          <w:szCs w:val="24"/>
        </w:rPr>
      </w:pPr>
      <w:r w:rsidRPr="006813D9">
        <w:rPr>
          <w:szCs w:val="24"/>
        </w:rPr>
        <w:t xml:space="preserve">  </w:t>
      </w:r>
    </w:p>
    <w:p w:rsidR="00DF27B6" w:rsidRPr="006813D9" w:rsidRDefault="00DF27B6" w:rsidP="00A97DC8">
      <w:pPr>
        <w:rPr>
          <w:szCs w:val="24"/>
        </w:rPr>
      </w:pPr>
    </w:p>
    <w:p w:rsidR="00DF27B6" w:rsidRPr="006813D9" w:rsidRDefault="00DF27B6" w:rsidP="00A97DC8">
      <w:pPr>
        <w:rPr>
          <w:szCs w:val="24"/>
        </w:rPr>
      </w:pPr>
    </w:p>
    <w:p w:rsidR="007F1892" w:rsidRPr="006813D9" w:rsidRDefault="007F1892" w:rsidP="00A97DC8">
      <w:pPr>
        <w:rPr>
          <w:szCs w:val="24"/>
        </w:rPr>
      </w:pPr>
    </w:p>
    <w:sectPr w:rsidR="007F1892" w:rsidRPr="006813D9" w:rsidSect="008D11A1">
      <w:footerReference w:type="default" r:id="rId19"/>
      <w:endnotePr>
        <w:numFmt w:val="decimal"/>
      </w:endnotePr>
      <w:pgSz w:w="11907" w:h="16840" w:code="9"/>
      <w:pgMar w:top="1418" w:right="851" w:bottom="993" w:left="1418" w:header="709" w:footer="655" w:gutter="0"/>
      <w:cols w:space="720"/>
      <w:formProt w:val="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Suguraliyeva, Zhanar [JNJKZ]" w:date="2017-04-24T17:42:00Z" w:initials="SZ[">
    <w:p w:rsidR="00FA0F01" w:rsidRPr="00FA0F01" w:rsidRDefault="00FA0F01">
      <w:pPr>
        <w:pStyle w:val="CommentText"/>
        <w:rPr>
          <w:lang w:val="ru-RU"/>
        </w:rPr>
      </w:pPr>
      <w:r>
        <w:rPr>
          <w:rStyle w:val="CommentReference"/>
        </w:rPr>
        <w:annotationRef/>
      </w:r>
      <w:r>
        <w:rPr>
          <w:lang w:val="ru-RU"/>
        </w:rPr>
        <w:t>Только на 4,7,8 визитах</w:t>
      </w:r>
    </w:p>
  </w:comment>
  <w:comment w:id="65" w:author="Suguraliyeva, Zhanar [JNJKZ]" w:date="2017-04-24T17:42:00Z" w:initials="SZ[">
    <w:p w:rsidR="007E697E" w:rsidRPr="007E697E" w:rsidRDefault="007E697E">
      <w:pPr>
        <w:pStyle w:val="CommentText"/>
        <w:rPr>
          <w:lang w:val="ru-RU"/>
        </w:rPr>
      </w:pPr>
      <w:r>
        <w:rPr>
          <w:rStyle w:val="CommentReference"/>
        </w:rPr>
        <w:annotationRef/>
      </w:r>
      <w:r>
        <w:rPr>
          <w:lang w:val="ru-RU"/>
        </w:rPr>
        <w:t>Добавить на 7 визит</w:t>
      </w:r>
    </w:p>
  </w:comment>
  <w:comment w:id="84" w:author="Suguraliyeva, Zhanar [JNJKZ]" w:date="2017-04-24T17:42:00Z" w:initials="SZ[">
    <w:p w:rsidR="00432F3A" w:rsidRPr="00432F3A" w:rsidRDefault="00432F3A">
      <w:pPr>
        <w:pStyle w:val="CommentText"/>
        <w:rPr>
          <w:lang w:val="ru-RU"/>
        </w:rPr>
      </w:pPr>
      <w:r>
        <w:rPr>
          <w:rStyle w:val="CommentReference"/>
        </w:rPr>
        <w:annotationRef/>
      </w:r>
      <w:r>
        <w:rPr>
          <w:lang w:val="ru-RU"/>
        </w:rPr>
        <w:t>добавить</w:t>
      </w:r>
    </w:p>
  </w:comment>
  <w:comment w:id="153" w:author="Suguraliyeva, Zhanar [JNJKZ]" w:date="2017-04-24T17:42:00Z" w:initials="SZ[">
    <w:p w:rsidR="00432F3A" w:rsidRPr="00432F3A" w:rsidRDefault="00432F3A">
      <w:pPr>
        <w:pStyle w:val="CommentText"/>
        <w:rPr>
          <w:lang w:val="ru-RU"/>
        </w:rPr>
      </w:pPr>
      <w:r>
        <w:rPr>
          <w:rStyle w:val="CommentReference"/>
        </w:rPr>
        <w:annotationRef/>
      </w:r>
      <w:r>
        <w:rPr>
          <w:lang w:val="ru-RU"/>
        </w:rPr>
        <w:t>добавить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707" w:rsidRDefault="00D81707">
      <w:r>
        <w:separator/>
      </w:r>
    </w:p>
  </w:endnote>
  <w:endnote w:type="continuationSeparator" w:id="0">
    <w:p w:rsidR="00D81707" w:rsidRDefault="00D8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Times">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AB" w:rsidRPr="004D4004" w:rsidRDefault="007803AB">
    <w:pPr>
      <w:pStyle w:val="Footer"/>
      <w:pBdr>
        <w:top w:val="single" w:sz="4" w:space="1" w:color="auto"/>
      </w:pBdr>
      <w:tabs>
        <w:tab w:val="clear" w:pos="4320"/>
        <w:tab w:val="clear" w:pos="8640"/>
        <w:tab w:val="right" w:pos="8982"/>
      </w:tabs>
      <w:spacing w:before="40" w:after="40"/>
      <w:ind w:left="-1418"/>
      <w:rPr>
        <w:rFonts w:ascii="Arial" w:hAnsi="Arial" w:cs="Arial"/>
        <w:i/>
        <w:iCs/>
        <w:sz w:val="16"/>
        <w:lang w:val="en-US"/>
      </w:rPr>
    </w:pPr>
    <w:r>
      <w:rPr>
        <w:rFonts w:ascii="Arial" w:hAnsi="Arial" w:cs="Arial"/>
        <w:i/>
        <w:iCs/>
        <w:sz w:val="16"/>
      </w:rPr>
      <w:t>Протокол</w:t>
    </w:r>
    <w:r w:rsidRPr="004D4004">
      <w:rPr>
        <w:rFonts w:ascii="Arial" w:hAnsi="Arial" w:cs="Arial"/>
        <w:i/>
        <w:iCs/>
        <w:sz w:val="16"/>
        <w:lang w:val="en-US"/>
      </w:rPr>
      <w:t xml:space="preserve"> </w:t>
    </w:r>
    <w:r>
      <w:rPr>
        <w:rFonts w:ascii="Arial" w:hAnsi="Arial" w:cs="Arial"/>
        <w:i/>
        <w:iCs/>
        <w:sz w:val="16"/>
        <w:lang w:val="en-US"/>
      </w:rPr>
      <w:t>Renaissance</w:t>
    </w:r>
    <w:r w:rsidRPr="00CB49F9">
      <w:rPr>
        <w:rFonts w:ascii="Arial Narrow" w:hAnsi="Arial Narrow"/>
        <w:bCs/>
        <w:lang w:val="en-US"/>
      </w:rPr>
      <w:t xml:space="preserve">,       </w:t>
    </w:r>
    <w:r>
      <w:rPr>
        <w:rFonts w:ascii="Arial" w:hAnsi="Arial" w:cs="Arial"/>
        <w:i/>
        <w:iCs/>
        <w:sz w:val="16"/>
        <w:lang w:val="en-US"/>
      </w:rPr>
      <w:t>version 4.2 dated December 23,2016</w:t>
    </w:r>
    <w:r w:rsidRPr="004D4004">
      <w:rPr>
        <w:rFonts w:ascii="Arial" w:hAnsi="Arial" w:cs="Arial"/>
        <w:i/>
        <w:iCs/>
        <w:sz w:val="16"/>
        <w:lang w:val="en-US"/>
      </w:rPr>
      <w:t xml:space="preserve">  </w:t>
    </w:r>
  </w:p>
  <w:p w:rsidR="007803AB" w:rsidRPr="00692B75" w:rsidRDefault="007803AB" w:rsidP="00CA51C7">
    <w:pPr>
      <w:pStyle w:val="Footer"/>
      <w:jc w:val="center"/>
      <w:rPr>
        <w:rStyle w:val="PageNumber"/>
        <w:rFonts w:ascii="Arial" w:hAnsi="Arial" w:cs="Arial"/>
        <w:sz w:val="18"/>
        <w:szCs w:val="18"/>
      </w:rPr>
    </w:pPr>
    <w:r>
      <w:rPr>
        <w:rFonts w:ascii="Arial" w:hAnsi="Arial" w:cs="Arial"/>
        <w:noProof/>
        <w:sz w:val="18"/>
        <w:szCs w:val="18"/>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9" type="#_x0000_t136" style="position:absolute;left:0;text-align:left;margin-left:614.65pt;margin-top:153.95pt;width:127.55pt;height:5.95pt;rotation:-90;z-index:251658752" adj=",10800" fillcolor="black" stroked="f">
          <v:shadow color="navy" offset="-5pt,6pt"/>
          <v:textpath style="font-family:&quot;Arial Narrow&quot;;font-size:8pt;font-weight:bold;v-text-kern:t" trim="t" fitpath="t" string="EXH02-WDPR-CL00106-EN-E05 (24-NOV-2004)"/>
        </v:shape>
      </w:pict>
    </w:r>
    <w:r w:rsidRPr="00B26E5B">
      <w:rPr>
        <w:rStyle w:val="PageNumber"/>
        <w:rFonts w:ascii="Arial" w:hAnsi="Arial" w:cs="Arial"/>
        <w:sz w:val="18"/>
        <w:szCs w:val="18"/>
        <w:lang w:val="en-US"/>
      </w:rPr>
      <w:t xml:space="preserve">page </w:t>
    </w:r>
    <w:r w:rsidRPr="00692B75">
      <w:rPr>
        <w:rStyle w:val="PageNumber"/>
        <w:rFonts w:ascii="Arial" w:hAnsi="Arial" w:cs="Arial"/>
        <w:sz w:val="18"/>
        <w:szCs w:val="18"/>
      </w:rPr>
      <w:fldChar w:fldCharType="begin"/>
    </w:r>
    <w:r w:rsidRPr="00692B75">
      <w:rPr>
        <w:rStyle w:val="PageNumber"/>
        <w:rFonts w:ascii="Arial" w:hAnsi="Arial" w:cs="Arial"/>
        <w:sz w:val="18"/>
        <w:szCs w:val="18"/>
      </w:rPr>
      <w:instrText xml:space="preserve"> PAGE </w:instrText>
    </w:r>
    <w:r w:rsidRPr="00692B75">
      <w:rPr>
        <w:rStyle w:val="PageNumber"/>
        <w:rFonts w:ascii="Arial" w:hAnsi="Arial" w:cs="Arial"/>
        <w:sz w:val="18"/>
        <w:szCs w:val="18"/>
      </w:rPr>
      <w:fldChar w:fldCharType="separate"/>
    </w:r>
    <w:r w:rsidR="00FA0F01">
      <w:rPr>
        <w:rStyle w:val="PageNumber"/>
        <w:rFonts w:ascii="Arial" w:hAnsi="Arial" w:cs="Arial"/>
        <w:noProof/>
        <w:sz w:val="18"/>
        <w:szCs w:val="18"/>
      </w:rPr>
      <w:t>1</w:t>
    </w:r>
    <w:r w:rsidRPr="00692B75">
      <w:rPr>
        <w:rStyle w:val="PageNumber"/>
        <w:rFonts w:ascii="Arial" w:hAnsi="Arial" w:cs="Arial"/>
        <w:sz w:val="18"/>
        <w:szCs w:val="18"/>
      </w:rPr>
      <w:fldChar w:fldCharType="end"/>
    </w:r>
    <w:r w:rsidRPr="00692B75">
      <w:rPr>
        <w:rStyle w:val="PageNumber"/>
        <w:rFonts w:ascii="Arial" w:hAnsi="Arial" w:cs="Arial"/>
        <w:sz w:val="18"/>
        <w:szCs w:val="18"/>
      </w:rPr>
      <w:t xml:space="preserve"> of </w:t>
    </w:r>
    <w:fldSimple w:instr=" NUMPAGES  \* MERGEFORMAT ">
      <w:r w:rsidR="00FA0F01" w:rsidRPr="00FA0F01">
        <w:rPr>
          <w:rStyle w:val="PageNumber"/>
          <w:rFonts w:ascii="Arial" w:hAnsi="Arial" w:cs="Arial"/>
          <w:noProof/>
          <w:sz w:val="18"/>
          <w:szCs w:val="18"/>
        </w:rPr>
        <w:t>48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AB" w:rsidRDefault="007803AB" w:rsidP="00CA51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803AB" w:rsidRDefault="007803AB" w:rsidP="00CA51C7">
    <w:pPr>
      <w:pStyle w:val="Footer"/>
      <w:ind w:right="360"/>
      <w:jc w:val="center"/>
    </w:pPr>
    <w:r>
      <w:rPr>
        <w:noProof/>
        <w:sz w:val="20"/>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style="position:absolute;left:0;text-align:left;margin-left:351pt;margin-top:-159.95pt;width:242.75pt;height:9.2pt;rotation:270;z-index:251657728" fillcolor="#396" stroked="f">
          <v:shadow color="#868686"/>
          <v:textpath style="font-family:&quot;Times New Roman&quot;;font-size:8pt;v-text-kern:t" trim="t" fitpath="t" string="WWW-MA-CO-PR0005-SD-01   (to be removed from Synopsis / Clinical Trial Protocol)&#10;"/>
        </v:shape>
      </w:pict>
    </w:r>
    <w:r>
      <w:rPr>
        <w:rStyle w:val="PageNumber"/>
      </w:rPr>
      <w:t>/</w:t>
    </w:r>
    <w:fldSimple w:instr=" NUMPAGES   \* MERGEFORMAT ">
      <w:r w:rsidRPr="00D147BC">
        <w:rPr>
          <w:rStyle w:val="PageNumber"/>
          <w:noProof/>
        </w:rPr>
        <w:t>48</w:t>
      </w:r>
    </w:fldSimple>
    <w:r>
      <w:rPr>
        <w:rStyle w:val="PageNumber"/>
      </w:rPr>
      <w:fldChar w:fldCharType="begin"/>
    </w:r>
    <w:r>
      <w:rPr>
        <w:rStyle w:val="PageNumber"/>
      </w:rPr>
      <w:instrText xml:space="preserve"> NUMPAGES-1 </w:instrTex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AB" w:rsidRDefault="007803AB" w:rsidP="00CA51C7">
    <w:pPr>
      <w:pStyle w:val="Footer"/>
      <w:pBdr>
        <w:top w:val="single" w:sz="4" w:space="1" w:color="auto"/>
      </w:pBdr>
      <w:tabs>
        <w:tab w:val="clear" w:pos="4320"/>
        <w:tab w:val="clear" w:pos="8640"/>
        <w:tab w:val="right" w:pos="8982"/>
      </w:tabs>
      <w:spacing w:before="40" w:after="40"/>
      <w:jc w:val="center"/>
      <w:rPr>
        <w:rFonts w:ascii="Arial" w:hAnsi="Arial" w:cs="Arial"/>
        <w:sz w:val="16"/>
      </w:rPr>
    </w:pPr>
  </w:p>
  <w:p w:rsidR="007803AB" w:rsidRDefault="007803AB" w:rsidP="008D11A1">
    <w:pPr>
      <w:pStyle w:val="Footer"/>
      <w:jc w:val="center"/>
    </w:pPr>
    <w:r w:rsidRPr="006B71C5">
      <w:rPr>
        <w:rStyle w:val="PageNumber"/>
        <w:rFonts w:ascii="Arial" w:hAnsi="Arial" w:cs="Arial"/>
        <w:sz w:val="18"/>
        <w:szCs w:val="18"/>
      </w:rPr>
      <w:t xml:space="preserve">Page </w:t>
    </w:r>
    <w:r w:rsidRPr="006B71C5">
      <w:rPr>
        <w:rStyle w:val="PageNumber"/>
        <w:rFonts w:ascii="Arial" w:hAnsi="Arial" w:cs="Arial"/>
        <w:sz w:val="18"/>
        <w:szCs w:val="18"/>
      </w:rPr>
      <w:fldChar w:fldCharType="begin"/>
    </w:r>
    <w:r w:rsidRPr="006B71C5">
      <w:rPr>
        <w:rStyle w:val="PageNumber"/>
        <w:rFonts w:ascii="Arial" w:hAnsi="Arial" w:cs="Arial"/>
        <w:sz w:val="18"/>
        <w:szCs w:val="18"/>
      </w:rPr>
      <w:instrText xml:space="preserve"> PAGE </w:instrText>
    </w:r>
    <w:r w:rsidRPr="006B71C5">
      <w:rPr>
        <w:rStyle w:val="PageNumber"/>
        <w:rFonts w:ascii="Arial" w:hAnsi="Arial" w:cs="Arial"/>
        <w:sz w:val="18"/>
        <w:szCs w:val="18"/>
      </w:rPr>
      <w:fldChar w:fldCharType="separate"/>
    </w:r>
    <w:r w:rsidR="00432F3A">
      <w:rPr>
        <w:rStyle w:val="PageNumber"/>
        <w:rFonts w:ascii="Arial" w:hAnsi="Arial" w:cs="Arial"/>
        <w:noProof/>
        <w:sz w:val="18"/>
        <w:szCs w:val="18"/>
      </w:rPr>
      <w:t>39</w:t>
    </w:r>
    <w:r w:rsidRPr="006B71C5">
      <w:rPr>
        <w:rStyle w:val="PageNumber"/>
        <w:rFonts w:ascii="Arial" w:hAnsi="Arial" w:cs="Arial"/>
        <w:sz w:val="18"/>
        <w:szCs w:val="18"/>
      </w:rPr>
      <w:fldChar w:fldCharType="end"/>
    </w:r>
    <w:r w:rsidRPr="006B71C5">
      <w:rPr>
        <w:rStyle w:val="PageNumber"/>
        <w:rFonts w:ascii="Arial" w:hAnsi="Arial" w:cs="Arial"/>
        <w:sz w:val="18"/>
        <w:szCs w:val="18"/>
      </w:rPr>
      <w:t xml:space="preserve"> of </w:t>
    </w:r>
    <w:fldSimple w:instr=" NUMPAGES  \* MERGEFORMAT ">
      <w:r w:rsidR="00432F3A" w:rsidRPr="00432F3A">
        <w:rPr>
          <w:rStyle w:val="PageNumber"/>
          <w:rFonts w:ascii="Arial" w:hAnsi="Arial" w:cs="Arial"/>
          <w:noProof/>
          <w:sz w:val="18"/>
          <w:szCs w:val="18"/>
        </w:rPr>
        <w:t>49</w:t>
      </w:r>
    </w:fldSimple>
  </w:p>
  <w:p w:rsidR="007803AB" w:rsidRPr="008D11A1" w:rsidRDefault="007803AB" w:rsidP="008D11A1">
    <w:pPr>
      <w:pStyle w:val="Footer"/>
      <w:rPr>
        <w:rStyle w:val="PageNumber"/>
        <w:sz w:val="20"/>
      </w:rPr>
    </w:pPr>
    <w:r>
      <w:rPr>
        <w:sz w:val="20"/>
      </w:rPr>
      <w:t>Протокол, версия 4.</w:t>
    </w:r>
    <w:r w:rsidRPr="00CA09D2">
      <w:rPr>
        <w:sz w:val="20"/>
      </w:rPr>
      <w:t>2</w:t>
    </w:r>
    <w:r>
      <w:rPr>
        <w:sz w:val="20"/>
      </w:rPr>
      <w:t xml:space="preserve"> от 2</w:t>
    </w:r>
    <w:r w:rsidRPr="00CA09D2">
      <w:rPr>
        <w:sz w:val="20"/>
      </w:rPr>
      <w:t>3</w:t>
    </w:r>
    <w:r w:rsidRPr="008D11A1">
      <w:rPr>
        <w:sz w:val="20"/>
      </w:rPr>
      <w:t xml:space="preserve"> декабря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707" w:rsidRDefault="00D81707">
      <w:r>
        <w:separator/>
      </w:r>
    </w:p>
  </w:footnote>
  <w:footnote w:type="continuationSeparator" w:id="0">
    <w:p w:rsidR="00D81707" w:rsidRDefault="00D81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AB" w:rsidRPr="00E021C7" w:rsidRDefault="007803AB" w:rsidP="00CA51C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AB" w:rsidRDefault="007803AB">
    <w:pPr>
      <w:pStyle w:val="Header"/>
      <w:pBdr>
        <w:bottom w:val="none" w:sz="0" w:space="0" w:color="auto"/>
      </w:pBdr>
      <w:rPr>
        <w:lang w:eastAsia="en-US"/>
      </w:rPr>
    </w:pPr>
    <w:r>
      <w:rPr>
        <w:noProof/>
        <w:lang w:val="en-US" w:eastAsia="en-US"/>
      </w:rPr>
      <w:drawing>
        <wp:anchor distT="0" distB="0" distL="114300" distR="114300" simplePos="0" relativeHeight="251656704" behindDoc="0" locked="0" layoutInCell="1" allowOverlap="1">
          <wp:simplePos x="0" y="0"/>
          <wp:positionH relativeFrom="column">
            <wp:posOffset>3771900</wp:posOffset>
          </wp:positionH>
          <wp:positionV relativeFrom="paragraph">
            <wp:posOffset>-62230</wp:posOffset>
          </wp:positionV>
          <wp:extent cx="1907540" cy="831850"/>
          <wp:effectExtent l="19050" t="0" r="0" b="0"/>
          <wp:wrapNone/>
          <wp:docPr id="21" name="Рисунок 21" descr="BM_SA_PANT_US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M_SA_PANT_US_V2"/>
                  <pic:cNvPicPr>
                    <a:picLocks noChangeAspect="1" noChangeArrowheads="1"/>
                  </pic:cNvPicPr>
                </pic:nvPicPr>
                <pic:blipFill>
                  <a:blip r:embed="rId1"/>
                  <a:srcRect/>
                  <a:stretch>
                    <a:fillRect/>
                  </a:stretch>
                </pic:blipFill>
                <pic:spPr bwMode="auto">
                  <a:xfrm>
                    <a:off x="0" y="0"/>
                    <a:ext cx="1907540" cy="831850"/>
                  </a:xfrm>
                  <a:prstGeom prst="rect">
                    <a:avLst/>
                  </a:prstGeom>
                  <a:noFill/>
                </pic:spPr>
              </pic:pic>
            </a:graphicData>
          </a:graphic>
        </wp:anchor>
      </w:drawing>
    </w:r>
  </w:p>
  <w:p w:rsidR="007803AB" w:rsidRDefault="007803AB">
    <w:pPr>
      <w:pStyle w:val="Header"/>
      <w:pBdr>
        <w:bottom w:val="none" w:sz="0" w:space="0" w:color="auto"/>
      </w:pBdr>
      <w:rPr>
        <w:lang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3CAE79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ABE86BA8"/>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194E43FA"/>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47E6ABAC"/>
    <w:lvl w:ilvl="0">
      <w:start w:val="1"/>
      <w:numFmt w:val="decimal"/>
      <w:pStyle w:val="Heading1"/>
      <w:lvlText w:val="%1"/>
      <w:lvlJc w:val="left"/>
      <w:pPr>
        <w:tabs>
          <w:tab w:val="num" w:pos="432"/>
        </w:tabs>
        <w:ind w:left="432" w:hanging="432"/>
      </w:pPr>
      <w:rPr>
        <w:rFonts w:hint="default"/>
        <w:b/>
        <w:bCs/>
        <w:sz w:val="24"/>
        <w:szCs w:val="24"/>
        <w:u w:val="none"/>
      </w:rPr>
    </w:lvl>
    <w:lvl w:ilvl="1">
      <w:start w:val="1"/>
      <w:numFmt w:val="decimal"/>
      <w:pStyle w:val="Heading2"/>
      <w:lvlText w:val="%1.%2"/>
      <w:lvlJc w:val="left"/>
      <w:pPr>
        <w:tabs>
          <w:tab w:val="num" w:pos="576"/>
        </w:tabs>
        <w:ind w:left="576" w:hanging="576"/>
      </w:pPr>
      <w:rPr>
        <w:rFonts w:hint="default"/>
        <w:color w:val="auto"/>
        <w:u w:val="none"/>
      </w:rPr>
    </w:lvl>
    <w:lvl w:ilvl="2">
      <w:start w:val="1"/>
      <w:numFmt w:val="decimal"/>
      <w:pStyle w:val="Heading3"/>
      <w:lvlText w:val="%1.3"/>
      <w:lvlJc w:val="left"/>
      <w:pPr>
        <w:tabs>
          <w:tab w:val="num" w:pos="720"/>
        </w:tabs>
        <w:ind w:left="720" w:hanging="720"/>
      </w:pPr>
      <w:rPr>
        <w:rFonts w:hint="default"/>
        <w:u w:val="none"/>
      </w:rPr>
    </w:lvl>
    <w:lvl w:ilvl="3">
      <w:start w:val="1"/>
      <w:numFmt w:val="decimal"/>
      <w:pStyle w:val="Heading4"/>
      <w:lvlText w:val="%1.%2.%3.%4"/>
      <w:lvlJc w:val="left"/>
      <w:pPr>
        <w:tabs>
          <w:tab w:val="num" w:pos="864"/>
        </w:tabs>
        <w:ind w:left="864" w:hanging="864"/>
      </w:pPr>
      <w:rPr>
        <w:rFonts w:hint="default"/>
        <w:u w:val="none"/>
        <w:lang w:val="ru-RU"/>
      </w:rPr>
    </w:lvl>
    <w:lvl w:ilvl="4">
      <w:start w:val="1"/>
      <w:numFmt w:val="decimal"/>
      <w:pStyle w:val="Heading5"/>
      <w:lvlText w:val="%1.%2.%3.%4.%5"/>
      <w:lvlJc w:val="left"/>
      <w:pPr>
        <w:tabs>
          <w:tab w:val="num" w:pos="1008"/>
        </w:tabs>
        <w:ind w:left="1008" w:hanging="1008"/>
      </w:pPr>
      <w:rPr>
        <w:rFonts w:hint="default"/>
        <w:u w:val="none"/>
      </w:rPr>
    </w:lvl>
    <w:lvl w:ilvl="5">
      <w:start w:val="1"/>
      <w:numFmt w:val="decimal"/>
      <w:pStyle w:val="Heading6"/>
      <w:lvlText w:val="%1.%2.%3.%4.%5.%6"/>
      <w:lvlJc w:val="left"/>
      <w:pPr>
        <w:tabs>
          <w:tab w:val="num" w:pos="1152"/>
        </w:tabs>
        <w:ind w:left="1152" w:hanging="1152"/>
      </w:pPr>
      <w:rPr>
        <w:rFonts w:hint="default"/>
        <w:u w:val="none"/>
      </w:rPr>
    </w:lvl>
    <w:lvl w:ilvl="6">
      <w:start w:val="1"/>
      <w:numFmt w:val="decimal"/>
      <w:pStyle w:val="Heading7"/>
      <w:lvlText w:val="%1.%2.%3.%4.%5.%6.%7"/>
      <w:lvlJc w:val="left"/>
      <w:pPr>
        <w:tabs>
          <w:tab w:val="num" w:pos="1296"/>
        </w:tabs>
        <w:ind w:left="1296" w:hanging="1296"/>
      </w:pPr>
      <w:rPr>
        <w:rFonts w:hint="default"/>
        <w:u w:val="none"/>
      </w:rPr>
    </w:lvl>
    <w:lvl w:ilvl="7">
      <w:start w:val="1"/>
      <w:numFmt w:val="decimal"/>
      <w:pStyle w:val="Heading8"/>
      <w:lvlText w:val="%1.%2.%3.%4.%5.%6.%7.%8"/>
      <w:lvlJc w:val="left"/>
      <w:pPr>
        <w:tabs>
          <w:tab w:val="num" w:pos="1440"/>
        </w:tabs>
        <w:ind w:left="1440" w:hanging="1440"/>
      </w:pPr>
      <w:rPr>
        <w:rFonts w:hint="default"/>
        <w:u w:val="none"/>
      </w:rPr>
    </w:lvl>
    <w:lvl w:ilvl="8">
      <w:start w:val="1"/>
      <w:numFmt w:val="decimal"/>
      <w:pStyle w:val="Heading9"/>
      <w:lvlText w:val="%1.%2.%3.%4.%5.%6.%7.%8.%9"/>
      <w:lvlJc w:val="left"/>
      <w:pPr>
        <w:tabs>
          <w:tab w:val="num" w:pos="1584"/>
        </w:tabs>
        <w:ind w:left="1584" w:hanging="1584"/>
      </w:pPr>
      <w:rPr>
        <w:rFonts w:hint="default"/>
        <w:u w:val="none"/>
      </w:rPr>
    </w:lvl>
  </w:abstractNum>
  <w:abstractNum w:abstractNumId="4">
    <w:nsid w:val="06D0780E"/>
    <w:multiLevelType w:val="hybridMultilevel"/>
    <w:tmpl w:val="6D3AC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8100938"/>
    <w:multiLevelType w:val="multilevel"/>
    <w:tmpl w:val="9E547BFE"/>
    <w:name w:val="POLICIES2"/>
    <w:lvl w:ilvl="0">
      <w:start w:val="1"/>
      <w:numFmt w:val="decimal"/>
      <w:pStyle w:val="niveau1"/>
      <w:lvlText w:val="%1."/>
      <w:lvlJc w:val="left"/>
      <w:pPr>
        <w:tabs>
          <w:tab w:val="num" w:pos="567"/>
        </w:tabs>
        <w:ind w:left="567" w:hanging="567"/>
      </w:pPr>
      <w:rPr>
        <w:rFonts w:hint="default"/>
        <w:sz w:val="20"/>
      </w:rPr>
    </w:lvl>
    <w:lvl w:ilvl="1">
      <w:start w:val="1"/>
      <w:numFmt w:val="bullet"/>
      <w:pStyle w:val="niveau2"/>
      <w:lvlText w:val="o"/>
      <w:lvlJc w:val="left"/>
      <w:pPr>
        <w:tabs>
          <w:tab w:val="num" w:pos="1247"/>
        </w:tabs>
        <w:ind w:left="1247" w:hanging="623"/>
      </w:pPr>
      <w:rPr>
        <w:rFonts w:hint="default"/>
        <w:sz w:val="20"/>
      </w:rPr>
    </w:lvl>
    <w:lvl w:ilvl="2">
      <w:start w:val="1"/>
      <w:numFmt w:val="decimal"/>
      <w:pStyle w:val="niveau3"/>
      <w:lvlText w:val="%3."/>
      <w:lvlJc w:val="left"/>
      <w:pPr>
        <w:tabs>
          <w:tab w:val="num" w:pos="1644"/>
        </w:tabs>
        <w:ind w:left="1644" w:hanging="510"/>
      </w:pPr>
      <w:rPr>
        <w:rFonts w:ascii="Arial" w:hAnsi="Arial" w:hint="default"/>
        <w:sz w:val="18"/>
      </w:rPr>
    </w:lvl>
    <w:lvl w:ilvl="3">
      <w:start w:val="1"/>
      <w:numFmt w:val="none"/>
      <w:lvlText w:val="%1..%3"/>
      <w:lvlJc w:val="left"/>
      <w:pPr>
        <w:tabs>
          <w:tab w:val="num" w:pos="864"/>
        </w:tabs>
        <w:ind w:left="864" w:hanging="864"/>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274303"/>
    <w:multiLevelType w:val="singleLevel"/>
    <w:tmpl w:val="DC507BEC"/>
    <w:lvl w:ilvl="0">
      <w:numFmt w:val="bullet"/>
      <w:pStyle w:val="Bullet"/>
      <w:lvlText w:val=""/>
      <w:lvlJc w:val="left"/>
      <w:pPr>
        <w:tabs>
          <w:tab w:val="num" w:pos="1440"/>
        </w:tabs>
        <w:ind w:left="1440" w:hanging="360"/>
      </w:pPr>
      <w:rPr>
        <w:rFonts w:ascii="Symbol" w:hAnsi="Symbol" w:hint="default"/>
      </w:rPr>
    </w:lvl>
  </w:abstractNum>
  <w:abstractNum w:abstractNumId="7">
    <w:nsid w:val="0F126A09"/>
    <w:multiLevelType w:val="hybridMultilevel"/>
    <w:tmpl w:val="81EA8FCA"/>
    <w:lvl w:ilvl="0" w:tplc="FFFFFFFF">
      <w:start w:val="1"/>
      <w:numFmt w:val="bullet"/>
      <w:pStyle w:val="BulletList1"/>
      <w:lvlText w:val=""/>
      <w:lvlJc w:val="left"/>
      <w:pPr>
        <w:tabs>
          <w:tab w:val="num" w:pos="1776"/>
        </w:tabs>
        <w:ind w:left="1776" w:hanging="360"/>
      </w:pPr>
      <w:rPr>
        <w:rFonts w:ascii="Symbol" w:hAnsi="Symbol" w:hint="default"/>
        <w:color w:val="auto"/>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8">
    <w:nsid w:val="0F740509"/>
    <w:multiLevelType w:val="hybridMultilevel"/>
    <w:tmpl w:val="B7EEC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FE56588"/>
    <w:multiLevelType w:val="hybridMultilevel"/>
    <w:tmpl w:val="C1C2D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753725"/>
    <w:multiLevelType w:val="hybridMultilevel"/>
    <w:tmpl w:val="6492C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817742"/>
    <w:multiLevelType w:val="multilevel"/>
    <w:tmpl w:val="0262BA96"/>
    <w:lvl w:ilvl="0">
      <w:start w:val="1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93F557C"/>
    <w:multiLevelType w:val="hybridMultilevel"/>
    <w:tmpl w:val="8794A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E45A8D"/>
    <w:multiLevelType w:val="hybridMultilevel"/>
    <w:tmpl w:val="1E9E1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9C6736"/>
    <w:multiLevelType w:val="hybridMultilevel"/>
    <w:tmpl w:val="D3027F8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00F56"/>
    <w:multiLevelType w:val="hybridMultilevel"/>
    <w:tmpl w:val="F6FA5E78"/>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9D24141"/>
    <w:multiLevelType w:val="hybridMultilevel"/>
    <w:tmpl w:val="53B8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6"/>
  </w:num>
  <w:num w:numId="8">
    <w:abstractNumId w:val="13"/>
  </w:num>
  <w:num w:numId="9">
    <w:abstractNumId w:val="12"/>
  </w:num>
  <w:num w:numId="10">
    <w:abstractNumId w:val="4"/>
  </w:num>
  <w:num w:numId="11">
    <w:abstractNumId w:val="3"/>
    <w:lvlOverride w:ilvl="0">
      <w:startOverride w:val="1"/>
    </w:lvlOverride>
  </w:num>
  <w:num w:numId="12">
    <w:abstractNumId w:val="15"/>
  </w:num>
  <w:num w:numId="13">
    <w:abstractNumId w:val="9"/>
  </w:num>
  <w:num w:numId="14">
    <w:abstractNumId w:val="10"/>
  </w:num>
  <w:num w:numId="15">
    <w:abstractNumId w:val="8"/>
  </w:num>
  <w:num w:numId="16">
    <w:abstractNumId w:val="11"/>
  </w:num>
  <w:num w:numId="17">
    <w:abstractNumId w:val="16"/>
  </w:num>
  <w:num w:numId="1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8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CA51C7"/>
    <w:rsid w:val="0001023E"/>
    <w:rsid w:val="0001306A"/>
    <w:rsid w:val="00016A57"/>
    <w:rsid w:val="000251B3"/>
    <w:rsid w:val="00025A78"/>
    <w:rsid w:val="00027275"/>
    <w:rsid w:val="00033EE7"/>
    <w:rsid w:val="000365E4"/>
    <w:rsid w:val="00036A99"/>
    <w:rsid w:val="000406A0"/>
    <w:rsid w:val="0004380D"/>
    <w:rsid w:val="000525AF"/>
    <w:rsid w:val="000534B4"/>
    <w:rsid w:val="00054E10"/>
    <w:rsid w:val="00067620"/>
    <w:rsid w:val="00067877"/>
    <w:rsid w:val="00070212"/>
    <w:rsid w:val="000842A4"/>
    <w:rsid w:val="00085AB3"/>
    <w:rsid w:val="00091E26"/>
    <w:rsid w:val="000A040B"/>
    <w:rsid w:val="000A0BDA"/>
    <w:rsid w:val="000A5997"/>
    <w:rsid w:val="000A6114"/>
    <w:rsid w:val="000A75E9"/>
    <w:rsid w:val="000A7787"/>
    <w:rsid w:val="000B0F68"/>
    <w:rsid w:val="000B3AC4"/>
    <w:rsid w:val="000B3C20"/>
    <w:rsid w:val="000B7972"/>
    <w:rsid w:val="000C4E62"/>
    <w:rsid w:val="000C7D02"/>
    <w:rsid w:val="000D1A43"/>
    <w:rsid w:val="000D2CAB"/>
    <w:rsid w:val="000E0B83"/>
    <w:rsid w:val="000E0D18"/>
    <w:rsid w:val="000F4126"/>
    <w:rsid w:val="000F42E4"/>
    <w:rsid w:val="00107132"/>
    <w:rsid w:val="00121407"/>
    <w:rsid w:val="0012154C"/>
    <w:rsid w:val="00122CDB"/>
    <w:rsid w:val="0012472E"/>
    <w:rsid w:val="00124CA2"/>
    <w:rsid w:val="001329AD"/>
    <w:rsid w:val="00136371"/>
    <w:rsid w:val="00143C1F"/>
    <w:rsid w:val="00155211"/>
    <w:rsid w:val="00165B48"/>
    <w:rsid w:val="001700DB"/>
    <w:rsid w:val="00170358"/>
    <w:rsid w:val="001718A1"/>
    <w:rsid w:val="001760BA"/>
    <w:rsid w:val="00176472"/>
    <w:rsid w:val="00181DD4"/>
    <w:rsid w:val="001838FE"/>
    <w:rsid w:val="00190458"/>
    <w:rsid w:val="0019065F"/>
    <w:rsid w:val="00190A36"/>
    <w:rsid w:val="001941DC"/>
    <w:rsid w:val="00194D69"/>
    <w:rsid w:val="001B4E16"/>
    <w:rsid w:val="001C56A9"/>
    <w:rsid w:val="001C7062"/>
    <w:rsid w:val="001C77F2"/>
    <w:rsid w:val="001D42C2"/>
    <w:rsid w:val="001D4C63"/>
    <w:rsid w:val="001D5DF8"/>
    <w:rsid w:val="001D750E"/>
    <w:rsid w:val="001E34B5"/>
    <w:rsid w:val="001E5EED"/>
    <w:rsid w:val="001F3C5D"/>
    <w:rsid w:val="0020251C"/>
    <w:rsid w:val="00207576"/>
    <w:rsid w:val="00217D01"/>
    <w:rsid w:val="002234D8"/>
    <w:rsid w:val="002269DD"/>
    <w:rsid w:val="002371F1"/>
    <w:rsid w:val="00243EB7"/>
    <w:rsid w:val="00254F8B"/>
    <w:rsid w:val="002602FC"/>
    <w:rsid w:val="00261086"/>
    <w:rsid w:val="0026195D"/>
    <w:rsid w:val="00261B80"/>
    <w:rsid w:val="002666F5"/>
    <w:rsid w:val="002A6534"/>
    <w:rsid w:val="002A7CEF"/>
    <w:rsid w:val="002B0936"/>
    <w:rsid w:val="002B4482"/>
    <w:rsid w:val="002B4861"/>
    <w:rsid w:val="002B4E7B"/>
    <w:rsid w:val="002B77B0"/>
    <w:rsid w:val="002C2B44"/>
    <w:rsid w:val="002C625C"/>
    <w:rsid w:val="002C7207"/>
    <w:rsid w:val="002D12F0"/>
    <w:rsid w:val="002D17B4"/>
    <w:rsid w:val="002D62C2"/>
    <w:rsid w:val="002D6E03"/>
    <w:rsid w:val="002E13E5"/>
    <w:rsid w:val="002E1857"/>
    <w:rsid w:val="002E2AE6"/>
    <w:rsid w:val="002E5601"/>
    <w:rsid w:val="002E6381"/>
    <w:rsid w:val="002F19A8"/>
    <w:rsid w:val="002F2C06"/>
    <w:rsid w:val="002F5E72"/>
    <w:rsid w:val="003068B6"/>
    <w:rsid w:val="00311FF2"/>
    <w:rsid w:val="0031279F"/>
    <w:rsid w:val="00312D86"/>
    <w:rsid w:val="0031591A"/>
    <w:rsid w:val="003213D4"/>
    <w:rsid w:val="003226FC"/>
    <w:rsid w:val="003301D4"/>
    <w:rsid w:val="0033249F"/>
    <w:rsid w:val="00332820"/>
    <w:rsid w:val="00336440"/>
    <w:rsid w:val="00350FFB"/>
    <w:rsid w:val="003557F2"/>
    <w:rsid w:val="00361031"/>
    <w:rsid w:val="003627D0"/>
    <w:rsid w:val="00366799"/>
    <w:rsid w:val="00366D43"/>
    <w:rsid w:val="00372002"/>
    <w:rsid w:val="0037355F"/>
    <w:rsid w:val="00375290"/>
    <w:rsid w:val="0037695D"/>
    <w:rsid w:val="003851A5"/>
    <w:rsid w:val="00386D8D"/>
    <w:rsid w:val="0039022B"/>
    <w:rsid w:val="003958CB"/>
    <w:rsid w:val="0039701C"/>
    <w:rsid w:val="003A53D0"/>
    <w:rsid w:val="003A7390"/>
    <w:rsid w:val="003B2BC8"/>
    <w:rsid w:val="003B5124"/>
    <w:rsid w:val="003B5566"/>
    <w:rsid w:val="003C0303"/>
    <w:rsid w:val="003C3083"/>
    <w:rsid w:val="003C47D2"/>
    <w:rsid w:val="003D0229"/>
    <w:rsid w:val="003D21E5"/>
    <w:rsid w:val="003D435B"/>
    <w:rsid w:val="003E0D36"/>
    <w:rsid w:val="003E12D9"/>
    <w:rsid w:val="003E12DB"/>
    <w:rsid w:val="003E3BA6"/>
    <w:rsid w:val="003E567C"/>
    <w:rsid w:val="003E5F4F"/>
    <w:rsid w:val="004026E0"/>
    <w:rsid w:val="004047D2"/>
    <w:rsid w:val="004069F9"/>
    <w:rsid w:val="00414019"/>
    <w:rsid w:val="00414497"/>
    <w:rsid w:val="00415408"/>
    <w:rsid w:val="00420E71"/>
    <w:rsid w:val="0042106D"/>
    <w:rsid w:val="00425EDD"/>
    <w:rsid w:val="00432109"/>
    <w:rsid w:val="00432F3A"/>
    <w:rsid w:val="004347D7"/>
    <w:rsid w:val="00440B2D"/>
    <w:rsid w:val="00440C2B"/>
    <w:rsid w:val="004457E7"/>
    <w:rsid w:val="00447643"/>
    <w:rsid w:val="00450AA7"/>
    <w:rsid w:val="0046448E"/>
    <w:rsid w:val="00465B70"/>
    <w:rsid w:val="00465C0F"/>
    <w:rsid w:val="00467D09"/>
    <w:rsid w:val="004710A0"/>
    <w:rsid w:val="004748BE"/>
    <w:rsid w:val="00474CD6"/>
    <w:rsid w:val="004759C0"/>
    <w:rsid w:val="00475F2D"/>
    <w:rsid w:val="00477300"/>
    <w:rsid w:val="00477CEC"/>
    <w:rsid w:val="00483598"/>
    <w:rsid w:val="00494E83"/>
    <w:rsid w:val="00496919"/>
    <w:rsid w:val="004A0AC6"/>
    <w:rsid w:val="004A6F02"/>
    <w:rsid w:val="004B2C4D"/>
    <w:rsid w:val="004C0708"/>
    <w:rsid w:val="004C7F0B"/>
    <w:rsid w:val="004D4004"/>
    <w:rsid w:val="004D4949"/>
    <w:rsid w:val="004D5CFC"/>
    <w:rsid w:val="004D6326"/>
    <w:rsid w:val="004D702F"/>
    <w:rsid w:val="004D7C57"/>
    <w:rsid w:val="004E0A9C"/>
    <w:rsid w:val="004E4432"/>
    <w:rsid w:val="005022E8"/>
    <w:rsid w:val="005057EA"/>
    <w:rsid w:val="0050627D"/>
    <w:rsid w:val="00510ADF"/>
    <w:rsid w:val="00513808"/>
    <w:rsid w:val="00522C8C"/>
    <w:rsid w:val="005239D0"/>
    <w:rsid w:val="00531F07"/>
    <w:rsid w:val="005321CE"/>
    <w:rsid w:val="00533092"/>
    <w:rsid w:val="00535CAA"/>
    <w:rsid w:val="00543862"/>
    <w:rsid w:val="005467B2"/>
    <w:rsid w:val="00550A9A"/>
    <w:rsid w:val="0055133F"/>
    <w:rsid w:val="00551AE0"/>
    <w:rsid w:val="005522F1"/>
    <w:rsid w:val="00554E71"/>
    <w:rsid w:val="00556D62"/>
    <w:rsid w:val="0056108C"/>
    <w:rsid w:val="00563E8D"/>
    <w:rsid w:val="00565413"/>
    <w:rsid w:val="00570F18"/>
    <w:rsid w:val="00573AE4"/>
    <w:rsid w:val="00574E18"/>
    <w:rsid w:val="005816FC"/>
    <w:rsid w:val="00581F42"/>
    <w:rsid w:val="00583CD6"/>
    <w:rsid w:val="00591BE8"/>
    <w:rsid w:val="00595B5D"/>
    <w:rsid w:val="005A5DF4"/>
    <w:rsid w:val="005A68BF"/>
    <w:rsid w:val="005B23B5"/>
    <w:rsid w:val="005B6163"/>
    <w:rsid w:val="005B6AC8"/>
    <w:rsid w:val="005C1CD5"/>
    <w:rsid w:val="005C4E7A"/>
    <w:rsid w:val="005C5491"/>
    <w:rsid w:val="005D261D"/>
    <w:rsid w:val="005D353F"/>
    <w:rsid w:val="005E4CFC"/>
    <w:rsid w:val="005F386F"/>
    <w:rsid w:val="005F4876"/>
    <w:rsid w:val="00603061"/>
    <w:rsid w:val="00604FAA"/>
    <w:rsid w:val="00610F81"/>
    <w:rsid w:val="0062118E"/>
    <w:rsid w:val="00622740"/>
    <w:rsid w:val="00622BB3"/>
    <w:rsid w:val="00623007"/>
    <w:rsid w:val="0062606A"/>
    <w:rsid w:val="00632E81"/>
    <w:rsid w:val="00633172"/>
    <w:rsid w:val="00633780"/>
    <w:rsid w:val="006348EC"/>
    <w:rsid w:val="006413A1"/>
    <w:rsid w:val="0064585F"/>
    <w:rsid w:val="00653804"/>
    <w:rsid w:val="0066281B"/>
    <w:rsid w:val="00666D50"/>
    <w:rsid w:val="0067441F"/>
    <w:rsid w:val="00674D94"/>
    <w:rsid w:val="006807E1"/>
    <w:rsid w:val="006813D9"/>
    <w:rsid w:val="00683686"/>
    <w:rsid w:val="0068519D"/>
    <w:rsid w:val="00685C8C"/>
    <w:rsid w:val="00685E68"/>
    <w:rsid w:val="00696BBD"/>
    <w:rsid w:val="006A0FB4"/>
    <w:rsid w:val="006A14CF"/>
    <w:rsid w:val="006A191A"/>
    <w:rsid w:val="006A1CDD"/>
    <w:rsid w:val="006A6D60"/>
    <w:rsid w:val="006B517A"/>
    <w:rsid w:val="006B621A"/>
    <w:rsid w:val="006C0838"/>
    <w:rsid w:val="006C09C5"/>
    <w:rsid w:val="006C1E2C"/>
    <w:rsid w:val="006C5881"/>
    <w:rsid w:val="006C662B"/>
    <w:rsid w:val="006C6A92"/>
    <w:rsid w:val="006D004C"/>
    <w:rsid w:val="006D01CE"/>
    <w:rsid w:val="006D550D"/>
    <w:rsid w:val="006D72CD"/>
    <w:rsid w:val="006E02D9"/>
    <w:rsid w:val="006E752D"/>
    <w:rsid w:val="006F190F"/>
    <w:rsid w:val="006F369A"/>
    <w:rsid w:val="00713F05"/>
    <w:rsid w:val="007268D5"/>
    <w:rsid w:val="00731458"/>
    <w:rsid w:val="00731533"/>
    <w:rsid w:val="007362F4"/>
    <w:rsid w:val="007579F3"/>
    <w:rsid w:val="00765108"/>
    <w:rsid w:val="00765F46"/>
    <w:rsid w:val="00766AE6"/>
    <w:rsid w:val="00766D75"/>
    <w:rsid w:val="00774A22"/>
    <w:rsid w:val="007803AB"/>
    <w:rsid w:val="00780572"/>
    <w:rsid w:val="007864BF"/>
    <w:rsid w:val="007A202E"/>
    <w:rsid w:val="007B24AF"/>
    <w:rsid w:val="007B3260"/>
    <w:rsid w:val="007B5075"/>
    <w:rsid w:val="007C3F78"/>
    <w:rsid w:val="007D322C"/>
    <w:rsid w:val="007D4EAA"/>
    <w:rsid w:val="007D57C5"/>
    <w:rsid w:val="007E14E3"/>
    <w:rsid w:val="007E1BFF"/>
    <w:rsid w:val="007E2262"/>
    <w:rsid w:val="007E697E"/>
    <w:rsid w:val="007E6C98"/>
    <w:rsid w:val="007F1892"/>
    <w:rsid w:val="007F3DBF"/>
    <w:rsid w:val="007F7635"/>
    <w:rsid w:val="0080790B"/>
    <w:rsid w:val="00815262"/>
    <w:rsid w:val="00815483"/>
    <w:rsid w:val="00820800"/>
    <w:rsid w:val="00826E98"/>
    <w:rsid w:val="00851503"/>
    <w:rsid w:val="00862A95"/>
    <w:rsid w:val="008637DD"/>
    <w:rsid w:val="00865612"/>
    <w:rsid w:val="00882AE1"/>
    <w:rsid w:val="00882B64"/>
    <w:rsid w:val="00882EAC"/>
    <w:rsid w:val="00883DA8"/>
    <w:rsid w:val="00883E75"/>
    <w:rsid w:val="008841EA"/>
    <w:rsid w:val="008879F9"/>
    <w:rsid w:val="008A0DFB"/>
    <w:rsid w:val="008A3A8E"/>
    <w:rsid w:val="008B3A4A"/>
    <w:rsid w:val="008B5575"/>
    <w:rsid w:val="008C7311"/>
    <w:rsid w:val="008D11A1"/>
    <w:rsid w:val="008D158B"/>
    <w:rsid w:val="008D2326"/>
    <w:rsid w:val="008D379B"/>
    <w:rsid w:val="008D48F0"/>
    <w:rsid w:val="008F3B33"/>
    <w:rsid w:val="008F490A"/>
    <w:rsid w:val="008F6B41"/>
    <w:rsid w:val="009027EB"/>
    <w:rsid w:val="009032C0"/>
    <w:rsid w:val="00914057"/>
    <w:rsid w:val="00917756"/>
    <w:rsid w:val="0092107D"/>
    <w:rsid w:val="00923544"/>
    <w:rsid w:val="00926481"/>
    <w:rsid w:val="00926AAA"/>
    <w:rsid w:val="00927CA0"/>
    <w:rsid w:val="00935168"/>
    <w:rsid w:val="00936272"/>
    <w:rsid w:val="00936CC3"/>
    <w:rsid w:val="00941979"/>
    <w:rsid w:val="0094483A"/>
    <w:rsid w:val="00947055"/>
    <w:rsid w:val="009503EC"/>
    <w:rsid w:val="00960F60"/>
    <w:rsid w:val="00961F88"/>
    <w:rsid w:val="009659F8"/>
    <w:rsid w:val="00967167"/>
    <w:rsid w:val="00967409"/>
    <w:rsid w:val="00967A54"/>
    <w:rsid w:val="0097055A"/>
    <w:rsid w:val="00972900"/>
    <w:rsid w:val="009804DC"/>
    <w:rsid w:val="009840F6"/>
    <w:rsid w:val="009866A6"/>
    <w:rsid w:val="009875A5"/>
    <w:rsid w:val="0099266F"/>
    <w:rsid w:val="009A05BA"/>
    <w:rsid w:val="009A081D"/>
    <w:rsid w:val="009A0F92"/>
    <w:rsid w:val="009A26A9"/>
    <w:rsid w:val="009A3B33"/>
    <w:rsid w:val="009B0318"/>
    <w:rsid w:val="009B2ADC"/>
    <w:rsid w:val="009B66B5"/>
    <w:rsid w:val="009C2749"/>
    <w:rsid w:val="009C3366"/>
    <w:rsid w:val="009C6155"/>
    <w:rsid w:val="009D1D90"/>
    <w:rsid w:val="009D2075"/>
    <w:rsid w:val="009D6FEA"/>
    <w:rsid w:val="009D71A1"/>
    <w:rsid w:val="009E280F"/>
    <w:rsid w:val="009E6E0B"/>
    <w:rsid w:val="009F0945"/>
    <w:rsid w:val="009F4E04"/>
    <w:rsid w:val="009F6244"/>
    <w:rsid w:val="00A05C80"/>
    <w:rsid w:val="00A104A4"/>
    <w:rsid w:val="00A12180"/>
    <w:rsid w:val="00A20D44"/>
    <w:rsid w:val="00A24965"/>
    <w:rsid w:val="00A3460E"/>
    <w:rsid w:val="00A34EA5"/>
    <w:rsid w:val="00A401D7"/>
    <w:rsid w:val="00A42672"/>
    <w:rsid w:val="00A42C0A"/>
    <w:rsid w:val="00A45E89"/>
    <w:rsid w:val="00A46D8E"/>
    <w:rsid w:val="00A57F07"/>
    <w:rsid w:val="00A60368"/>
    <w:rsid w:val="00A609AB"/>
    <w:rsid w:val="00A64664"/>
    <w:rsid w:val="00A6529C"/>
    <w:rsid w:val="00A75A9C"/>
    <w:rsid w:val="00A76340"/>
    <w:rsid w:val="00A76CCC"/>
    <w:rsid w:val="00A77702"/>
    <w:rsid w:val="00A85648"/>
    <w:rsid w:val="00A85CDB"/>
    <w:rsid w:val="00A91EE2"/>
    <w:rsid w:val="00A94DCA"/>
    <w:rsid w:val="00A966E2"/>
    <w:rsid w:val="00A97DC8"/>
    <w:rsid w:val="00AA4C53"/>
    <w:rsid w:val="00AB0479"/>
    <w:rsid w:val="00AB16D9"/>
    <w:rsid w:val="00AB59F9"/>
    <w:rsid w:val="00AC0CBE"/>
    <w:rsid w:val="00AC2A20"/>
    <w:rsid w:val="00AC2DC6"/>
    <w:rsid w:val="00AC3200"/>
    <w:rsid w:val="00AC7F9A"/>
    <w:rsid w:val="00AD037D"/>
    <w:rsid w:val="00AD2576"/>
    <w:rsid w:val="00AD2719"/>
    <w:rsid w:val="00AD605D"/>
    <w:rsid w:val="00AD7C40"/>
    <w:rsid w:val="00AE167E"/>
    <w:rsid w:val="00AF077E"/>
    <w:rsid w:val="00AF1623"/>
    <w:rsid w:val="00AF446A"/>
    <w:rsid w:val="00AF4D31"/>
    <w:rsid w:val="00B023C5"/>
    <w:rsid w:val="00B10584"/>
    <w:rsid w:val="00B128D9"/>
    <w:rsid w:val="00B13B65"/>
    <w:rsid w:val="00B1428A"/>
    <w:rsid w:val="00B22E06"/>
    <w:rsid w:val="00B26E5B"/>
    <w:rsid w:val="00B3496D"/>
    <w:rsid w:val="00B47C8E"/>
    <w:rsid w:val="00B47FF9"/>
    <w:rsid w:val="00B50BE0"/>
    <w:rsid w:val="00B57CA3"/>
    <w:rsid w:val="00B70B31"/>
    <w:rsid w:val="00B73038"/>
    <w:rsid w:val="00B747F8"/>
    <w:rsid w:val="00B92110"/>
    <w:rsid w:val="00BA0223"/>
    <w:rsid w:val="00BA489D"/>
    <w:rsid w:val="00BA7148"/>
    <w:rsid w:val="00BB5780"/>
    <w:rsid w:val="00BC5C79"/>
    <w:rsid w:val="00BD3472"/>
    <w:rsid w:val="00BD3C4C"/>
    <w:rsid w:val="00BE623D"/>
    <w:rsid w:val="00BF3AFC"/>
    <w:rsid w:val="00C045DF"/>
    <w:rsid w:val="00C1300E"/>
    <w:rsid w:val="00C2187A"/>
    <w:rsid w:val="00C23457"/>
    <w:rsid w:val="00C261A3"/>
    <w:rsid w:val="00C30114"/>
    <w:rsid w:val="00C3296B"/>
    <w:rsid w:val="00C423DF"/>
    <w:rsid w:val="00C42508"/>
    <w:rsid w:val="00C50868"/>
    <w:rsid w:val="00C50B8E"/>
    <w:rsid w:val="00C50EE8"/>
    <w:rsid w:val="00C511C6"/>
    <w:rsid w:val="00C576B9"/>
    <w:rsid w:val="00C57DE4"/>
    <w:rsid w:val="00C627AF"/>
    <w:rsid w:val="00C62886"/>
    <w:rsid w:val="00C667FA"/>
    <w:rsid w:val="00C6717F"/>
    <w:rsid w:val="00C67198"/>
    <w:rsid w:val="00C71E6F"/>
    <w:rsid w:val="00C95898"/>
    <w:rsid w:val="00CA09D2"/>
    <w:rsid w:val="00CA3709"/>
    <w:rsid w:val="00CA51C7"/>
    <w:rsid w:val="00CB1C47"/>
    <w:rsid w:val="00CB306D"/>
    <w:rsid w:val="00CB49F9"/>
    <w:rsid w:val="00CB4F2E"/>
    <w:rsid w:val="00CB6D8D"/>
    <w:rsid w:val="00CC567C"/>
    <w:rsid w:val="00CD472E"/>
    <w:rsid w:val="00CD4DA3"/>
    <w:rsid w:val="00CE5D3A"/>
    <w:rsid w:val="00CF6DC5"/>
    <w:rsid w:val="00CF6E77"/>
    <w:rsid w:val="00D01C0C"/>
    <w:rsid w:val="00D024C7"/>
    <w:rsid w:val="00D1110B"/>
    <w:rsid w:val="00D147BC"/>
    <w:rsid w:val="00D20523"/>
    <w:rsid w:val="00D26BE1"/>
    <w:rsid w:val="00D271AD"/>
    <w:rsid w:val="00D40678"/>
    <w:rsid w:val="00D43B66"/>
    <w:rsid w:val="00D45844"/>
    <w:rsid w:val="00D5110E"/>
    <w:rsid w:val="00D52970"/>
    <w:rsid w:val="00D74E3A"/>
    <w:rsid w:val="00D75178"/>
    <w:rsid w:val="00D80A94"/>
    <w:rsid w:val="00D81707"/>
    <w:rsid w:val="00DA25C8"/>
    <w:rsid w:val="00DA5AD9"/>
    <w:rsid w:val="00DB35FF"/>
    <w:rsid w:val="00DB39E7"/>
    <w:rsid w:val="00DB7D76"/>
    <w:rsid w:val="00DC010C"/>
    <w:rsid w:val="00DC3149"/>
    <w:rsid w:val="00DC37D8"/>
    <w:rsid w:val="00DD273C"/>
    <w:rsid w:val="00DD398E"/>
    <w:rsid w:val="00DE1D54"/>
    <w:rsid w:val="00DE2B5A"/>
    <w:rsid w:val="00DE2D6A"/>
    <w:rsid w:val="00DE32B0"/>
    <w:rsid w:val="00DE4F1C"/>
    <w:rsid w:val="00DF0276"/>
    <w:rsid w:val="00DF0E14"/>
    <w:rsid w:val="00DF27B6"/>
    <w:rsid w:val="00E01BA8"/>
    <w:rsid w:val="00E07A78"/>
    <w:rsid w:val="00E13B0F"/>
    <w:rsid w:val="00E13DEE"/>
    <w:rsid w:val="00E167FA"/>
    <w:rsid w:val="00E21D5D"/>
    <w:rsid w:val="00E2373A"/>
    <w:rsid w:val="00E30E26"/>
    <w:rsid w:val="00E314F2"/>
    <w:rsid w:val="00E35C04"/>
    <w:rsid w:val="00E36070"/>
    <w:rsid w:val="00E41595"/>
    <w:rsid w:val="00E44627"/>
    <w:rsid w:val="00E469E6"/>
    <w:rsid w:val="00E46B0C"/>
    <w:rsid w:val="00E5384A"/>
    <w:rsid w:val="00E61C66"/>
    <w:rsid w:val="00E61C75"/>
    <w:rsid w:val="00E61FC5"/>
    <w:rsid w:val="00E642D5"/>
    <w:rsid w:val="00E716E4"/>
    <w:rsid w:val="00E73F97"/>
    <w:rsid w:val="00E762AB"/>
    <w:rsid w:val="00E85EC8"/>
    <w:rsid w:val="00E91AA9"/>
    <w:rsid w:val="00E9264C"/>
    <w:rsid w:val="00EA370C"/>
    <w:rsid w:val="00EB55AD"/>
    <w:rsid w:val="00EB795E"/>
    <w:rsid w:val="00EC2C4A"/>
    <w:rsid w:val="00EC4592"/>
    <w:rsid w:val="00EC7136"/>
    <w:rsid w:val="00ED0550"/>
    <w:rsid w:val="00ED1215"/>
    <w:rsid w:val="00ED6A74"/>
    <w:rsid w:val="00ED7F10"/>
    <w:rsid w:val="00EE138C"/>
    <w:rsid w:val="00EF1281"/>
    <w:rsid w:val="00EF5C6F"/>
    <w:rsid w:val="00EF6D5D"/>
    <w:rsid w:val="00F0007E"/>
    <w:rsid w:val="00F04D8B"/>
    <w:rsid w:val="00F05747"/>
    <w:rsid w:val="00F06792"/>
    <w:rsid w:val="00F0719A"/>
    <w:rsid w:val="00F13D06"/>
    <w:rsid w:val="00F15DD9"/>
    <w:rsid w:val="00F164DF"/>
    <w:rsid w:val="00F32404"/>
    <w:rsid w:val="00F33982"/>
    <w:rsid w:val="00F4118C"/>
    <w:rsid w:val="00F44441"/>
    <w:rsid w:val="00F449A6"/>
    <w:rsid w:val="00F4686B"/>
    <w:rsid w:val="00F5540C"/>
    <w:rsid w:val="00F57562"/>
    <w:rsid w:val="00F579E3"/>
    <w:rsid w:val="00F62298"/>
    <w:rsid w:val="00F63817"/>
    <w:rsid w:val="00F72300"/>
    <w:rsid w:val="00F75495"/>
    <w:rsid w:val="00F756F6"/>
    <w:rsid w:val="00F81B2D"/>
    <w:rsid w:val="00F82ABA"/>
    <w:rsid w:val="00F85071"/>
    <w:rsid w:val="00F941D0"/>
    <w:rsid w:val="00F94595"/>
    <w:rsid w:val="00F96726"/>
    <w:rsid w:val="00FA080B"/>
    <w:rsid w:val="00FA0F01"/>
    <w:rsid w:val="00FB57CB"/>
    <w:rsid w:val="00FC0C8E"/>
    <w:rsid w:val="00FC2D72"/>
    <w:rsid w:val="00FC5C84"/>
    <w:rsid w:val="00FC5E93"/>
    <w:rsid w:val="00FC6BD7"/>
    <w:rsid w:val="00FD03B1"/>
    <w:rsid w:val="00FD2820"/>
    <w:rsid w:val="00FD61C1"/>
    <w:rsid w:val="00FE5C72"/>
    <w:rsid w:val="00FE7A43"/>
    <w:rsid w:val="00FF36C2"/>
    <w:rsid w:val="00FF7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1C7"/>
    <w:pPr>
      <w:overflowPunct w:val="0"/>
      <w:autoSpaceDE w:val="0"/>
      <w:autoSpaceDN w:val="0"/>
      <w:adjustRightInd w:val="0"/>
      <w:jc w:val="both"/>
      <w:textAlignment w:val="baseline"/>
    </w:pPr>
    <w:rPr>
      <w:sz w:val="24"/>
      <w:lang w:val="en-US" w:eastAsia="fr-FR"/>
    </w:rPr>
  </w:style>
  <w:style w:type="paragraph" w:styleId="Heading1">
    <w:name w:val="heading 1"/>
    <w:next w:val="BodyText"/>
    <w:qFormat/>
    <w:rsid w:val="00CA51C7"/>
    <w:pPr>
      <w:keepNext/>
      <w:numPr>
        <w:numId w:val="1"/>
      </w:numPr>
      <w:overflowPunct w:val="0"/>
      <w:autoSpaceDE w:val="0"/>
      <w:autoSpaceDN w:val="0"/>
      <w:adjustRightInd w:val="0"/>
      <w:spacing w:before="240" w:after="240"/>
      <w:textAlignment w:val="baseline"/>
      <w:outlineLvl w:val="0"/>
    </w:pPr>
    <w:rPr>
      <w:b/>
      <w:caps/>
      <w:kern w:val="28"/>
      <w:sz w:val="24"/>
      <w:lang w:val="en-US" w:eastAsia="fr-FR"/>
    </w:rPr>
  </w:style>
  <w:style w:type="paragraph" w:styleId="Heading2">
    <w:name w:val="heading 2"/>
    <w:basedOn w:val="Heading1"/>
    <w:next w:val="BodyText"/>
    <w:qFormat/>
    <w:rsid w:val="00CA51C7"/>
    <w:pPr>
      <w:numPr>
        <w:ilvl w:val="1"/>
      </w:numPr>
      <w:spacing w:before="0"/>
      <w:outlineLvl w:val="1"/>
    </w:pPr>
    <w:rPr>
      <w:caps w:val="0"/>
    </w:rPr>
  </w:style>
  <w:style w:type="paragraph" w:styleId="Heading3">
    <w:name w:val="heading 3"/>
    <w:basedOn w:val="Heading2"/>
    <w:next w:val="BodyText"/>
    <w:qFormat/>
    <w:rsid w:val="00CA51C7"/>
    <w:pPr>
      <w:numPr>
        <w:ilvl w:val="2"/>
      </w:numPr>
      <w:outlineLvl w:val="2"/>
    </w:pPr>
  </w:style>
  <w:style w:type="paragraph" w:styleId="Heading4">
    <w:name w:val="heading 4"/>
    <w:basedOn w:val="Heading3"/>
    <w:next w:val="BodyText"/>
    <w:link w:val="Heading4Char"/>
    <w:qFormat/>
    <w:rsid w:val="00CA51C7"/>
    <w:pPr>
      <w:numPr>
        <w:ilvl w:val="3"/>
      </w:numPr>
      <w:outlineLvl w:val="3"/>
    </w:pPr>
  </w:style>
  <w:style w:type="paragraph" w:styleId="Heading5">
    <w:name w:val="heading 5"/>
    <w:basedOn w:val="Heading4"/>
    <w:next w:val="BodyText"/>
    <w:qFormat/>
    <w:rsid w:val="00CA51C7"/>
    <w:pPr>
      <w:numPr>
        <w:ilvl w:val="4"/>
      </w:numPr>
      <w:outlineLvl w:val="4"/>
    </w:pPr>
  </w:style>
  <w:style w:type="paragraph" w:styleId="Heading6">
    <w:name w:val="heading 6"/>
    <w:basedOn w:val="Heading5"/>
    <w:next w:val="BodyText"/>
    <w:qFormat/>
    <w:rsid w:val="00CA51C7"/>
    <w:pPr>
      <w:numPr>
        <w:ilvl w:val="5"/>
      </w:numPr>
      <w:outlineLvl w:val="5"/>
    </w:pPr>
  </w:style>
  <w:style w:type="paragraph" w:styleId="Heading7">
    <w:name w:val="heading 7"/>
    <w:basedOn w:val="Heading6"/>
    <w:next w:val="BodyText"/>
    <w:qFormat/>
    <w:rsid w:val="00CA51C7"/>
    <w:pPr>
      <w:numPr>
        <w:ilvl w:val="6"/>
      </w:numPr>
      <w:outlineLvl w:val="6"/>
    </w:pPr>
  </w:style>
  <w:style w:type="paragraph" w:styleId="Heading8">
    <w:name w:val="heading 8"/>
    <w:basedOn w:val="Heading7"/>
    <w:next w:val="BodyText"/>
    <w:qFormat/>
    <w:rsid w:val="00CA51C7"/>
    <w:pPr>
      <w:numPr>
        <w:ilvl w:val="7"/>
      </w:numPr>
      <w:outlineLvl w:val="7"/>
    </w:pPr>
  </w:style>
  <w:style w:type="paragraph" w:styleId="Heading9">
    <w:name w:val="heading 9"/>
    <w:basedOn w:val="Heading8"/>
    <w:next w:val="BodyText"/>
    <w:qFormat/>
    <w:rsid w:val="00CA51C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A51C7"/>
    <w:pPr>
      <w:overflowPunct w:val="0"/>
      <w:autoSpaceDE w:val="0"/>
      <w:autoSpaceDN w:val="0"/>
      <w:adjustRightInd w:val="0"/>
      <w:ind w:left="340"/>
      <w:jc w:val="both"/>
      <w:textAlignment w:val="baseline"/>
    </w:pPr>
    <w:rPr>
      <w:sz w:val="24"/>
      <w:lang w:eastAsia="fr-FR"/>
    </w:rPr>
  </w:style>
  <w:style w:type="paragraph" w:customStyle="1" w:styleId="Corpsdetextemarge">
    <w:name w:val="Corps de texte marge"/>
    <w:basedOn w:val="BodyText"/>
    <w:rsid w:val="00CA51C7"/>
    <w:pPr>
      <w:ind w:left="0"/>
    </w:pPr>
  </w:style>
  <w:style w:type="paragraph" w:styleId="TOC1">
    <w:name w:val="toc 1"/>
    <w:basedOn w:val="Heading1"/>
    <w:next w:val="Corpsdetextemarge"/>
    <w:uiPriority w:val="39"/>
    <w:rsid w:val="00CA51C7"/>
    <w:pPr>
      <w:keepNext w:val="0"/>
      <w:tabs>
        <w:tab w:val="left" w:pos="340"/>
        <w:tab w:val="right" w:leader="dot" w:pos="9071"/>
      </w:tabs>
      <w:spacing w:after="0"/>
      <w:ind w:left="0" w:right="340" w:firstLine="0"/>
      <w:outlineLvl w:val="9"/>
    </w:pPr>
    <w:rPr>
      <w:kern w:val="0"/>
    </w:rPr>
  </w:style>
  <w:style w:type="paragraph" w:styleId="TOC2">
    <w:name w:val="toc 2"/>
    <w:basedOn w:val="Heading2"/>
    <w:next w:val="Corpsdetextemarge"/>
    <w:uiPriority w:val="39"/>
    <w:rsid w:val="00CA51C7"/>
    <w:pPr>
      <w:keepNext w:val="0"/>
      <w:numPr>
        <w:ilvl w:val="0"/>
        <w:numId w:val="0"/>
      </w:numPr>
      <w:tabs>
        <w:tab w:val="right" w:leader="dot" w:pos="9071"/>
      </w:tabs>
      <w:spacing w:after="0"/>
      <w:ind w:right="340"/>
      <w:outlineLvl w:val="9"/>
    </w:pPr>
    <w:rPr>
      <w:b w:val="0"/>
      <w:noProof/>
      <w:kern w:val="0"/>
      <w:szCs w:val="24"/>
    </w:rPr>
  </w:style>
  <w:style w:type="paragraph" w:styleId="TOC3">
    <w:name w:val="toc 3"/>
    <w:basedOn w:val="TOC2"/>
    <w:next w:val="Corpsdetextemarge"/>
    <w:uiPriority w:val="39"/>
    <w:rsid w:val="00CA51C7"/>
  </w:style>
  <w:style w:type="paragraph" w:styleId="TOC4">
    <w:name w:val="toc 4"/>
    <w:basedOn w:val="TOC2"/>
    <w:next w:val="Corpsdetextemarge"/>
    <w:uiPriority w:val="39"/>
    <w:rsid w:val="00CA51C7"/>
  </w:style>
  <w:style w:type="paragraph" w:styleId="Header">
    <w:name w:val="header"/>
    <w:basedOn w:val="Corpsdetextemarge"/>
    <w:rsid w:val="00CA51C7"/>
    <w:pPr>
      <w:pBdr>
        <w:bottom w:val="single" w:sz="6" w:space="1" w:color="auto"/>
      </w:pBdr>
      <w:tabs>
        <w:tab w:val="right" w:pos="8789"/>
      </w:tabs>
    </w:pPr>
    <w:rPr>
      <w:caps/>
      <w:sz w:val="20"/>
    </w:rPr>
  </w:style>
  <w:style w:type="paragraph" w:styleId="Footer">
    <w:name w:val="footer"/>
    <w:basedOn w:val="Corpsdetextemarge"/>
    <w:rsid w:val="00CA51C7"/>
    <w:pPr>
      <w:tabs>
        <w:tab w:val="center" w:pos="4320"/>
        <w:tab w:val="right" w:pos="8640"/>
      </w:tabs>
    </w:pPr>
  </w:style>
  <w:style w:type="paragraph" w:styleId="List">
    <w:name w:val="List"/>
    <w:basedOn w:val="Corpsdetextemarge"/>
    <w:rsid w:val="00CA51C7"/>
    <w:pPr>
      <w:ind w:left="794" w:hanging="170"/>
    </w:pPr>
  </w:style>
  <w:style w:type="paragraph" w:customStyle="1" w:styleId="NonOrderedList">
    <w:name w:val="Non Ordered List"/>
    <w:basedOn w:val="BodyText"/>
    <w:rsid w:val="00CA51C7"/>
    <w:pPr>
      <w:tabs>
        <w:tab w:val="left" w:pos="340"/>
        <w:tab w:val="num" w:pos="1060"/>
      </w:tabs>
      <w:ind w:left="1060" w:hanging="360"/>
    </w:pPr>
  </w:style>
  <w:style w:type="paragraph" w:customStyle="1" w:styleId="OrderedList">
    <w:name w:val="Ordered List"/>
    <w:basedOn w:val="BodyText"/>
    <w:rsid w:val="00CA51C7"/>
    <w:pPr>
      <w:ind w:left="629" w:hanging="289"/>
    </w:pPr>
  </w:style>
  <w:style w:type="character" w:styleId="PageNumber">
    <w:name w:val="page number"/>
    <w:basedOn w:val="DefaultParagraphFont"/>
    <w:rsid w:val="00CA51C7"/>
  </w:style>
  <w:style w:type="paragraph" w:styleId="EndnoteText">
    <w:name w:val="endnote text"/>
    <w:basedOn w:val="Corpsdetextemarge"/>
    <w:semiHidden/>
    <w:rsid w:val="00CA51C7"/>
    <w:pPr>
      <w:ind w:left="992" w:hanging="652"/>
    </w:pPr>
    <w:rPr>
      <w:color w:val="000000"/>
    </w:rPr>
  </w:style>
  <w:style w:type="paragraph" w:customStyle="1" w:styleId="Figure">
    <w:name w:val="Figure"/>
    <w:basedOn w:val="BodyText"/>
    <w:next w:val="BodyText"/>
    <w:rsid w:val="00CA51C7"/>
    <w:pPr>
      <w:spacing w:before="240" w:after="120"/>
      <w:jc w:val="center"/>
    </w:pPr>
  </w:style>
  <w:style w:type="paragraph" w:customStyle="1" w:styleId="Table">
    <w:name w:val="Table"/>
    <w:basedOn w:val="Corpsdetextemarge"/>
    <w:next w:val="BodyText"/>
    <w:rsid w:val="00CA51C7"/>
    <w:pPr>
      <w:spacing w:before="120"/>
      <w:jc w:val="center"/>
    </w:pPr>
  </w:style>
  <w:style w:type="paragraph" w:customStyle="1" w:styleId="Illustration">
    <w:name w:val="Illustration"/>
    <w:basedOn w:val="BodyText"/>
    <w:next w:val="BodyText"/>
    <w:rsid w:val="00CA51C7"/>
    <w:pPr>
      <w:spacing w:before="240" w:after="120"/>
      <w:jc w:val="center"/>
    </w:pPr>
  </w:style>
  <w:style w:type="paragraph" w:customStyle="1" w:styleId="Appendix">
    <w:name w:val="Appendix"/>
    <w:basedOn w:val="Normal"/>
    <w:next w:val="Corpsdetextemarge"/>
    <w:rsid w:val="00CA51C7"/>
    <w:pPr>
      <w:pageBreakBefore/>
      <w:spacing w:before="1080"/>
      <w:jc w:val="center"/>
    </w:pPr>
    <w:rPr>
      <w:b/>
    </w:rPr>
  </w:style>
  <w:style w:type="paragraph" w:customStyle="1" w:styleId="TocPreliminary">
    <w:name w:val="TocPreliminary"/>
    <w:basedOn w:val="Corpsdetextemarge"/>
    <w:next w:val="Corpsdetextemarge"/>
    <w:rsid w:val="00CA51C7"/>
    <w:pPr>
      <w:jc w:val="center"/>
    </w:pPr>
    <w:rPr>
      <w:b/>
    </w:rPr>
  </w:style>
  <w:style w:type="paragraph" w:customStyle="1" w:styleId="En-tteLandscape">
    <w:name w:val="En-tête Landscape"/>
    <w:basedOn w:val="Corpsdetextemarge"/>
    <w:rsid w:val="00CA51C7"/>
    <w:pPr>
      <w:pBdr>
        <w:bottom w:val="single" w:sz="6" w:space="1" w:color="auto"/>
      </w:pBdr>
      <w:tabs>
        <w:tab w:val="right" w:pos="12474"/>
      </w:tabs>
    </w:pPr>
    <w:rPr>
      <w:caps/>
      <w:sz w:val="20"/>
    </w:rPr>
  </w:style>
  <w:style w:type="character" w:customStyle="1" w:styleId="Masqu">
    <w:name w:val="Masqué"/>
    <w:rsid w:val="00CA51C7"/>
    <w:rPr>
      <w:vanish/>
    </w:rPr>
  </w:style>
  <w:style w:type="paragraph" w:customStyle="1" w:styleId="CorpsdetextemargeExp">
    <w:name w:val="Corps de texte marge Exp"/>
    <w:basedOn w:val="Corpsdetextemarge"/>
    <w:rsid w:val="00CA51C7"/>
    <w:rPr>
      <w:sz w:val="22"/>
    </w:rPr>
  </w:style>
  <w:style w:type="character" w:styleId="Hyperlink">
    <w:name w:val="Hyperlink"/>
    <w:uiPriority w:val="99"/>
    <w:rsid w:val="00CA51C7"/>
    <w:rPr>
      <w:color w:val="auto"/>
      <w:u w:val="none"/>
    </w:rPr>
  </w:style>
  <w:style w:type="paragraph" w:customStyle="1" w:styleId="NumberedList">
    <w:name w:val="NumberedList"/>
    <w:basedOn w:val="BodyText"/>
    <w:rsid w:val="00CA51C7"/>
    <w:pPr>
      <w:ind w:left="629" w:hanging="289"/>
    </w:pPr>
    <w:rPr>
      <w:lang w:eastAsia="en-US"/>
    </w:rPr>
  </w:style>
  <w:style w:type="paragraph" w:customStyle="1" w:styleId="ParagraphTable">
    <w:name w:val="Paragraph Table"/>
    <w:basedOn w:val="BodyText"/>
    <w:rsid w:val="00CA51C7"/>
    <w:pPr>
      <w:ind w:left="0"/>
      <w:jc w:val="left"/>
    </w:pPr>
  </w:style>
  <w:style w:type="paragraph" w:customStyle="1" w:styleId="RefBib">
    <w:name w:val="RefBib"/>
    <w:basedOn w:val="EndnoteText"/>
    <w:rsid w:val="00CA51C7"/>
  </w:style>
  <w:style w:type="paragraph" w:customStyle="1" w:styleId="Summary">
    <w:name w:val="Summary"/>
    <w:basedOn w:val="ParagraphTable"/>
    <w:rsid w:val="00CA51C7"/>
    <w:rPr>
      <w:rFonts w:ascii="Times" w:hAnsi="Times"/>
      <w:sz w:val="20"/>
      <w:lang w:val="fr-FR"/>
    </w:rPr>
  </w:style>
  <w:style w:type="paragraph" w:customStyle="1" w:styleId="c">
    <w:name w:val="c"/>
    <w:basedOn w:val="Heading2"/>
    <w:rsid w:val="00CA51C7"/>
  </w:style>
  <w:style w:type="paragraph" w:customStyle="1" w:styleId="SDref">
    <w:name w:val="SD ref"/>
    <w:basedOn w:val="Header"/>
    <w:rsid w:val="00CA51C7"/>
    <w:pPr>
      <w:pBdr>
        <w:bottom w:val="none" w:sz="0" w:space="0" w:color="auto"/>
      </w:pBdr>
      <w:tabs>
        <w:tab w:val="clear" w:pos="8789"/>
        <w:tab w:val="left" w:pos="1062"/>
        <w:tab w:val="left" w:pos="2322"/>
        <w:tab w:val="center" w:pos="4320"/>
        <w:tab w:val="right" w:pos="6822"/>
        <w:tab w:val="right" w:pos="9162"/>
      </w:tabs>
      <w:overflowPunct/>
      <w:autoSpaceDE/>
      <w:autoSpaceDN/>
      <w:adjustRightInd/>
      <w:spacing w:before="120" w:after="60"/>
      <w:jc w:val="left"/>
      <w:textAlignment w:val="auto"/>
    </w:pPr>
    <w:rPr>
      <w:rFonts w:ascii="Arial Narrow" w:hAnsi="Arial Narrow"/>
      <w:b/>
      <w:bCs/>
      <w:caps w:val="0"/>
      <w:color w:val="000066"/>
      <w:lang w:eastAsia="en-US"/>
    </w:rPr>
  </w:style>
  <w:style w:type="paragraph" w:customStyle="1" w:styleId="SDtext">
    <w:name w:val="SD text"/>
    <w:basedOn w:val="Header"/>
    <w:rsid w:val="00CA51C7"/>
    <w:pPr>
      <w:pBdr>
        <w:bottom w:val="none" w:sz="0" w:space="0" w:color="auto"/>
      </w:pBdr>
      <w:tabs>
        <w:tab w:val="clear" w:pos="8789"/>
      </w:tabs>
      <w:overflowPunct/>
      <w:autoSpaceDE/>
      <w:autoSpaceDN/>
      <w:adjustRightInd/>
      <w:jc w:val="left"/>
      <w:textAlignment w:val="auto"/>
    </w:pPr>
    <w:rPr>
      <w:rFonts w:ascii="Arial Narrow" w:hAnsi="Arial Narrow"/>
      <w:caps w:val="0"/>
      <w:noProof/>
      <w:color w:val="000066"/>
      <w:lang w:val="fr-FR" w:eastAsia="en-US"/>
    </w:rPr>
  </w:style>
  <w:style w:type="character" w:customStyle="1" w:styleId="Redhelp">
    <w:name w:val="Red help"/>
    <w:rsid w:val="00CA51C7"/>
    <w:rPr>
      <w:rFonts w:ascii="Arial" w:hAnsi="Arial"/>
      <w:vanish/>
      <w:color w:val="FF0000"/>
      <w:sz w:val="20"/>
    </w:rPr>
  </w:style>
  <w:style w:type="character" w:customStyle="1" w:styleId="BlueReplace">
    <w:name w:val="Blue Replace"/>
    <w:rsid w:val="00CA51C7"/>
    <w:rPr>
      <w:color w:val="0000FF"/>
    </w:rPr>
  </w:style>
  <w:style w:type="paragraph" w:styleId="BodyText2">
    <w:name w:val="Body Text 2"/>
    <w:basedOn w:val="Normal"/>
    <w:rsid w:val="00CA51C7"/>
    <w:rPr>
      <w:color w:val="339966"/>
    </w:rPr>
  </w:style>
  <w:style w:type="paragraph" w:styleId="BodyTextIndent">
    <w:name w:val="Body Text Indent"/>
    <w:basedOn w:val="Normal"/>
    <w:rsid w:val="00CA51C7"/>
    <w:pPr>
      <w:ind w:left="360"/>
    </w:pPr>
  </w:style>
  <w:style w:type="character" w:customStyle="1" w:styleId="BoldCharacter">
    <w:name w:val="Bold Character"/>
    <w:rsid w:val="00CA51C7"/>
    <w:rPr>
      <w:b/>
    </w:rPr>
  </w:style>
  <w:style w:type="paragraph" w:styleId="BodyTextIndent2">
    <w:name w:val="Body Text Indent 2"/>
    <w:basedOn w:val="Normal"/>
    <w:rsid w:val="00CA51C7"/>
    <w:pPr>
      <w:keepLines/>
      <w:ind w:left="360"/>
    </w:pPr>
    <w:rPr>
      <w:color w:val="008000"/>
    </w:rPr>
  </w:style>
  <w:style w:type="paragraph" w:styleId="BodyText3">
    <w:name w:val="Body Text 3"/>
    <w:basedOn w:val="Normal"/>
    <w:rsid w:val="00CA51C7"/>
    <w:rPr>
      <w:color w:val="008000"/>
    </w:rPr>
  </w:style>
  <w:style w:type="paragraph" w:customStyle="1" w:styleId="BulletList1">
    <w:name w:val="Bullet List 1"/>
    <w:basedOn w:val="Normal"/>
    <w:rsid w:val="00CA51C7"/>
    <w:pPr>
      <w:numPr>
        <w:numId w:val="2"/>
      </w:numPr>
      <w:overflowPunct/>
      <w:autoSpaceDE/>
      <w:autoSpaceDN/>
      <w:adjustRightInd/>
      <w:spacing w:before="120"/>
      <w:jc w:val="left"/>
      <w:textAlignment w:val="auto"/>
    </w:pPr>
    <w:rPr>
      <w:color w:val="000000"/>
      <w:lang w:eastAsia="en-US"/>
    </w:rPr>
  </w:style>
  <w:style w:type="paragraph" w:customStyle="1" w:styleId="BulletList2">
    <w:name w:val="Bullet List 2"/>
    <w:basedOn w:val="Normal"/>
    <w:next w:val="Normal"/>
    <w:rsid w:val="00CA51C7"/>
    <w:pPr>
      <w:widowControl w:val="0"/>
      <w:overflowPunct/>
      <w:spacing w:before="120"/>
      <w:jc w:val="left"/>
      <w:textAlignment w:val="auto"/>
    </w:pPr>
    <w:rPr>
      <w:rFonts w:ascii="Arial" w:hAnsi="Arial"/>
      <w:szCs w:val="24"/>
      <w:lang w:eastAsia="en-US"/>
    </w:rPr>
  </w:style>
  <w:style w:type="paragraph" w:customStyle="1" w:styleId="Default">
    <w:name w:val="Default"/>
    <w:rsid w:val="00CA51C7"/>
    <w:pPr>
      <w:widowControl w:val="0"/>
      <w:autoSpaceDE w:val="0"/>
      <w:autoSpaceDN w:val="0"/>
      <w:adjustRightInd w:val="0"/>
    </w:pPr>
    <w:rPr>
      <w:rFonts w:ascii="Arial" w:hAnsi="Arial" w:cs="Arial"/>
      <w:color w:val="000000"/>
      <w:sz w:val="24"/>
      <w:szCs w:val="24"/>
      <w:lang w:val="en-US" w:eastAsia="en-US"/>
    </w:rPr>
  </w:style>
  <w:style w:type="paragraph" w:customStyle="1" w:styleId="Normalnospace">
    <w:name w:val="Normal nospace"/>
    <w:basedOn w:val="Default"/>
    <w:next w:val="Default"/>
    <w:rsid w:val="00CA51C7"/>
    <w:rPr>
      <w:rFonts w:cs="Times New Roman"/>
      <w:color w:val="auto"/>
    </w:rPr>
  </w:style>
  <w:style w:type="paragraph" w:styleId="BodyTextIndent3">
    <w:name w:val="Body Text Indent 3"/>
    <w:basedOn w:val="Normal"/>
    <w:rsid w:val="00CA51C7"/>
    <w:pPr>
      <w:ind w:left="720"/>
    </w:pPr>
    <w:rPr>
      <w:color w:val="000000"/>
      <w:sz w:val="20"/>
    </w:rPr>
  </w:style>
  <w:style w:type="character" w:customStyle="1" w:styleId="ActionRequired">
    <w:name w:val="Action Required"/>
    <w:rsid w:val="00CA51C7"/>
    <w:rPr>
      <w:color w:val="008000"/>
    </w:rPr>
  </w:style>
  <w:style w:type="paragraph" w:customStyle="1" w:styleId="En-tteSMA1page">
    <w:name w:val="En-tête SMA 1page"/>
    <w:basedOn w:val="Header"/>
    <w:rsid w:val="00CA51C7"/>
    <w:pPr>
      <w:pBdr>
        <w:bottom w:val="none" w:sz="0" w:space="0" w:color="auto"/>
      </w:pBdr>
      <w:tabs>
        <w:tab w:val="clear" w:pos="8789"/>
        <w:tab w:val="left" w:pos="1062"/>
        <w:tab w:val="left" w:pos="1620"/>
        <w:tab w:val="left" w:pos="2322"/>
        <w:tab w:val="center" w:pos="4320"/>
        <w:tab w:val="right" w:pos="6822"/>
        <w:tab w:val="right" w:pos="8640"/>
      </w:tabs>
      <w:overflowPunct/>
      <w:autoSpaceDE/>
      <w:autoSpaceDN/>
      <w:adjustRightInd/>
      <w:spacing w:before="120"/>
      <w:textAlignment w:val="auto"/>
    </w:pPr>
    <w:rPr>
      <w:rFonts w:ascii="Arial" w:hAnsi="Arial" w:cs="Arial"/>
      <w:b/>
      <w:i/>
      <w:iCs/>
      <w:caps w:val="0"/>
      <w:color w:val="0000FF"/>
      <w:sz w:val="28"/>
      <w:lang w:eastAsia="en-US"/>
    </w:rPr>
  </w:style>
  <w:style w:type="paragraph" w:customStyle="1" w:styleId="En-tteICDSOP1page">
    <w:name w:val="En-tête ICD SOP 1page"/>
    <w:basedOn w:val="Header"/>
    <w:rsid w:val="00CA51C7"/>
    <w:pPr>
      <w:pBdr>
        <w:bottom w:val="none" w:sz="0" w:space="0" w:color="auto"/>
      </w:pBdr>
      <w:tabs>
        <w:tab w:val="clear" w:pos="8789"/>
        <w:tab w:val="left" w:pos="1062"/>
        <w:tab w:val="left" w:pos="1620"/>
        <w:tab w:val="left" w:pos="2322"/>
        <w:tab w:val="center" w:pos="4320"/>
        <w:tab w:val="right" w:pos="6822"/>
        <w:tab w:val="right" w:pos="8640"/>
      </w:tabs>
      <w:overflowPunct/>
      <w:autoSpaceDE/>
      <w:autoSpaceDN/>
      <w:adjustRightInd/>
      <w:spacing w:before="120"/>
      <w:textAlignment w:val="auto"/>
    </w:pPr>
    <w:rPr>
      <w:rFonts w:ascii="Arial" w:hAnsi="Arial" w:cs="Arial"/>
      <w:b/>
      <w:caps w:val="0"/>
      <w:sz w:val="24"/>
      <w:lang w:eastAsia="en-US"/>
    </w:rPr>
  </w:style>
  <w:style w:type="paragraph" w:styleId="BalloonText">
    <w:name w:val="Balloon Text"/>
    <w:basedOn w:val="Normal"/>
    <w:semiHidden/>
    <w:rsid w:val="00CA51C7"/>
    <w:rPr>
      <w:rFonts w:ascii="Tahoma" w:hAnsi="Tahoma" w:cs="Tahoma"/>
      <w:sz w:val="16"/>
      <w:szCs w:val="16"/>
    </w:rPr>
  </w:style>
  <w:style w:type="character" w:styleId="Strong">
    <w:name w:val="Strong"/>
    <w:qFormat/>
    <w:rsid w:val="00CA51C7"/>
    <w:rPr>
      <w:b/>
      <w:bCs/>
    </w:rPr>
  </w:style>
  <w:style w:type="paragraph" w:customStyle="1" w:styleId="SubheadingProtocolOutline">
    <w:name w:val="Subheading Protocol Outline"/>
    <w:basedOn w:val="Normal"/>
    <w:rsid w:val="00CA51C7"/>
    <w:pPr>
      <w:keepNext/>
      <w:overflowPunct/>
      <w:autoSpaceDE/>
      <w:autoSpaceDN/>
      <w:adjustRightInd/>
      <w:spacing w:before="360"/>
      <w:jc w:val="left"/>
      <w:textAlignment w:val="auto"/>
    </w:pPr>
    <w:rPr>
      <w:rFonts w:ascii="Arial" w:hAnsi="Arial"/>
      <w:b/>
      <w:kern w:val="22"/>
      <w:sz w:val="22"/>
      <w:lang w:eastAsia="en-US"/>
    </w:rPr>
  </w:style>
  <w:style w:type="paragraph" w:customStyle="1" w:styleId="Para">
    <w:name w:val="Para"/>
    <w:rsid w:val="00CA51C7"/>
    <w:pPr>
      <w:suppressAutoHyphens/>
      <w:spacing w:before="240"/>
    </w:pPr>
    <w:rPr>
      <w:sz w:val="22"/>
      <w:lang w:val="en-US" w:eastAsia="en-GB"/>
    </w:rPr>
  </w:style>
  <w:style w:type="paragraph" w:styleId="List2">
    <w:name w:val="List 2"/>
    <w:basedOn w:val="Normal"/>
    <w:rsid w:val="00CA51C7"/>
    <w:pPr>
      <w:ind w:left="566" w:hanging="283"/>
    </w:pPr>
  </w:style>
  <w:style w:type="paragraph" w:styleId="ListBullet2">
    <w:name w:val="List Bullet 2"/>
    <w:basedOn w:val="Normal"/>
    <w:rsid w:val="00CA51C7"/>
    <w:pPr>
      <w:numPr>
        <w:numId w:val="3"/>
      </w:numPr>
    </w:pPr>
  </w:style>
  <w:style w:type="paragraph" w:styleId="BodyTextFirstIndent2">
    <w:name w:val="Body Text First Indent 2"/>
    <w:basedOn w:val="BodyTextIndent"/>
    <w:rsid w:val="00CA51C7"/>
    <w:pPr>
      <w:spacing w:after="120"/>
      <w:ind w:left="283" w:firstLine="210"/>
    </w:pPr>
  </w:style>
  <w:style w:type="paragraph" w:styleId="ListBullet">
    <w:name w:val="List Bullet"/>
    <w:basedOn w:val="Normal"/>
    <w:rsid w:val="00CA51C7"/>
    <w:pPr>
      <w:numPr>
        <w:numId w:val="4"/>
      </w:numPr>
    </w:pPr>
  </w:style>
  <w:style w:type="paragraph" w:styleId="ListBullet3">
    <w:name w:val="List Bullet 3"/>
    <w:basedOn w:val="Normal"/>
    <w:rsid w:val="00CA51C7"/>
    <w:pPr>
      <w:numPr>
        <w:numId w:val="5"/>
      </w:numPr>
    </w:pPr>
  </w:style>
  <w:style w:type="paragraph" w:styleId="ListContinue">
    <w:name w:val="List Continue"/>
    <w:basedOn w:val="Normal"/>
    <w:rsid w:val="00CA51C7"/>
    <w:pPr>
      <w:spacing w:after="120"/>
      <w:ind w:left="283"/>
    </w:pPr>
  </w:style>
  <w:style w:type="paragraph" w:styleId="ListContinue2">
    <w:name w:val="List Continue 2"/>
    <w:basedOn w:val="Normal"/>
    <w:rsid w:val="00CA51C7"/>
    <w:pPr>
      <w:spacing w:after="120"/>
      <w:ind w:left="566"/>
    </w:pPr>
  </w:style>
  <w:style w:type="paragraph" w:styleId="BodyTextFirstIndent">
    <w:name w:val="Body Text First Indent"/>
    <w:basedOn w:val="BodyText"/>
    <w:rsid w:val="00CA51C7"/>
    <w:pPr>
      <w:spacing w:after="120"/>
      <w:ind w:left="0" w:firstLine="210"/>
    </w:pPr>
  </w:style>
  <w:style w:type="paragraph" w:customStyle="1" w:styleId="BodyText21">
    <w:name w:val="Body Text 21"/>
    <w:basedOn w:val="Normal"/>
    <w:rsid w:val="00CA51C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pPr>
    <w:rPr>
      <w:sz w:val="22"/>
      <w:lang w:val="en-GB" w:eastAsia="ja-JP"/>
    </w:rPr>
  </w:style>
  <w:style w:type="paragraph" w:customStyle="1" w:styleId="niveau1">
    <w:name w:val="niveau 1"/>
    <w:basedOn w:val="Normal"/>
    <w:rsid w:val="00CA51C7"/>
    <w:pPr>
      <w:numPr>
        <w:numId w:val="6"/>
      </w:numPr>
      <w:overflowPunct/>
      <w:autoSpaceDE/>
      <w:autoSpaceDN/>
      <w:adjustRightInd/>
      <w:spacing w:after="240"/>
      <w:textAlignment w:val="auto"/>
    </w:pPr>
    <w:rPr>
      <w:rFonts w:ascii="Helvetica" w:hAnsi="Helvetica"/>
      <w:sz w:val="22"/>
      <w:szCs w:val="24"/>
      <w:lang w:val="en-GB" w:eastAsia="en-US"/>
    </w:rPr>
  </w:style>
  <w:style w:type="paragraph" w:customStyle="1" w:styleId="niveau2">
    <w:name w:val="niveau 2"/>
    <w:basedOn w:val="Normal"/>
    <w:rsid w:val="00CA51C7"/>
    <w:pPr>
      <w:numPr>
        <w:ilvl w:val="1"/>
        <w:numId w:val="6"/>
      </w:numPr>
      <w:overflowPunct/>
      <w:autoSpaceDE/>
      <w:autoSpaceDN/>
      <w:adjustRightInd/>
      <w:spacing w:after="120"/>
      <w:textAlignment w:val="auto"/>
    </w:pPr>
    <w:rPr>
      <w:rFonts w:ascii="Helvetica" w:hAnsi="Helvetica"/>
      <w:sz w:val="22"/>
      <w:szCs w:val="24"/>
      <w:lang w:val="en-GB" w:eastAsia="en-US"/>
    </w:rPr>
  </w:style>
  <w:style w:type="paragraph" w:customStyle="1" w:styleId="niveau3">
    <w:name w:val="niveau 3"/>
    <w:basedOn w:val="Normal"/>
    <w:autoRedefine/>
    <w:rsid w:val="00CA51C7"/>
    <w:pPr>
      <w:numPr>
        <w:ilvl w:val="2"/>
        <w:numId w:val="6"/>
      </w:numPr>
      <w:overflowPunct/>
      <w:autoSpaceDE/>
      <w:autoSpaceDN/>
      <w:adjustRightInd/>
      <w:spacing w:after="120"/>
      <w:textAlignment w:val="auto"/>
    </w:pPr>
    <w:rPr>
      <w:rFonts w:ascii="Helvetica" w:hAnsi="Helvetica"/>
      <w:sz w:val="22"/>
      <w:szCs w:val="24"/>
      <w:lang w:val="en-GB" w:eastAsia="en-US"/>
    </w:rPr>
  </w:style>
  <w:style w:type="paragraph" w:customStyle="1" w:styleId="NumberList">
    <w:name w:val="Number List"/>
    <w:basedOn w:val="Normal"/>
    <w:rsid w:val="00CA51C7"/>
    <w:pPr>
      <w:overflowPunct/>
      <w:autoSpaceDE/>
      <w:autoSpaceDN/>
      <w:adjustRightInd/>
      <w:spacing w:before="120"/>
      <w:ind w:left="360" w:hanging="360"/>
      <w:jc w:val="left"/>
      <w:textAlignment w:val="auto"/>
    </w:pPr>
    <w:rPr>
      <w:color w:val="000000"/>
      <w:lang w:eastAsia="en-US"/>
    </w:rPr>
  </w:style>
  <w:style w:type="paragraph" w:customStyle="1" w:styleId="Heading1NoNumbering">
    <w:name w:val="Heading 1 NoNumbering"/>
    <w:basedOn w:val="Heading1"/>
    <w:next w:val="Normal"/>
    <w:rsid w:val="00CA51C7"/>
    <w:pPr>
      <w:numPr>
        <w:numId w:val="0"/>
      </w:numPr>
      <w:overflowPunct/>
      <w:autoSpaceDE/>
      <w:autoSpaceDN/>
      <w:adjustRightInd/>
      <w:spacing w:before="360" w:after="120"/>
      <w:textAlignment w:val="auto"/>
    </w:pPr>
    <w:rPr>
      <w:rFonts w:ascii="Arial" w:hAnsi="Arial" w:cs="Arial"/>
      <w:i/>
      <w:iCs/>
      <w:caps w:val="0"/>
      <w:smallCaps/>
      <w:kern w:val="0"/>
      <w:u w:val="single"/>
      <w:lang w:eastAsia="en-US"/>
    </w:rPr>
  </w:style>
  <w:style w:type="paragraph" w:styleId="Title">
    <w:name w:val="Title"/>
    <w:next w:val="Normal"/>
    <w:qFormat/>
    <w:rsid w:val="00CA51C7"/>
    <w:pPr>
      <w:keepNext/>
      <w:spacing w:before="600" w:after="480"/>
      <w:jc w:val="center"/>
      <w:outlineLvl w:val="0"/>
    </w:pPr>
    <w:rPr>
      <w:rFonts w:ascii="Arial" w:hAnsi="Arial"/>
      <w:b/>
      <w:bCs/>
      <w:caps/>
      <w:kern w:val="28"/>
      <w:sz w:val="22"/>
      <w:szCs w:val="32"/>
      <w:lang w:val="en-US" w:eastAsia="en-US"/>
    </w:rPr>
  </w:style>
  <w:style w:type="character" w:customStyle="1" w:styleId="Instruction">
    <w:name w:val="Instruction"/>
    <w:rsid w:val="00CA51C7"/>
    <w:rPr>
      <w:rFonts w:ascii="Times New Roman" w:hAnsi="Times New Roman"/>
      <w:b/>
      <w:i/>
      <w:color w:val="FF0000"/>
      <w:sz w:val="24"/>
    </w:rPr>
  </w:style>
  <w:style w:type="paragraph" w:customStyle="1" w:styleId="BodyText10">
    <w:name w:val="BodyText10"/>
    <w:rsid w:val="000C4E62"/>
    <w:pPr>
      <w:suppressAutoHyphens/>
      <w:spacing w:after="200"/>
      <w:jc w:val="both"/>
    </w:pPr>
    <w:rPr>
      <w:lang w:val="en-US" w:eastAsia="en-US"/>
    </w:rPr>
  </w:style>
  <w:style w:type="paragraph" w:styleId="HTMLPreformatted">
    <w:name w:val="HTML Preformatted"/>
    <w:basedOn w:val="Normal"/>
    <w:link w:val="HTMLPreformattedChar"/>
    <w:uiPriority w:val="99"/>
    <w:unhideWhenUsed/>
    <w:rsid w:val="002E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sz w:val="20"/>
    </w:rPr>
  </w:style>
  <w:style w:type="character" w:customStyle="1" w:styleId="HTMLPreformattedChar">
    <w:name w:val="HTML Preformatted Char"/>
    <w:link w:val="HTMLPreformatted"/>
    <w:uiPriority w:val="99"/>
    <w:rsid w:val="002E2AE6"/>
    <w:rPr>
      <w:rFonts w:ascii="Courier New" w:hAnsi="Courier New" w:cs="Courier New"/>
    </w:rPr>
  </w:style>
  <w:style w:type="paragraph" w:customStyle="1" w:styleId="Bodytext0">
    <w:name w:val="Bodytext"/>
    <w:basedOn w:val="Normal"/>
    <w:rsid w:val="002E2AE6"/>
    <w:pPr>
      <w:overflowPunct/>
      <w:autoSpaceDE/>
      <w:autoSpaceDN/>
      <w:adjustRightInd/>
      <w:ind w:left="851"/>
      <w:jc w:val="left"/>
      <w:textAlignment w:val="auto"/>
    </w:pPr>
    <w:rPr>
      <w:lang w:val="en-GB" w:eastAsia="en-US"/>
    </w:rPr>
  </w:style>
  <w:style w:type="paragraph" w:styleId="ListParagraph">
    <w:name w:val="List Paragraph"/>
    <w:basedOn w:val="Normal"/>
    <w:uiPriority w:val="34"/>
    <w:qFormat/>
    <w:rsid w:val="00477CEC"/>
    <w:pPr>
      <w:overflowPunct/>
      <w:autoSpaceDE/>
      <w:autoSpaceDN/>
      <w:adjustRightInd/>
      <w:ind w:left="720"/>
      <w:jc w:val="left"/>
      <w:textAlignment w:val="auto"/>
    </w:pPr>
    <w:rPr>
      <w:rFonts w:ascii="Arial" w:hAnsi="Arial" w:cs="Arial"/>
      <w:sz w:val="20"/>
      <w:lang w:eastAsia="en-US"/>
    </w:rPr>
  </w:style>
  <w:style w:type="paragraph" w:customStyle="1" w:styleId="Bullet">
    <w:name w:val="Bullet"/>
    <w:rsid w:val="0046448E"/>
    <w:pPr>
      <w:numPr>
        <w:numId w:val="7"/>
      </w:numPr>
      <w:spacing w:before="60" w:after="60"/>
    </w:pPr>
    <w:rPr>
      <w:rFonts w:ascii="Arial" w:hAnsi="Arial"/>
      <w:noProof/>
      <w:sz w:val="22"/>
      <w:lang w:val="en-US" w:eastAsia="en-US"/>
    </w:rPr>
  </w:style>
  <w:style w:type="paragraph" w:customStyle="1" w:styleId="TableText">
    <w:name w:val="TableText"/>
    <w:link w:val="TableTextChar"/>
    <w:qFormat/>
    <w:rsid w:val="0046448E"/>
    <w:pPr>
      <w:keepNext/>
    </w:pPr>
    <w:rPr>
      <w:lang w:val="en-US" w:eastAsia="en-US"/>
    </w:rPr>
  </w:style>
  <w:style w:type="character" w:customStyle="1" w:styleId="TableTextChar">
    <w:name w:val="TableText Char"/>
    <w:link w:val="TableText"/>
    <w:rsid w:val="0046448E"/>
    <w:rPr>
      <w:lang w:val="en-US" w:eastAsia="en-US" w:bidi="ar-SA"/>
    </w:rPr>
  </w:style>
  <w:style w:type="character" w:styleId="Emphasis">
    <w:name w:val="Emphasis"/>
    <w:uiPriority w:val="20"/>
    <w:qFormat/>
    <w:rsid w:val="000A040B"/>
    <w:rPr>
      <w:i/>
      <w:iCs/>
    </w:rPr>
  </w:style>
  <w:style w:type="character" w:customStyle="1" w:styleId="apple-converted-space">
    <w:name w:val="apple-converted-space"/>
    <w:rsid w:val="000A040B"/>
  </w:style>
  <w:style w:type="character" w:styleId="CommentReference">
    <w:name w:val="annotation reference"/>
    <w:uiPriority w:val="99"/>
    <w:rsid w:val="00967167"/>
    <w:rPr>
      <w:sz w:val="16"/>
      <w:szCs w:val="16"/>
    </w:rPr>
  </w:style>
  <w:style w:type="paragraph" w:styleId="CommentText">
    <w:name w:val="annotation text"/>
    <w:basedOn w:val="Normal"/>
    <w:link w:val="CommentTextChar"/>
    <w:uiPriority w:val="99"/>
    <w:rsid w:val="00967167"/>
    <w:rPr>
      <w:sz w:val="20"/>
    </w:rPr>
  </w:style>
  <w:style w:type="character" w:customStyle="1" w:styleId="CommentTextChar">
    <w:name w:val="Comment Text Char"/>
    <w:link w:val="CommentText"/>
    <w:uiPriority w:val="99"/>
    <w:rsid w:val="00967167"/>
    <w:rPr>
      <w:lang w:eastAsia="fr-FR"/>
    </w:rPr>
  </w:style>
  <w:style w:type="paragraph" w:styleId="CommentSubject">
    <w:name w:val="annotation subject"/>
    <w:basedOn w:val="CommentText"/>
    <w:next w:val="CommentText"/>
    <w:link w:val="CommentSubjectChar"/>
    <w:rsid w:val="00967167"/>
    <w:rPr>
      <w:b/>
      <w:bCs/>
    </w:rPr>
  </w:style>
  <w:style w:type="character" w:customStyle="1" w:styleId="CommentSubjectChar">
    <w:name w:val="Comment Subject Char"/>
    <w:link w:val="CommentSubject"/>
    <w:rsid w:val="00967167"/>
    <w:rPr>
      <w:b/>
      <w:bCs/>
      <w:lang w:eastAsia="fr-FR"/>
    </w:rPr>
  </w:style>
  <w:style w:type="paragraph" w:styleId="Index1">
    <w:name w:val="index 1"/>
    <w:basedOn w:val="Corpsdetextemarge"/>
    <w:next w:val="Corpsdetextemarge"/>
    <w:rsid w:val="00EC4592"/>
    <w:pPr>
      <w:ind w:left="851" w:hanging="851"/>
    </w:pPr>
  </w:style>
  <w:style w:type="character" w:styleId="FollowedHyperlink">
    <w:name w:val="FollowedHyperlink"/>
    <w:rsid w:val="00EC4592"/>
    <w:rPr>
      <w:color w:val="auto"/>
      <w:u w:val="none"/>
    </w:rPr>
  </w:style>
  <w:style w:type="paragraph" w:styleId="TOC8">
    <w:name w:val="toc 8"/>
    <w:basedOn w:val="Normal"/>
    <w:next w:val="Normal"/>
    <w:autoRedefine/>
    <w:rsid w:val="00EC4592"/>
    <w:pPr>
      <w:overflowPunct/>
      <w:autoSpaceDE/>
      <w:autoSpaceDN/>
      <w:adjustRightInd/>
      <w:ind w:left="1680"/>
      <w:jc w:val="left"/>
      <w:textAlignment w:val="auto"/>
    </w:pPr>
    <w:rPr>
      <w:szCs w:val="24"/>
      <w:lang w:eastAsia="en-US"/>
    </w:rPr>
  </w:style>
  <w:style w:type="paragraph" w:styleId="TOC5">
    <w:name w:val="toc 5"/>
    <w:basedOn w:val="Normal"/>
    <w:next w:val="Normal"/>
    <w:autoRedefine/>
    <w:rsid w:val="00EC4592"/>
    <w:pPr>
      <w:overflowPunct/>
      <w:autoSpaceDE/>
      <w:autoSpaceDN/>
      <w:adjustRightInd/>
      <w:ind w:left="960"/>
      <w:jc w:val="left"/>
      <w:textAlignment w:val="auto"/>
    </w:pPr>
    <w:rPr>
      <w:szCs w:val="24"/>
      <w:lang w:eastAsia="en-US"/>
    </w:rPr>
  </w:style>
  <w:style w:type="paragraph" w:styleId="FootnoteText">
    <w:name w:val="footnote text"/>
    <w:basedOn w:val="Corpsdetextemarge"/>
    <w:link w:val="FootnoteTextChar"/>
    <w:rsid w:val="00EC4592"/>
    <w:pPr>
      <w:ind w:left="454" w:hanging="227"/>
    </w:pPr>
    <w:rPr>
      <w:sz w:val="20"/>
    </w:rPr>
  </w:style>
  <w:style w:type="character" w:customStyle="1" w:styleId="FootnoteTextChar">
    <w:name w:val="Footnote Text Char"/>
    <w:link w:val="FootnoteText"/>
    <w:rsid w:val="00EC4592"/>
    <w:rPr>
      <w:lang w:eastAsia="fr-FR"/>
    </w:rPr>
  </w:style>
  <w:style w:type="paragraph" w:styleId="TOC6">
    <w:name w:val="toc 6"/>
    <w:basedOn w:val="Normal"/>
    <w:next w:val="Normal"/>
    <w:autoRedefine/>
    <w:rsid w:val="00EC4592"/>
    <w:pPr>
      <w:ind w:left="1200"/>
    </w:pPr>
  </w:style>
  <w:style w:type="paragraph" w:styleId="TOC7">
    <w:name w:val="toc 7"/>
    <w:basedOn w:val="Normal"/>
    <w:next w:val="Normal"/>
    <w:autoRedefine/>
    <w:rsid w:val="00EC4592"/>
    <w:pPr>
      <w:ind w:left="1440"/>
    </w:pPr>
  </w:style>
  <w:style w:type="paragraph" w:styleId="TOC9">
    <w:name w:val="toc 9"/>
    <w:basedOn w:val="Normal"/>
    <w:next w:val="Normal"/>
    <w:autoRedefine/>
    <w:rsid w:val="00EC4592"/>
    <w:pPr>
      <w:ind w:left="1920"/>
    </w:pPr>
  </w:style>
  <w:style w:type="table" w:styleId="TableGrid1">
    <w:name w:val="Table Grid 1"/>
    <w:basedOn w:val="TableGrid2"/>
    <w:rsid w:val="00EC4592"/>
    <w:tblPr>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i/>
        <w:i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table" w:styleId="TableGrid2">
    <w:name w:val="Table Grid 2"/>
    <w:basedOn w:val="TableNormal"/>
    <w:rsid w:val="00EC4592"/>
    <w:pPr>
      <w:overflowPunct w:val="0"/>
      <w:autoSpaceDE w:val="0"/>
      <w:autoSpaceDN w:val="0"/>
      <w:adjustRightInd w:val="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DocumentMap">
    <w:name w:val="Document Map"/>
    <w:basedOn w:val="Normal"/>
    <w:link w:val="DocumentMapChar"/>
    <w:rsid w:val="00EC4592"/>
    <w:pPr>
      <w:shd w:val="clear" w:color="auto" w:fill="000080"/>
    </w:pPr>
    <w:rPr>
      <w:rFonts w:ascii="Tahoma" w:hAnsi="Tahoma"/>
      <w:sz w:val="20"/>
    </w:rPr>
  </w:style>
  <w:style w:type="character" w:customStyle="1" w:styleId="DocumentMapChar">
    <w:name w:val="Document Map Char"/>
    <w:link w:val="DocumentMap"/>
    <w:rsid w:val="00EC4592"/>
    <w:rPr>
      <w:rFonts w:ascii="Tahoma" w:hAnsi="Tahoma"/>
      <w:shd w:val="clear" w:color="auto" w:fill="000080"/>
      <w:lang w:eastAsia="fr-FR"/>
    </w:rPr>
  </w:style>
  <w:style w:type="table" w:styleId="TableGrid">
    <w:name w:val="Table Grid"/>
    <w:basedOn w:val="TableNormal"/>
    <w:rsid w:val="00EC4592"/>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372002"/>
  </w:style>
  <w:style w:type="paragraph" w:customStyle="1" w:styleId="BodyText12">
    <w:name w:val="BodyText12"/>
    <w:link w:val="BodyText12Char"/>
    <w:uiPriority w:val="99"/>
    <w:rsid w:val="00E91AA9"/>
    <w:pPr>
      <w:spacing w:after="200" w:line="300" w:lineRule="auto"/>
      <w:ind w:left="850"/>
      <w:jc w:val="both"/>
    </w:pPr>
    <w:rPr>
      <w:sz w:val="24"/>
    </w:rPr>
  </w:style>
  <w:style w:type="character" w:customStyle="1" w:styleId="BodyText12Char">
    <w:name w:val="BodyText12 Char"/>
    <w:link w:val="BodyText12"/>
    <w:uiPriority w:val="99"/>
    <w:locked/>
    <w:rsid w:val="00E91AA9"/>
    <w:rPr>
      <w:sz w:val="24"/>
      <w:lang w:bidi="ar-SA"/>
    </w:rPr>
  </w:style>
  <w:style w:type="character" w:customStyle="1" w:styleId="hps">
    <w:name w:val="hps"/>
    <w:basedOn w:val="DefaultParagraphFont"/>
    <w:rsid w:val="00E91AA9"/>
  </w:style>
  <w:style w:type="character" w:customStyle="1" w:styleId="Heading4Char">
    <w:name w:val="Heading 4 Char"/>
    <w:link w:val="Heading4"/>
    <w:rsid w:val="000B3C20"/>
    <w:rPr>
      <w:b/>
      <w:kern w:val="28"/>
      <w:sz w:val="24"/>
      <w:lang w:val="en-US" w:eastAsia="fr-FR"/>
    </w:rPr>
  </w:style>
  <w:style w:type="character" w:customStyle="1" w:styleId="BodyTextChar">
    <w:name w:val="Body Text Char"/>
    <w:link w:val="BodyText"/>
    <w:rsid w:val="000B3C20"/>
    <w:rPr>
      <w:sz w:val="24"/>
      <w:lang w:eastAsia="fr-FR" w:bidi="ar-SA"/>
    </w:rPr>
  </w:style>
  <w:style w:type="paragraph" w:styleId="TOCHeading">
    <w:name w:val="TOC Heading"/>
    <w:basedOn w:val="Heading1"/>
    <w:next w:val="Normal"/>
    <w:uiPriority w:val="39"/>
    <w:semiHidden/>
    <w:unhideWhenUsed/>
    <w:qFormat/>
    <w:rsid w:val="004D4949"/>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ru-RU" w:eastAsia="en-US"/>
    </w:rPr>
  </w:style>
  <w:style w:type="paragraph" w:styleId="Revision">
    <w:name w:val="Revision"/>
    <w:hidden/>
    <w:uiPriority w:val="99"/>
    <w:semiHidden/>
    <w:rsid w:val="009B2ADC"/>
    <w:rPr>
      <w:sz w:val="24"/>
      <w:lang w:val="en-US" w:eastAsia="fr-FR"/>
    </w:rPr>
  </w:style>
  <w:style w:type="paragraph" w:customStyle="1" w:styleId="Style13">
    <w:name w:val="Style13"/>
    <w:basedOn w:val="Normal"/>
    <w:rsid w:val="00A60368"/>
    <w:pPr>
      <w:widowControl w:val="0"/>
      <w:overflowPunct/>
      <w:jc w:val="left"/>
      <w:textAlignment w:val="auto"/>
    </w:pPr>
    <w:rPr>
      <w:szCs w:val="24"/>
      <w:lang w:val="ru-RU" w:eastAsia="ru-RU"/>
    </w:rPr>
  </w:style>
  <w:style w:type="character" w:customStyle="1" w:styleId="FontStyle44">
    <w:name w:val="Font Style44"/>
    <w:rsid w:val="00A60368"/>
    <w:rPr>
      <w:rFonts w:ascii="Times New Roman" w:hAnsi="Times New Roman" w:cs="Times New Roman"/>
      <w:sz w:val="22"/>
      <w:szCs w:val="22"/>
    </w:rPr>
  </w:style>
  <w:style w:type="character" w:customStyle="1" w:styleId="FontStyle48">
    <w:name w:val="Font Style48"/>
    <w:rsid w:val="00A60368"/>
    <w:rPr>
      <w:rFonts w:ascii="Times New Roman" w:hAnsi="Times New Roman" w:cs="Times New Roman"/>
      <w:sz w:val="18"/>
      <w:szCs w:val="18"/>
    </w:rPr>
  </w:style>
  <w:style w:type="paragraph" w:styleId="BlockText">
    <w:name w:val="Block Text"/>
    <w:basedOn w:val="Normal"/>
    <w:rsid w:val="000C7D02"/>
    <w:pPr>
      <w:overflowPunct/>
      <w:autoSpaceDE/>
      <w:autoSpaceDN/>
      <w:adjustRightInd/>
      <w:spacing w:line="360" w:lineRule="auto"/>
      <w:ind w:left="360" w:right="51"/>
      <w:textAlignment w:val="auto"/>
    </w:pPr>
    <w:rPr>
      <w:lang w:val="ru-RU" w:eastAsia="en-US"/>
    </w:rPr>
  </w:style>
  <w:style w:type="paragraph" w:styleId="Caption">
    <w:name w:val="caption"/>
    <w:basedOn w:val="Normal"/>
    <w:next w:val="Normal"/>
    <w:qFormat/>
    <w:rsid w:val="00DF27B6"/>
    <w:pPr>
      <w:overflowPunct/>
      <w:autoSpaceDE/>
      <w:autoSpaceDN/>
      <w:adjustRightInd/>
      <w:spacing w:before="120"/>
      <w:jc w:val="center"/>
      <w:textAlignment w:val="auto"/>
    </w:pPr>
    <w:rPr>
      <w:rFonts w:ascii="Arial CYR" w:hAnsi="Arial CYR"/>
      <w:b/>
      <w:sz w:val="28"/>
      <w:lang w:val="ru-RU" w:eastAsia="en-US"/>
    </w:rPr>
  </w:style>
  <w:style w:type="paragraph" w:customStyle="1" w:styleId="TableTitle">
    <w:name w:val="Table Title"/>
    <w:aliases w:val="tt"/>
    <w:basedOn w:val="Normal"/>
    <w:rsid w:val="00B22E06"/>
    <w:pPr>
      <w:keepNext/>
      <w:keepLines/>
      <w:widowControl w:val="0"/>
      <w:tabs>
        <w:tab w:val="num" w:pos="851"/>
        <w:tab w:val="num" w:pos="1440"/>
        <w:tab w:val="left" w:pos="1890"/>
      </w:tabs>
      <w:overflowPunct/>
      <w:autoSpaceDE/>
      <w:autoSpaceDN/>
      <w:adjustRightInd/>
      <w:snapToGrid w:val="0"/>
      <w:spacing w:before="120" w:after="240"/>
      <w:jc w:val="left"/>
      <w:textAlignment w:val="auto"/>
    </w:pPr>
    <w:rPr>
      <w:rFonts w:ascii="Arial" w:hAnsi="Arial"/>
      <w:b/>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1C7"/>
    <w:pPr>
      <w:overflowPunct w:val="0"/>
      <w:autoSpaceDE w:val="0"/>
      <w:autoSpaceDN w:val="0"/>
      <w:adjustRightInd w:val="0"/>
      <w:jc w:val="both"/>
      <w:textAlignment w:val="baseline"/>
    </w:pPr>
    <w:rPr>
      <w:sz w:val="24"/>
      <w:lang w:val="en-US" w:eastAsia="fr-FR"/>
    </w:rPr>
  </w:style>
  <w:style w:type="paragraph" w:styleId="Heading1">
    <w:name w:val="heading 1"/>
    <w:next w:val="BodyText"/>
    <w:qFormat/>
    <w:rsid w:val="00CA51C7"/>
    <w:pPr>
      <w:keepNext/>
      <w:numPr>
        <w:numId w:val="1"/>
      </w:numPr>
      <w:overflowPunct w:val="0"/>
      <w:autoSpaceDE w:val="0"/>
      <w:autoSpaceDN w:val="0"/>
      <w:adjustRightInd w:val="0"/>
      <w:spacing w:before="240" w:after="240"/>
      <w:textAlignment w:val="baseline"/>
      <w:outlineLvl w:val="0"/>
    </w:pPr>
    <w:rPr>
      <w:b/>
      <w:caps/>
      <w:kern w:val="28"/>
      <w:sz w:val="24"/>
      <w:lang w:val="en-US" w:eastAsia="fr-FR"/>
    </w:rPr>
  </w:style>
  <w:style w:type="paragraph" w:styleId="Heading2">
    <w:name w:val="heading 2"/>
    <w:basedOn w:val="Heading1"/>
    <w:next w:val="BodyText"/>
    <w:qFormat/>
    <w:rsid w:val="00CA51C7"/>
    <w:pPr>
      <w:numPr>
        <w:ilvl w:val="1"/>
      </w:numPr>
      <w:spacing w:before="0"/>
      <w:outlineLvl w:val="1"/>
    </w:pPr>
    <w:rPr>
      <w:caps w:val="0"/>
    </w:rPr>
  </w:style>
  <w:style w:type="paragraph" w:styleId="Heading3">
    <w:name w:val="heading 3"/>
    <w:basedOn w:val="Heading2"/>
    <w:next w:val="BodyText"/>
    <w:qFormat/>
    <w:rsid w:val="00CA51C7"/>
    <w:pPr>
      <w:numPr>
        <w:ilvl w:val="2"/>
      </w:numPr>
      <w:outlineLvl w:val="2"/>
    </w:pPr>
  </w:style>
  <w:style w:type="paragraph" w:styleId="Heading4">
    <w:name w:val="heading 4"/>
    <w:basedOn w:val="Heading3"/>
    <w:next w:val="BodyText"/>
    <w:link w:val="Heading4Char"/>
    <w:qFormat/>
    <w:rsid w:val="00CA51C7"/>
    <w:pPr>
      <w:numPr>
        <w:ilvl w:val="3"/>
      </w:numPr>
      <w:outlineLvl w:val="3"/>
    </w:pPr>
  </w:style>
  <w:style w:type="paragraph" w:styleId="Heading5">
    <w:name w:val="heading 5"/>
    <w:basedOn w:val="Heading4"/>
    <w:next w:val="BodyText"/>
    <w:qFormat/>
    <w:rsid w:val="00CA51C7"/>
    <w:pPr>
      <w:numPr>
        <w:ilvl w:val="4"/>
      </w:numPr>
      <w:outlineLvl w:val="4"/>
    </w:pPr>
  </w:style>
  <w:style w:type="paragraph" w:styleId="Heading6">
    <w:name w:val="heading 6"/>
    <w:basedOn w:val="Heading5"/>
    <w:next w:val="BodyText"/>
    <w:qFormat/>
    <w:rsid w:val="00CA51C7"/>
    <w:pPr>
      <w:numPr>
        <w:ilvl w:val="5"/>
      </w:numPr>
      <w:outlineLvl w:val="5"/>
    </w:pPr>
  </w:style>
  <w:style w:type="paragraph" w:styleId="Heading7">
    <w:name w:val="heading 7"/>
    <w:basedOn w:val="Heading6"/>
    <w:next w:val="BodyText"/>
    <w:qFormat/>
    <w:rsid w:val="00CA51C7"/>
    <w:pPr>
      <w:numPr>
        <w:ilvl w:val="6"/>
      </w:numPr>
      <w:outlineLvl w:val="6"/>
    </w:pPr>
  </w:style>
  <w:style w:type="paragraph" w:styleId="Heading8">
    <w:name w:val="heading 8"/>
    <w:basedOn w:val="Heading7"/>
    <w:next w:val="BodyText"/>
    <w:qFormat/>
    <w:rsid w:val="00CA51C7"/>
    <w:pPr>
      <w:numPr>
        <w:ilvl w:val="7"/>
      </w:numPr>
      <w:outlineLvl w:val="7"/>
    </w:pPr>
  </w:style>
  <w:style w:type="paragraph" w:styleId="Heading9">
    <w:name w:val="heading 9"/>
    <w:basedOn w:val="Heading8"/>
    <w:next w:val="BodyText"/>
    <w:qFormat/>
    <w:rsid w:val="00CA51C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A51C7"/>
    <w:pPr>
      <w:overflowPunct w:val="0"/>
      <w:autoSpaceDE w:val="0"/>
      <w:autoSpaceDN w:val="0"/>
      <w:adjustRightInd w:val="0"/>
      <w:ind w:left="340"/>
      <w:jc w:val="both"/>
      <w:textAlignment w:val="baseline"/>
    </w:pPr>
    <w:rPr>
      <w:sz w:val="24"/>
      <w:lang w:eastAsia="fr-FR"/>
    </w:rPr>
  </w:style>
  <w:style w:type="paragraph" w:customStyle="1" w:styleId="Corpsdetextemarge">
    <w:name w:val="Corps de texte marge"/>
    <w:basedOn w:val="BodyText"/>
    <w:rsid w:val="00CA51C7"/>
    <w:pPr>
      <w:ind w:left="0"/>
    </w:pPr>
  </w:style>
  <w:style w:type="paragraph" w:styleId="TOC1">
    <w:name w:val="toc 1"/>
    <w:basedOn w:val="Heading1"/>
    <w:next w:val="Corpsdetextemarge"/>
    <w:uiPriority w:val="39"/>
    <w:rsid w:val="00CA51C7"/>
    <w:pPr>
      <w:keepNext w:val="0"/>
      <w:tabs>
        <w:tab w:val="left" w:pos="340"/>
        <w:tab w:val="right" w:leader="dot" w:pos="9071"/>
      </w:tabs>
      <w:spacing w:after="0"/>
      <w:ind w:left="0" w:right="340" w:firstLine="0"/>
      <w:outlineLvl w:val="9"/>
    </w:pPr>
    <w:rPr>
      <w:kern w:val="0"/>
    </w:rPr>
  </w:style>
  <w:style w:type="paragraph" w:styleId="TOC2">
    <w:name w:val="toc 2"/>
    <w:basedOn w:val="Heading2"/>
    <w:next w:val="Corpsdetextemarge"/>
    <w:uiPriority w:val="39"/>
    <w:rsid w:val="00CA51C7"/>
    <w:pPr>
      <w:keepNext w:val="0"/>
      <w:numPr>
        <w:ilvl w:val="0"/>
        <w:numId w:val="0"/>
      </w:numPr>
      <w:tabs>
        <w:tab w:val="right" w:leader="dot" w:pos="9071"/>
      </w:tabs>
      <w:spacing w:after="0"/>
      <w:ind w:right="340"/>
      <w:outlineLvl w:val="9"/>
    </w:pPr>
    <w:rPr>
      <w:b w:val="0"/>
      <w:noProof/>
      <w:kern w:val="0"/>
      <w:szCs w:val="24"/>
    </w:rPr>
  </w:style>
  <w:style w:type="paragraph" w:styleId="TOC3">
    <w:name w:val="toc 3"/>
    <w:basedOn w:val="TOC2"/>
    <w:next w:val="Corpsdetextemarge"/>
    <w:uiPriority w:val="39"/>
    <w:rsid w:val="00CA51C7"/>
  </w:style>
  <w:style w:type="paragraph" w:styleId="TOC4">
    <w:name w:val="toc 4"/>
    <w:basedOn w:val="TOC2"/>
    <w:next w:val="Corpsdetextemarge"/>
    <w:uiPriority w:val="39"/>
    <w:rsid w:val="00CA51C7"/>
  </w:style>
  <w:style w:type="paragraph" w:styleId="Header">
    <w:name w:val="header"/>
    <w:basedOn w:val="Corpsdetextemarge"/>
    <w:rsid w:val="00CA51C7"/>
    <w:pPr>
      <w:pBdr>
        <w:bottom w:val="single" w:sz="6" w:space="1" w:color="auto"/>
      </w:pBdr>
      <w:tabs>
        <w:tab w:val="right" w:pos="8789"/>
      </w:tabs>
    </w:pPr>
    <w:rPr>
      <w:caps/>
      <w:sz w:val="20"/>
    </w:rPr>
  </w:style>
  <w:style w:type="paragraph" w:styleId="Footer">
    <w:name w:val="footer"/>
    <w:basedOn w:val="Corpsdetextemarge"/>
    <w:rsid w:val="00CA51C7"/>
    <w:pPr>
      <w:tabs>
        <w:tab w:val="center" w:pos="4320"/>
        <w:tab w:val="right" w:pos="8640"/>
      </w:tabs>
    </w:pPr>
  </w:style>
  <w:style w:type="paragraph" w:styleId="List">
    <w:name w:val="List"/>
    <w:basedOn w:val="Corpsdetextemarge"/>
    <w:rsid w:val="00CA51C7"/>
    <w:pPr>
      <w:ind w:left="794" w:hanging="170"/>
    </w:pPr>
  </w:style>
  <w:style w:type="paragraph" w:customStyle="1" w:styleId="NonOrderedList">
    <w:name w:val="Non Ordered List"/>
    <w:basedOn w:val="BodyText"/>
    <w:rsid w:val="00CA51C7"/>
    <w:pPr>
      <w:tabs>
        <w:tab w:val="left" w:pos="340"/>
        <w:tab w:val="num" w:pos="1060"/>
      </w:tabs>
      <w:ind w:left="1060" w:hanging="360"/>
    </w:pPr>
  </w:style>
  <w:style w:type="paragraph" w:customStyle="1" w:styleId="OrderedList">
    <w:name w:val="Ordered List"/>
    <w:basedOn w:val="BodyText"/>
    <w:rsid w:val="00CA51C7"/>
    <w:pPr>
      <w:ind w:left="629" w:hanging="289"/>
    </w:pPr>
  </w:style>
  <w:style w:type="character" w:styleId="PageNumber">
    <w:name w:val="page number"/>
    <w:basedOn w:val="DefaultParagraphFont"/>
    <w:rsid w:val="00CA51C7"/>
  </w:style>
  <w:style w:type="paragraph" w:styleId="EndnoteText">
    <w:name w:val="endnote text"/>
    <w:basedOn w:val="Corpsdetextemarge"/>
    <w:semiHidden/>
    <w:rsid w:val="00CA51C7"/>
    <w:pPr>
      <w:ind w:left="992" w:hanging="652"/>
    </w:pPr>
    <w:rPr>
      <w:color w:val="000000"/>
    </w:rPr>
  </w:style>
  <w:style w:type="paragraph" w:customStyle="1" w:styleId="Figure">
    <w:name w:val="Figure"/>
    <w:basedOn w:val="BodyText"/>
    <w:next w:val="BodyText"/>
    <w:rsid w:val="00CA51C7"/>
    <w:pPr>
      <w:spacing w:before="240" w:after="120"/>
      <w:jc w:val="center"/>
    </w:pPr>
  </w:style>
  <w:style w:type="paragraph" w:customStyle="1" w:styleId="Table">
    <w:name w:val="Table"/>
    <w:basedOn w:val="Corpsdetextemarge"/>
    <w:next w:val="BodyText"/>
    <w:rsid w:val="00CA51C7"/>
    <w:pPr>
      <w:spacing w:before="120"/>
      <w:jc w:val="center"/>
    </w:pPr>
  </w:style>
  <w:style w:type="paragraph" w:customStyle="1" w:styleId="Illustration">
    <w:name w:val="Illustration"/>
    <w:basedOn w:val="BodyText"/>
    <w:next w:val="BodyText"/>
    <w:rsid w:val="00CA51C7"/>
    <w:pPr>
      <w:spacing w:before="240" w:after="120"/>
      <w:jc w:val="center"/>
    </w:pPr>
  </w:style>
  <w:style w:type="paragraph" w:customStyle="1" w:styleId="Appendix">
    <w:name w:val="Appendix"/>
    <w:basedOn w:val="Normal"/>
    <w:next w:val="Corpsdetextemarge"/>
    <w:rsid w:val="00CA51C7"/>
    <w:pPr>
      <w:pageBreakBefore/>
      <w:spacing w:before="1080"/>
      <w:jc w:val="center"/>
    </w:pPr>
    <w:rPr>
      <w:b/>
    </w:rPr>
  </w:style>
  <w:style w:type="paragraph" w:customStyle="1" w:styleId="TocPreliminary">
    <w:name w:val="TocPreliminary"/>
    <w:basedOn w:val="Corpsdetextemarge"/>
    <w:next w:val="Corpsdetextemarge"/>
    <w:rsid w:val="00CA51C7"/>
    <w:pPr>
      <w:jc w:val="center"/>
    </w:pPr>
    <w:rPr>
      <w:b/>
    </w:rPr>
  </w:style>
  <w:style w:type="paragraph" w:customStyle="1" w:styleId="En-tteLandscape">
    <w:name w:val="En-tête Landscape"/>
    <w:basedOn w:val="Corpsdetextemarge"/>
    <w:rsid w:val="00CA51C7"/>
    <w:pPr>
      <w:pBdr>
        <w:bottom w:val="single" w:sz="6" w:space="1" w:color="auto"/>
      </w:pBdr>
      <w:tabs>
        <w:tab w:val="right" w:pos="12474"/>
      </w:tabs>
    </w:pPr>
    <w:rPr>
      <w:caps/>
      <w:sz w:val="20"/>
    </w:rPr>
  </w:style>
  <w:style w:type="character" w:customStyle="1" w:styleId="Masqu">
    <w:name w:val="Masqué"/>
    <w:rsid w:val="00CA51C7"/>
    <w:rPr>
      <w:vanish/>
    </w:rPr>
  </w:style>
  <w:style w:type="paragraph" w:customStyle="1" w:styleId="CorpsdetextemargeExp">
    <w:name w:val="Corps de texte marge Exp"/>
    <w:basedOn w:val="Corpsdetextemarge"/>
    <w:rsid w:val="00CA51C7"/>
    <w:rPr>
      <w:sz w:val="22"/>
    </w:rPr>
  </w:style>
  <w:style w:type="character" w:styleId="Hyperlink">
    <w:name w:val="Hyperlink"/>
    <w:uiPriority w:val="99"/>
    <w:rsid w:val="00CA51C7"/>
    <w:rPr>
      <w:color w:val="auto"/>
      <w:u w:val="none"/>
    </w:rPr>
  </w:style>
  <w:style w:type="paragraph" w:customStyle="1" w:styleId="NumberedList">
    <w:name w:val="NumberedList"/>
    <w:basedOn w:val="BodyText"/>
    <w:rsid w:val="00CA51C7"/>
    <w:pPr>
      <w:ind w:left="629" w:hanging="289"/>
    </w:pPr>
    <w:rPr>
      <w:lang w:eastAsia="en-US"/>
    </w:rPr>
  </w:style>
  <w:style w:type="paragraph" w:customStyle="1" w:styleId="ParagraphTable">
    <w:name w:val="Paragraph Table"/>
    <w:basedOn w:val="BodyText"/>
    <w:rsid w:val="00CA51C7"/>
    <w:pPr>
      <w:ind w:left="0"/>
      <w:jc w:val="left"/>
    </w:pPr>
  </w:style>
  <w:style w:type="paragraph" w:customStyle="1" w:styleId="RefBib">
    <w:name w:val="RefBib"/>
    <w:basedOn w:val="EndnoteText"/>
    <w:rsid w:val="00CA51C7"/>
  </w:style>
  <w:style w:type="paragraph" w:customStyle="1" w:styleId="Summary">
    <w:name w:val="Summary"/>
    <w:basedOn w:val="ParagraphTable"/>
    <w:rsid w:val="00CA51C7"/>
    <w:rPr>
      <w:rFonts w:ascii="Times" w:hAnsi="Times"/>
      <w:sz w:val="20"/>
      <w:lang w:val="fr-FR"/>
    </w:rPr>
  </w:style>
  <w:style w:type="paragraph" w:customStyle="1" w:styleId="c">
    <w:name w:val="c"/>
    <w:basedOn w:val="Heading2"/>
    <w:rsid w:val="00CA51C7"/>
  </w:style>
  <w:style w:type="paragraph" w:customStyle="1" w:styleId="SDref">
    <w:name w:val="SD ref"/>
    <w:basedOn w:val="Header"/>
    <w:rsid w:val="00CA51C7"/>
    <w:pPr>
      <w:pBdr>
        <w:bottom w:val="none" w:sz="0" w:space="0" w:color="auto"/>
      </w:pBdr>
      <w:tabs>
        <w:tab w:val="clear" w:pos="8789"/>
        <w:tab w:val="left" w:pos="1062"/>
        <w:tab w:val="left" w:pos="2322"/>
        <w:tab w:val="center" w:pos="4320"/>
        <w:tab w:val="right" w:pos="6822"/>
        <w:tab w:val="right" w:pos="9162"/>
      </w:tabs>
      <w:overflowPunct/>
      <w:autoSpaceDE/>
      <w:autoSpaceDN/>
      <w:adjustRightInd/>
      <w:spacing w:before="120" w:after="60"/>
      <w:jc w:val="left"/>
      <w:textAlignment w:val="auto"/>
    </w:pPr>
    <w:rPr>
      <w:rFonts w:ascii="Arial Narrow" w:hAnsi="Arial Narrow"/>
      <w:b/>
      <w:bCs/>
      <w:caps w:val="0"/>
      <w:color w:val="000066"/>
      <w:lang w:eastAsia="en-US"/>
    </w:rPr>
  </w:style>
  <w:style w:type="paragraph" w:customStyle="1" w:styleId="SDtext">
    <w:name w:val="SD text"/>
    <w:basedOn w:val="Header"/>
    <w:rsid w:val="00CA51C7"/>
    <w:pPr>
      <w:pBdr>
        <w:bottom w:val="none" w:sz="0" w:space="0" w:color="auto"/>
      </w:pBdr>
      <w:tabs>
        <w:tab w:val="clear" w:pos="8789"/>
      </w:tabs>
      <w:overflowPunct/>
      <w:autoSpaceDE/>
      <w:autoSpaceDN/>
      <w:adjustRightInd/>
      <w:jc w:val="left"/>
      <w:textAlignment w:val="auto"/>
    </w:pPr>
    <w:rPr>
      <w:rFonts w:ascii="Arial Narrow" w:hAnsi="Arial Narrow"/>
      <w:caps w:val="0"/>
      <w:noProof/>
      <w:color w:val="000066"/>
      <w:lang w:val="fr-FR" w:eastAsia="en-US"/>
    </w:rPr>
  </w:style>
  <w:style w:type="character" w:customStyle="1" w:styleId="Redhelp">
    <w:name w:val="Red help"/>
    <w:rsid w:val="00CA51C7"/>
    <w:rPr>
      <w:rFonts w:ascii="Arial" w:hAnsi="Arial"/>
      <w:vanish/>
      <w:color w:val="FF0000"/>
      <w:sz w:val="20"/>
    </w:rPr>
  </w:style>
  <w:style w:type="character" w:customStyle="1" w:styleId="BlueReplace">
    <w:name w:val="Blue Replace"/>
    <w:rsid w:val="00CA51C7"/>
    <w:rPr>
      <w:color w:val="0000FF"/>
    </w:rPr>
  </w:style>
  <w:style w:type="paragraph" w:styleId="BodyText2">
    <w:name w:val="Body Text 2"/>
    <w:basedOn w:val="Normal"/>
    <w:rsid w:val="00CA51C7"/>
    <w:rPr>
      <w:color w:val="339966"/>
    </w:rPr>
  </w:style>
  <w:style w:type="paragraph" w:styleId="BodyTextIndent">
    <w:name w:val="Body Text Indent"/>
    <w:basedOn w:val="Normal"/>
    <w:rsid w:val="00CA51C7"/>
    <w:pPr>
      <w:ind w:left="360"/>
    </w:pPr>
  </w:style>
  <w:style w:type="character" w:customStyle="1" w:styleId="BoldCharacter">
    <w:name w:val="Bold Character"/>
    <w:rsid w:val="00CA51C7"/>
    <w:rPr>
      <w:b/>
    </w:rPr>
  </w:style>
  <w:style w:type="paragraph" w:styleId="BodyTextIndent2">
    <w:name w:val="Body Text Indent 2"/>
    <w:basedOn w:val="Normal"/>
    <w:rsid w:val="00CA51C7"/>
    <w:pPr>
      <w:keepLines/>
      <w:ind w:left="360"/>
    </w:pPr>
    <w:rPr>
      <w:color w:val="008000"/>
    </w:rPr>
  </w:style>
  <w:style w:type="paragraph" w:styleId="BodyText3">
    <w:name w:val="Body Text 3"/>
    <w:basedOn w:val="Normal"/>
    <w:rsid w:val="00CA51C7"/>
    <w:rPr>
      <w:color w:val="008000"/>
    </w:rPr>
  </w:style>
  <w:style w:type="paragraph" w:customStyle="1" w:styleId="BulletList1">
    <w:name w:val="Bullet List 1"/>
    <w:basedOn w:val="Normal"/>
    <w:rsid w:val="00CA51C7"/>
    <w:pPr>
      <w:numPr>
        <w:numId w:val="2"/>
      </w:numPr>
      <w:overflowPunct/>
      <w:autoSpaceDE/>
      <w:autoSpaceDN/>
      <w:adjustRightInd/>
      <w:spacing w:before="120"/>
      <w:jc w:val="left"/>
      <w:textAlignment w:val="auto"/>
    </w:pPr>
    <w:rPr>
      <w:color w:val="000000"/>
      <w:lang w:eastAsia="en-US"/>
    </w:rPr>
  </w:style>
  <w:style w:type="paragraph" w:customStyle="1" w:styleId="BulletList2">
    <w:name w:val="Bullet List 2"/>
    <w:basedOn w:val="Normal"/>
    <w:next w:val="Normal"/>
    <w:rsid w:val="00CA51C7"/>
    <w:pPr>
      <w:widowControl w:val="0"/>
      <w:overflowPunct/>
      <w:spacing w:before="120"/>
      <w:jc w:val="left"/>
      <w:textAlignment w:val="auto"/>
    </w:pPr>
    <w:rPr>
      <w:rFonts w:ascii="Arial" w:hAnsi="Arial"/>
      <w:szCs w:val="24"/>
      <w:lang w:eastAsia="en-US"/>
    </w:rPr>
  </w:style>
  <w:style w:type="paragraph" w:customStyle="1" w:styleId="Default">
    <w:name w:val="Default"/>
    <w:rsid w:val="00CA51C7"/>
    <w:pPr>
      <w:widowControl w:val="0"/>
      <w:autoSpaceDE w:val="0"/>
      <w:autoSpaceDN w:val="0"/>
      <w:adjustRightInd w:val="0"/>
    </w:pPr>
    <w:rPr>
      <w:rFonts w:ascii="Arial" w:hAnsi="Arial" w:cs="Arial"/>
      <w:color w:val="000000"/>
      <w:sz w:val="24"/>
      <w:szCs w:val="24"/>
      <w:lang w:val="en-US" w:eastAsia="en-US"/>
    </w:rPr>
  </w:style>
  <w:style w:type="paragraph" w:customStyle="1" w:styleId="Normalnospace">
    <w:name w:val="Normal nospace"/>
    <w:basedOn w:val="Default"/>
    <w:next w:val="Default"/>
    <w:rsid w:val="00CA51C7"/>
    <w:rPr>
      <w:rFonts w:cs="Times New Roman"/>
      <w:color w:val="auto"/>
    </w:rPr>
  </w:style>
  <w:style w:type="paragraph" w:styleId="BodyTextIndent3">
    <w:name w:val="Body Text Indent 3"/>
    <w:basedOn w:val="Normal"/>
    <w:rsid w:val="00CA51C7"/>
    <w:pPr>
      <w:ind w:left="720"/>
    </w:pPr>
    <w:rPr>
      <w:color w:val="000000"/>
      <w:sz w:val="20"/>
    </w:rPr>
  </w:style>
  <w:style w:type="character" w:customStyle="1" w:styleId="ActionRequired">
    <w:name w:val="Action Required"/>
    <w:rsid w:val="00CA51C7"/>
    <w:rPr>
      <w:color w:val="008000"/>
    </w:rPr>
  </w:style>
  <w:style w:type="paragraph" w:customStyle="1" w:styleId="En-tteSMA1page">
    <w:name w:val="En-tête SMA 1page"/>
    <w:basedOn w:val="Header"/>
    <w:rsid w:val="00CA51C7"/>
    <w:pPr>
      <w:pBdr>
        <w:bottom w:val="none" w:sz="0" w:space="0" w:color="auto"/>
      </w:pBdr>
      <w:tabs>
        <w:tab w:val="clear" w:pos="8789"/>
        <w:tab w:val="left" w:pos="1062"/>
        <w:tab w:val="left" w:pos="1620"/>
        <w:tab w:val="left" w:pos="2322"/>
        <w:tab w:val="center" w:pos="4320"/>
        <w:tab w:val="right" w:pos="6822"/>
        <w:tab w:val="right" w:pos="8640"/>
      </w:tabs>
      <w:overflowPunct/>
      <w:autoSpaceDE/>
      <w:autoSpaceDN/>
      <w:adjustRightInd/>
      <w:spacing w:before="120"/>
      <w:textAlignment w:val="auto"/>
    </w:pPr>
    <w:rPr>
      <w:rFonts w:ascii="Arial" w:hAnsi="Arial" w:cs="Arial"/>
      <w:b/>
      <w:i/>
      <w:iCs/>
      <w:caps w:val="0"/>
      <w:color w:val="0000FF"/>
      <w:sz w:val="28"/>
      <w:lang w:eastAsia="en-US"/>
    </w:rPr>
  </w:style>
  <w:style w:type="paragraph" w:customStyle="1" w:styleId="En-tteICDSOP1page">
    <w:name w:val="En-tête ICD SOP 1page"/>
    <w:basedOn w:val="Header"/>
    <w:rsid w:val="00CA51C7"/>
    <w:pPr>
      <w:pBdr>
        <w:bottom w:val="none" w:sz="0" w:space="0" w:color="auto"/>
      </w:pBdr>
      <w:tabs>
        <w:tab w:val="clear" w:pos="8789"/>
        <w:tab w:val="left" w:pos="1062"/>
        <w:tab w:val="left" w:pos="1620"/>
        <w:tab w:val="left" w:pos="2322"/>
        <w:tab w:val="center" w:pos="4320"/>
        <w:tab w:val="right" w:pos="6822"/>
        <w:tab w:val="right" w:pos="8640"/>
      </w:tabs>
      <w:overflowPunct/>
      <w:autoSpaceDE/>
      <w:autoSpaceDN/>
      <w:adjustRightInd/>
      <w:spacing w:before="120"/>
      <w:textAlignment w:val="auto"/>
    </w:pPr>
    <w:rPr>
      <w:rFonts w:ascii="Arial" w:hAnsi="Arial" w:cs="Arial"/>
      <w:b/>
      <w:caps w:val="0"/>
      <w:sz w:val="24"/>
      <w:lang w:eastAsia="en-US"/>
    </w:rPr>
  </w:style>
  <w:style w:type="paragraph" w:styleId="BalloonText">
    <w:name w:val="Balloon Text"/>
    <w:basedOn w:val="Normal"/>
    <w:semiHidden/>
    <w:rsid w:val="00CA51C7"/>
    <w:rPr>
      <w:rFonts w:ascii="Tahoma" w:hAnsi="Tahoma" w:cs="Tahoma"/>
      <w:sz w:val="16"/>
      <w:szCs w:val="16"/>
    </w:rPr>
  </w:style>
  <w:style w:type="character" w:styleId="Strong">
    <w:name w:val="Strong"/>
    <w:qFormat/>
    <w:rsid w:val="00CA51C7"/>
    <w:rPr>
      <w:b/>
      <w:bCs/>
    </w:rPr>
  </w:style>
  <w:style w:type="paragraph" w:customStyle="1" w:styleId="SubheadingProtocolOutline">
    <w:name w:val="Subheading Protocol Outline"/>
    <w:basedOn w:val="Normal"/>
    <w:rsid w:val="00CA51C7"/>
    <w:pPr>
      <w:keepNext/>
      <w:overflowPunct/>
      <w:autoSpaceDE/>
      <w:autoSpaceDN/>
      <w:adjustRightInd/>
      <w:spacing w:before="360"/>
      <w:jc w:val="left"/>
      <w:textAlignment w:val="auto"/>
    </w:pPr>
    <w:rPr>
      <w:rFonts w:ascii="Arial" w:hAnsi="Arial"/>
      <w:b/>
      <w:kern w:val="22"/>
      <w:sz w:val="22"/>
      <w:lang w:eastAsia="en-US"/>
    </w:rPr>
  </w:style>
  <w:style w:type="paragraph" w:customStyle="1" w:styleId="Para">
    <w:name w:val="Para"/>
    <w:rsid w:val="00CA51C7"/>
    <w:pPr>
      <w:suppressAutoHyphens/>
      <w:spacing w:before="240"/>
    </w:pPr>
    <w:rPr>
      <w:sz w:val="22"/>
      <w:lang w:val="en-US" w:eastAsia="en-GB"/>
    </w:rPr>
  </w:style>
  <w:style w:type="paragraph" w:styleId="List2">
    <w:name w:val="List 2"/>
    <w:basedOn w:val="Normal"/>
    <w:rsid w:val="00CA51C7"/>
    <w:pPr>
      <w:ind w:left="566" w:hanging="283"/>
    </w:pPr>
  </w:style>
  <w:style w:type="paragraph" w:styleId="ListBullet2">
    <w:name w:val="List Bullet 2"/>
    <w:basedOn w:val="Normal"/>
    <w:rsid w:val="00CA51C7"/>
    <w:pPr>
      <w:numPr>
        <w:numId w:val="3"/>
      </w:numPr>
    </w:pPr>
  </w:style>
  <w:style w:type="paragraph" w:styleId="BodyTextFirstIndent2">
    <w:name w:val="Body Text First Indent 2"/>
    <w:basedOn w:val="BodyTextIndent"/>
    <w:rsid w:val="00CA51C7"/>
    <w:pPr>
      <w:spacing w:after="120"/>
      <w:ind w:left="283" w:firstLine="210"/>
    </w:pPr>
  </w:style>
  <w:style w:type="paragraph" w:styleId="ListBullet">
    <w:name w:val="List Bullet"/>
    <w:basedOn w:val="Normal"/>
    <w:rsid w:val="00CA51C7"/>
    <w:pPr>
      <w:numPr>
        <w:numId w:val="4"/>
      </w:numPr>
    </w:pPr>
  </w:style>
  <w:style w:type="paragraph" w:styleId="ListBullet3">
    <w:name w:val="List Bullet 3"/>
    <w:basedOn w:val="Normal"/>
    <w:rsid w:val="00CA51C7"/>
    <w:pPr>
      <w:numPr>
        <w:numId w:val="5"/>
      </w:numPr>
    </w:pPr>
  </w:style>
  <w:style w:type="paragraph" w:styleId="ListContinue">
    <w:name w:val="List Continue"/>
    <w:basedOn w:val="Normal"/>
    <w:rsid w:val="00CA51C7"/>
    <w:pPr>
      <w:spacing w:after="120"/>
      <w:ind w:left="283"/>
    </w:pPr>
  </w:style>
  <w:style w:type="paragraph" w:styleId="ListContinue2">
    <w:name w:val="List Continue 2"/>
    <w:basedOn w:val="Normal"/>
    <w:rsid w:val="00CA51C7"/>
    <w:pPr>
      <w:spacing w:after="120"/>
      <w:ind w:left="566"/>
    </w:pPr>
  </w:style>
  <w:style w:type="paragraph" w:styleId="BodyTextFirstIndent">
    <w:name w:val="Body Text First Indent"/>
    <w:basedOn w:val="BodyText"/>
    <w:rsid w:val="00CA51C7"/>
    <w:pPr>
      <w:spacing w:after="120"/>
      <w:ind w:left="0" w:firstLine="210"/>
    </w:pPr>
  </w:style>
  <w:style w:type="paragraph" w:customStyle="1" w:styleId="BodyText21">
    <w:name w:val="Body Text 21"/>
    <w:basedOn w:val="Normal"/>
    <w:rsid w:val="00CA51C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pPr>
    <w:rPr>
      <w:sz w:val="22"/>
      <w:lang w:val="en-GB" w:eastAsia="ja-JP"/>
    </w:rPr>
  </w:style>
  <w:style w:type="paragraph" w:customStyle="1" w:styleId="niveau1">
    <w:name w:val="niveau 1"/>
    <w:basedOn w:val="Normal"/>
    <w:rsid w:val="00CA51C7"/>
    <w:pPr>
      <w:numPr>
        <w:numId w:val="6"/>
      </w:numPr>
      <w:overflowPunct/>
      <w:autoSpaceDE/>
      <w:autoSpaceDN/>
      <w:adjustRightInd/>
      <w:spacing w:after="240"/>
      <w:textAlignment w:val="auto"/>
    </w:pPr>
    <w:rPr>
      <w:rFonts w:ascii="Helvetica" w:hAnsi="Helvetica"/>
      <w:sz w:val="22"/>
      <w:szCs w:val="24"/>
      <w:lang w:val="en-GB" w:eastAsia="en-US"/>
    </w:rPr>
  </w:style>
  <w:style w:type="paragraph" w:customStyle="1" w:styleId="niveau2">
    <w:name w:val="niveau 2"/>
    <w:basedOn w:val="Normal"/>
    <w:rsid w:val="00CA51C7"/>
    <w:pPr>
      <w:numPr>
        <w:ilvl w:val="1"/>
        <w:numId w:val="6"/>
      </w:numPr>
      <w:overflowPunct/>
      <w:autoSpaceDE/>
      <w:autoSpaceDN/>
      <w:adjustRightInd/>
      <w:spacing w:after="120"/>
      <w:textAlignment w:val="auto"/>
    </w:pPr>
    <w:rPr>
      <w:rFonts w:ascii="Helvetica" w:hAnsi="Helvetica"/>
      <w:sz w:val="22"/>
      <w:szCs w:val="24"/>
      <w:lang w:val="en-GB" w:eastAsia="en-US"/>
    </w:rPr>
  </w:style>
  <w:style w:type="paragraph" w:customStyle="1" w:styleId="niveau3">
    <w:name w:val="niveau 3"/>
    <w:basedOn w:val="Normal"/>
    <w:autoRedefine/>
    <w:rsid w:val="00CA51C7"/>
    <w:pPr>
      <w:numPr>
        <w:ilvl w:val="2"/>
        <w:numId w:val="6"/>
      </w:numPr>
      <w:overflowPunct/>
      <w:autoSpaceDE/>
      <w:autoSpaceDN/>
      <w:adjustRightInd/>
      <w:spacing w:after="120"/>
      <w:textAlignment w:val="auto"/>
    </w:pPr>
    <w:rPr>
      <w:rFonts w:ascii="Helvetica" w:hAnsi="Helvetica"/>
      <w:sz w:val="22"/>
      <w:szCs w:val="24"/>
      <w:lang w:val="en-GB" w:eastAsia="en-US"/>
    </w:rPr>
  </w:style>
  <w:style w:type="paragraph" w:customStyle="1" w:styleId="NumberList">
    <w:name w:val="Number List"/>
    <w:basedOn w:val="Normal"/>
    <w:rsid w:val="00CA51C7"/>
    <w:pPr>
      <w:overflowPunct/>
      <w:autoSpaceDE/>
      <w:autoSpaceDN/>
      <w:adjustRightInd/>
      <w:spacing w:before="120"/>
      <w:ind w:left="360" w:hanging="360"/>
      <w:jc w:val="left"/>
      <w:textAlignment w:val="auto"/>
    </w:pPr>
    <w:rPr>
      <w:color w:val="000000"/>
      <w:lang w:eastAsia="en-US"/>
    </w:rPr>
  </w:style>
  <w:style w:type="paragraph" w:customStyle="1" w:styleId="Heading1NoNumbering">
    <w:name w:val="Heading 1 NoNumbering"/>
    <w:basedOn w:val="Heading1"/>
    <w:next w:val="Normal"/>
    <w:rsid w:val="00CA51C7"/>
    <w:pPr>
      <w:numPr>
        <w:numId w:val="0"/>
      </w:numPr>
      <w:overflowPunct/>
      <w:autoSpaceDE/>
      <w:autoSpaceDN/>
      <w:adjustRightInd/>
      <w:spacing w:before="360" w:after="120"/>
      <w:textAlignment w:val="auto"/>
    </w:pPr>
    <w:rPr>
      <w:rFonts w:ascii="Arial" w:hAnsi="Arial" w:cs="Arial"/>
      <w:i/>
      <w:iCs/>
      <w:caps w:val="0"/>
      <w:smallCaps/>
      <w:kern w:val="0"/>
      <w:u w:val="single"/>
      <w:lang w:eastAsia="en-US"/>
    </w:rPr>
  </w:style>
  <w:style w:type="paragraph" w:styleId="Title">
    <w:name w:val="Title"/>
    <w:next w:val="Normal"/>
    <w:qFormat/>
    <w:rsid w:val="00CA51C7"/>
    <w:pPr>
      <w:keepNext/>
      <w:spacing w:before="600" w:after="480"/>
      <w:jc w:val="center"/>
      <w:outlineLvl w:val="0"/>
    </w:pPr>
    <w:rPr>
      <w:rFonts w:ascii="Arial" w:hAnsi="Arial"/>
      <w:b/>
      <w:bCs/>
      <w:caps/>
      <w:kern w:val="28"/>
      <w:sz w:val="22"/>
      <w:szCs w:val="32"/>
      <w:lang w:val="en-US" w:eastAsia="en-US"/>
    </w:rPr>
  </w:style>
  <w:style w:type="character" w:customStyle="1" w:styleId="Instruction">
    <w:name w:val="Instruction"/>
    <w:rsid w:val="00CA51C7"/>
    <w:rPr>
      <w:rFonts w:ascii="Times New Roman" w:hAnsi="Times New Roman"/>
      <w:b/>
      <w:i/>
      <w:color w:val="FF0000"/>
      <w:sz w:val="24"/>
    </w:rPr>
  </w:style>
  <w:style w:type="paragraph" w:customStyle="1" w:styleId="BodyText10">
    <w:name w:val="BodyText10"/>
    <w:rsid w:val="000C4E62"/>
    <w:pPr>
      <w:suppressAutoHyphens/>
      <w:spacing w:after="200"/>
      <w:jc w:val="both"/>
    </w:pPr>
    <w:rPr>
      <w:lang w:val="en-US" w:eastAsia="en-US"/>
    </w:rPr>
  </w:style>
  <w:style w:type="paragraph" w:styleId="HTMLPreformatted">
    <w:name w:val="HTML Preformatted"/>
    <w:basedOn w:val="Normal"/>
    <w:link w:val="HTMLPreformattedChar"/>
    <w:uiPriority w:val="99"/>
    <w:unhideWhenUsed/>
    <w:rsid w:val="002E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sz w:val="20"/>
    </w:rPr>
  </w:style>
  <w:style w:type="character" w:customStyle="1" w:styleId="HTMLPreformattedChar">
    <w:name w:val="HTML Preformatted Char"/>
    <w:link w:val="HTMLPreformatted"/>
    <w:uiPriority w:val="99"/>
    <w:rsid w:val="002E2AE6"/>
    <w:rPr>
      <w:rFonts w:ascii="Courier New" w:hAnsi="Courier New" w:cs="Courier New"/>
    </w:rPr>
  </w:style>
  <w:style w:type="paragraph" w:customStyle="1" w:styleId="Bodytext0">
    <w:name w:val="Bodytext"/>
    <w:basedOn w:val="Normal"/>
    <w:rsid w:val="002E2AE6"/>
    <w:pPr>
      <w:overflowPunct/>
      <w:autoSpaceDE/>
      <w:autoSpaceDN/>
      <w:adjustRightInd/>
      <w:ind w:left="851"/>
      <w:jc w:val="left"/>
      <w:textAlignment w:val="auto"/>
    </w:pPr>
    <w:rPr>
      <w:lang w:val="en-GB" w:eastAsia="en-US"/>
    </w:rPr>
  </w:style>
  <w:style w:type="paragraph" w:styleId="ListParagraph">
    <w:name w:val="List Paragraph"/>
    <w:basedOn w:val="Normal"/>
    <w:uiPriority w:val="34"/>
    <w:qFormat/>
    <w:rsid w:val="00477CEC"/>
    <w:pPr>
      <w:overflowPunct/>
      <w:autoSpaceDE/>
      <w:autoSpaceDN/>
      <w:adjustRightInd/>
      <w:ind w:left="720"/>
      <w:jc w:val="left"/>
      <w:textAlignment w:val="auto"/>
    </w:pPr>
    <w:rPr>
      <w:rFonts w:ascii="Arial" w:hAnsi="Arial" w:cs="Arial"/>
      <w:sz w:val="20"/>
      <w:lang w:eastAsia="en-US"/>
    </w:rPr>
  </w:style>
  <w:style w:type="paragraph" w:customStyle="1" w:styleId="Bullet">
    <w:name w:val="Bullet"/>
    <w:rsid w:val="0046448E"/>
    <w:pPr>
      <w:numPr>
        <w:numId w:val="7"/>
      </w:numPr>
      <w:spacing w:before="60" w:after="60"/>
    </w:pPr>
    <w:rPr>
      <w:rFonts w:ascii="Arial" w:hAnsi="Arial"/>
      <w:noProof/>
      <w:sz w:val="22"/>
      <w:lang w:val="en-US" w:eastAsia="en-US"/>
    </w:rPr>
  </w:style>
  <w:style w:type="paragraph" w:customStyle="1" w:styleId="TableText">
    <w:name w:val="TableText"/>
    <w:link w:val="TableTextChar"/>
    <w:qFormat/>
    <w:rsid w:val="0046448E"/>
    <w:pPr>
      <w:keepNext/>
    </w:pPr>
    <w:rPr>
      <w:lang w:val="en-US" w:eastAsia="en-US"/>
    </w:rPr>
  </w:style>
  <w:style w:type="character" w:customStyle="1" w:styleId="TableTextChar">
    <w:name w:val="TableText Char"/>
    <w:link w:val="TableText"/>
    <w:rsid w:val="0046448E"/>
    <w:rPr>
      <w:lang w:val="en-US" w:eastAsia="en-US" w:bidi="ar-SA"/>
    </w:rPr>
  </w:style>
  <w:style w:type="character" w:styleId="Emphasis">
    <w:name w:val="Emphasis"/>
    <w:uiPriority w:val="20"/>
    <w:qFormat/>
    <w:rsid w:val="000A040B"/>
    <w:rPr>
      <w:i/>
      <w:iCs/>
    </w:rPr>
  </w:style>
  <w:style w:type="character" w:customStyle="1" w:styleId="apple-converted-space">
    <w:name w:val="apple-converted-space"/>
    <w:rsid w:val="000A040B"/>
  </w:style>
  <w:style w:type="character" w:styleId="CommentReference">
    <w:name w:val="annotation reference"/>
    <w:uiPriority w:val="99"/>
    <w:rsid w:val="00967167"/>
    <w:rPr>
      <w:sz w:val="16"/>
      <w:szCs w:val="16"/>
    </w:rPr>
  </w:style>
  <w:style w:type="paragraph" w:styleId="CommentText">
    <w:name w:val="annotation text"/>
    <w:basedOn w:val="Normal"/>
    <w:link w:val="CommentTextChar"/>
    <w:uiPriority w:val="99"/>
    <w:rsid w:val="00967167"/>
    <w:rPr>
      <w:sz w:val="20"/>
    </w:rPr>
  </w:style>
  <w:style w:type="character" w:customStyle="1" w:styleId="CommentTextChar">
    <w:name w:val="Comment Text Char"/>
    <w:link w:val="CommentText"/>
    <w:uiPriority w:val="99"/>
    <w:rsid w:val="00967167"/>
    <w:rPr>
      <w:lang w:eastAsia="fr-FR"/>
    </w:rPr>
  </w:style>
  <w:style w:type="paragraph" w:styleId="CommentSubject">
    <w:name w:val="annotation subject"/>
    <w:basedOn w:val="CommentText"/>
    <w:next w:val="CommentText"/>
    <w:link w:val="CommentSubjectChar"/>
    <w:rsid w:val="00967167"/>
    <w:rPr>
      <w:b/>
      <w:bCs/>
    </w:rPr>
  </w:style>
  <w:style w:type="character" w:customStyle="1" w:styleId="CommentSubjectChar">
    <w:name w:val="Comment Subject Char"/>
    <w:link w:val="CommentSubject"/>
    <w:rsid w:val="00967167"/>
    <w:rPr>
      <w:b/>
      <w:bCs/>
      <w:lang w:eastAsia="fr-FR"/>
    </w:rPr>
  </w:style>
  <w:style w:type="paragraph" w:styleId="Index1">
    <w:name w:val="index 1"/>
    <w:basedOn w:val="Corpsdetextemarge"/>
    <w:next w:val="Corpsdetextemarge"/>
    <w:rsid w:val="00EC4592"/>
    <w:pPr>
      <w:ind w:left="851" w:hanging="851"/>
    </w:pPr>
  </w:style>
  <w:style w:type="character" w:styleId="FollowedHyperlink">
    <w:name w:val="FollowedHyperlink"/>
    <w:rsid w:val="00EC4592"/>
    <w:rPr>
      <w:color w:val="auto"/>
      <w:u w:val="none"/>
    </w:rPr>
  </w:style>
  <w:style w:type="paragraph" w:styleId="TOC8">
    <w:name w:val="toc 8"/>
    <w:basedOn w:val="Normal"/>
    <w:next w:val="Normal"/>
    <w:autoRedefine/>
    <w:rsid w:val="00EC4592"/>
    <w:pPr>
      <w:overflowPunct/>
      <w:autoSpaceDE/>
      <w:autoSpaceDN/>
      <w:adjustRightInd/>
      <w:ind w:left="1680"/>
      <w:jc w:val="left"/>
      <w:textAlignment w:val="auto"/>
    </w:pPr>
    <w:rPr>
      <w:szCs w:val="24"/>
      <w:lang w:eastAsia="en-US"/>
    </w:rPr>
  </w:style>
  <w:style w:type="paragraph" w:styleId="TOC5">
    <w:name w:val="toc 5"/>
    <w:basedOn w:val="Normal"/>
    <w:next w:val="Normal"/>
    <w:autoRedefine/>
    <w:rsid w:val="00EC4592"/>
    <w:pPr>
      <w:overflowPunct/>
      <w:autoSpaceDE/>
      <w:autoSpaceDN/>
      <w:adjustRightInd/>
      <w:ind w:left="960"/>
      <w:jc w:val="left"/>
      <w:textAlignment w:val="auto"/>
    </w:pPr>
    <w:rPr>
      <w:szCs w:val="24"/>
      <w:lang w:eastAsia="en-US"/>
    </w:rPr>
  </w:style>
  <w:style w:type="paragraph" w:styleId="FootnoteText">
    <w:name w:val="footnote text"/>
    <w:basedOn w:val="Corpsdetextemarge"/>
    <w:link w:val="FootnoteTextChar"/>
    <w:rsid w:val="00EC4592"/>
    <w:pPr>
      <w:ind w:left="454" w:hanging="227"/>
    </w:pPr>
    <w:rPr>
      <w:sz w:val="20"/>
    </w:rPr>
  </w:style>
  <w:style w:type="character" w:customStyle="1" w:styleId="FootnoteTextChar">
    <w:name w:val="Footnote Text Char"/>
    <w:link w:val="FootnoteText"/>
    <w:rsid w:val="00EC4592"/>
    <w:rPr>
      <w:lang w:eastAsia="fr-FR"/>
    </w:rPr>
  </w:style>
  <w:style w:type="paragraph" w:styleId="TOC6">
    <w:name w:val="toc 6"/>
    <w:basedOn w:val="Normal"/>
    <w:next w:val="Normal"/>
    <w:autoRedefine/>
    <w:rsid w:val="00EC4592"/>
    <w:pPr>
      <w:ind w:left="1200"/>
    </w:pPr>
  </w:style>
  <w:style w:type="paragraph" w:styleId="TOC7">
    <w:name w:val="toc 7"/>
    <w:basedOn w:val="Normal"/>
    <w:next w:val="Normal"/>
    <w:autoRedefine/>
    <w:rsid w:val="00EC4592"/>
    <w:pPr>
      <w:ind w:left="1440"/>
    </w:pPr>
  </w:style>
  <w:style w:type="paragraph" w:styleId="TOC9">
    <w:name w:val="toc 9"/>
    <w:basedOn w:val="Normal"/>
    <w:next w:val="Normal"/>
    <w:autoRedefine/>
    <w:rsid w:val="00EC4592"/>
    <w:pPr>
      <w:ind w:left="1920"/>
    </w:pPr>
  </w:style>
  <w:style w:type="table" w:styleId="TableGrid1">
    <w:name w:val="Table Grid 1"/>
    <w:basedOn w:val="TableGrid2"/>
    <w:rsid w:val="00EC4592"/>
    <w:pPr>
      <w:overflowPunct/>
      <w:autoSpaceDE/>
      <w:autoSpaceDN/>
      <w:adjustRightInd/>
      <w:jc w:val="left"/>
      <w:textAlignment w:val="auto"/>
    </w:pPr>
    <w:tblPr>
      <w:tblInd w:w="0" w:type="nil"/>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i/>
        <w:i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table" w:styleId="TableGrid2">
    <w:name w:val="Table Grid 2"/>
    <w:basedOn w:val="TableNormal"/>
    <w:rsid w:val="00EC4592"/>
    <w:pPr>
      <w:overflowPunct w:val="0"/>
      <w:autoSpaceDE w:val="0"/>
      <w:autoSpaceDN w:val="0"/>
      <w:adjustRightInd w:val="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DocumentMap">
    <w:name w:val="Document Map"/>
    <w:basedOn w:val="Normal"/>
    <w:link w:val="DocumentMapChar"/>
    <w:rsid w:val="00EC4592"/>
    <w:pPr>
      <w:shd w:val="clear" w:color="auto" w:fill="000080"/>
    </w:pPr>
    <w:rPr>
      <w:rFonts w:ascii="Tahoma" w:hAnsi="Tahoma"/>
      <w:sz w:val="20"/>
    </w:rPr>
  </w:style>
  <w:style w:type="character" w:customStyle="1" w:styleId="DocumentMapChar">
    <w:name w:val="Document Map Char"/>
    <w:link w:val="DocumentMap"/>
    <w:rsid w:val="00EC4592"/>
    <w:rPr>
      <w:rFonts w:ascii="Tahoma" w:hAnsi="Tahoma"/>
      <w:shd w:val="clear" w:color="auto" w:fill="000080"/>
      <w:lang w:eastAsia="fr-FR"/>
    </w:rPr>
  </w:style>
  <w:style w:type="table" w:styleId="TableGrid">
    <w:name w:val="Table Grid"/>
    <w:basedOn w:val="TableNormal"/>
    <w:rsid w:val="00EC4592"/>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372002"/>
  </w:style>
  <w:style w:type="paragraph" w:customStyle="1" w:styleId="BodyText12">
    <w:name w:val="BodyText12"/>
    <w:link w:val="BodyText12Char"/>
    <w:uiPriority w:val="99"/>
    <w:rsid w:val="00E91AA9"/>
    <w:pPr>
      <w:spacing w:after="200" w:line="300" w:lineRule="auto"/>
      <w:ind w:left="850"/>
      <w:jc w:val="both"/>
    </w:pPr>
    <w:rPr>
      <w:sz w:val="24"/>
    </w:rPr>
  </w:style>
  <w:style w:type="character" w:customStyle="1" w:styleId="BodyText12Char">
    <w:name w:val="BodyText12 Char"/>
    <w:link w:val="BodyText12"/>
    <w:uiPriority w:val="99"/>
    <w:locked/>
    <w:rsid w:val="00E91AA9"/>
    <w:rPr>
      <w:sz w:val="24"/>
      <w:lang w:bidi="ar-SA"/>
    </w:rPr>
  </w:style>
  <w:style w:type="character" w:customStyle="1" w:styleId="hps">
    <w:name w:val="hps"/>
    <w:basedOn w:val="DefaultParagraphFont"/>
    <w:rsid w:val="00E91AA9"/>
  </w:style>
  <w:style w:type="character" w:customStyle="1" w:styleId="Heading4Char">
    <w:name w:val="Heading 4 Char"/>
    <w:link w:val="Heading4"/>
    <w:rsid w:val="000B3C20"/>
    <w:rPr>
      <w:b/>
      <w:kern w:val="28"/>
      <w:sz w:val="24"/>
      <w:lang w:val="en-US" w:eastAsia="fr-FR"/>
    </w:rPr>
  </w:style>
  <w:style w:type="character" w:customStyle="1" w:styleId="BodyTextChar">
    <w:name w:val="Body Text Char"/>
    <w:link w:val="BodyText"/>
    <w:rsid w:val="000B3C20"/>
    <w:rPr>
      <w:sz w:val="24"/>
      <w:lang w:eastAsia="fr-FR" w:bidi="ar-SA"/>
    </w:rPr>
  </w:style>
  <w:style w:type="paragraph" w:styleId="TOCHeading">
    <w:name w:val="TOC Heading"/>
    <w:basedOn w:val="Heading1"/>
    <w:next w:val="Normal"/>
    <w:uiPriority w:val="39"/>
    <w:semiHidden/>
    <w:unhideWhenUsed/>
    <w:qFormat/>
    <w:rsid w:val="004D4949"/>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ru-RU" w:eastAsia="en-US"/>
    </w:rPr>
  </w:style>
  <w:style w:type="paragraph" w:styleId="Revision">
    <w:name w:val="Revision"/>
    <w:hidden/>
    <w:uiPriority w:val="99"/>
    <w:semiHidden/>
    <w:rsid w:val="009B2ADC"/>
    <w:rPr>
      <w:sz w:val="24"/>
      <w:lang w:val="en-US" w:eastAsia="fr-FR"/>
    </w:rPr>
  </w:style>
  <w:style w:type="paragraph" w:customStyle="1" w:styleId="Style13">
    <w:name w:val="Style13"/>
    <w:basedOn w:val="Normal"/>
    <w:rsid w:val="00A60368"/>
    <w:pPr>
      <w:widowControl w:val="0"/>
      <w:overflowPunct/>
      <w:jc w:val="left"/>
      <w:textAlignment w:val="auto"/>
    </w:pPr>
    <w:rPr>
      <w:szCs w:val="24"/>
      <w:lang w:val="ru-RU" w:eastAsia="ru-RU"/>
    </w:rPr>
  </w:style>
  <w:style w:type="character" w:customStyle="1" w:styleId="FontStyle44">
    <w:name w:val="Font Style44"/>
    <w:rsid w:val="00A60368"/>
    <w:rPr>
      <w:rFonts w:ascii="Times New Roman" w:hAnsi="Times New Roman" w:cs="Times New Roman"/>
      <w:sz w:val="22"/>
      <w:szCs w:val="22"/>
    </w:rPr>
  </w:style>
  <w:style w:type="character" w:customStyle="1" w:styleId="FontStyle48">
    <w:name w:val="Font Style48"/>
    <w:rsid w:val="00A60368"/>
    <w:rPr>
      <w:rFonts w:ascii="Times New Roman" w:hAnsi="Times New Roman" w:cs="Times New Roman"/>
      <w:sz w:val="18"/>
      <w:szCs w:val="18"/>
    </w:rPr>
  </w:style>
  <w:style w:type="paragraph" w:styleId="BlockText">
    <w:name w:val="Block Text"/>
    <w:basedOn w:val="Normal"/>
    <w:rsid w:val="000C7D02"/>
    <w:pPr>
      <w:overflowPunct/>
      <w:autoSpaceDE/>
      <w:autoSpaceDN/>
      <w:adjustRightInd/>
      <w:spacing w:line="360" w:lineRule="auto"/>
      <w:ind w:left="360" w:right="51"/>
      <w:textAlignment w:val="auto"/>
    </w:pPr>
    <w:rPr>
      <w:lang w:val="ru-RU" w:eastAsia="en-US"/>
    </w:rPr>
  </w:style>
  <w:style w:type="paragraph" w:styleId="Caption">
    <w:name w:val="caption"/>
    <w:basedOn w:val="Normal"/>
    <w:next w:val="Normal"/>
    <w:qFormat/>
    <w:rsid w:val="00DF27B6"/>
    <w:pPr>
      <w:overflowPunct/>
      <w:autoSpaceDE/>
      <w:autoSpaceDN/>
      <w:adjustRightInd/>
      <w:spacing w:before="120"/>
      <w:jc w:val="center"/>
      <w:textAlignment w:val="auto"/>
    </w:pPr>
    <w:rPr>
      <w:rFonts w:ascii="Arial CYR" w:hAnsi="Arial CYR"/>
      <w:b/>
      <w:sz w:val="2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33318">
      <w:bodyDiv w:val="1"/>
      <w:marLeft w:val="0"/>
      <w:marRight w:val="0"/>
      <w:marTop w:val="0"/>
      <w:marBottom w:val="0"/>
      <w:divBdr>
        <w:top w:val="none" w:sz="0" w:space="0" w:color="auto"/>
        <w:left w:val="none" w:sz="0" w:space="0" w:color="auto"/>
        <w:bottom w:val="none" w:sz="0" w:space="0" w:color="auto"/>
        <w:right w:val="none" w:sz="0" w:space="0" w:color="auto"/>
      </w:divBdr>
    </w:div>
    <w:div w:id="348800378">
      <w:bodyDiv w:val="1"/>
      <w:marLeft w:val="0"/>
      <w:marRight w:val="0"/>
      <w:marTop w:val="0"/>
      <w:marBottom w:val="0"/>
      <w:divBdr>
        <w:top w:val="none" w:sz="0" w:space="0" w:color="auto"/>
        <w:left w:val="none" w:sz="0" w:space="0" w:color="auto"/>
        <w:bottom w:val="none" w:sz="0" w:space="0" w:color="auto"/>
        <w:right w:val="none" w:sz="0" w:space="0" w:color="auto"/>
      </w:divBdr>
    </w:div>
    <w:div w:id="411195253">
      <w:bodyDiv w:val="1"/>
      <w:marLeft w:val="0"/>
      <w:marRight w:val="0"/>
      <w:marTop w:val="0"/>
      <w:marBottom w:val="0"/>
      <w:divBdr>
        <w:top w:val="none" w:sz="0" w:space="0" w:color="auto"/>
        <w:left w:val="none" w:sz="0" w:space="0" w:color="auto"/>
        <w:bottom w:val="none" w:sz="0" w:space="0" w:color="auto"/>
        <w:right w:val="none" w:sz="0" w:space="0" w:color="auto"/>
      </w:divBdr>
    </w:div>
    <w:div w:id="433408031">
      <w:bodyDiv w:val="1"/>
      <w:marLeft w:val="0"/>
      <w:marRight w:val="0"/>
      <w:marTop w:val="0"/>
      <w:marBottom w:val="0"/>
      <w:divBdr>
        <w:top w:val="none" w:sz="0" w:space="0" w:color="auto"/>
        <w:left w:val="none" w:sz="0" w:space="0" w:color="auto"/>
        <w:bottom w:val="none" w:sz="0" w:space="0" w:color="auto"/>
        <w:right w:val="none" w:sz="0" w:space="0" w:color="auto"/>
      </w:divBdr>
    </w:div>
    <w:div w:id="492644591">
      <w:bodyDiv w:val="1"/>
      <w:marLeft w:val="0"/>
      <w:marRight w:val="0"/>
      <w:marTop w:val="0"/>
      <w:marBottom w:val="0"/>
      <w:divBdr>
        <w:top w:val="none" w:sz="0" w:space="0" w:color="auto"/>
        <w:left w:val="none" w:sz="0" w:space="0" w:color="auto"/>
        <w:bottom w:val="none" w:sz="0" w:space="0" w:color="auto"/>
        <w:right w:val="none" w:sz="0" w:space="0" w:color="auto"/>
      </w:divBdr>
      <w:divsChild>
        <w:div w:id="33578415">
          <w:marLeft w:val="0"/>
          <w:marRight w:val="0"/>
          <w:marTop w:val="0"/>
          <w:marBottom w:val="0"/>
          <w:divBdr>
            <w:top w:val="none" w:sz="0" w:space="0" w:color="auto"/>
            <w:left w:val="none" w:sz="0" w:space="0" w:color="auto"/>
            <w:bottom w:val="none" w:sz="0" w:space="0" w:color="auto"/>
            <w:right w:val="none" w:sz="0" w:space="0" w:color="auto"/>
          </w:divBdr>
          <w:divsChild>
            <w:div w:id="164977083">
              <w:marLeft w:val="0"/>
              <w:marRight w:val="0"/>
              <w:marTop w:val="0"/>
              <w:marBottom w:val="0"/>
              <w:divBdr>
                <w:top w:val="single" w:sz="6" w:space="2" w:color="C4C4C4"/>
                <w:left w:val="single" w:sz="6" w:space="2" w:color="C4C4C4"/>
                <w:bottom w:val="single" w:sz="6" w:space="2" w:color="C4C4C4"/>
                <w:right w:val="single" w:sz="6" w:space="2" w:color="C4C4C4"/>
              </w:divBdr>
            </w:div>
            <w:div w:id="1541092319">
              <w:marLeft w:val="0"/>
              <w:marRight w:val="0"/>
              <w:marTop w:val="405"/>
              <w:marBottom w:val="0"/>
              <w:divBdr>
                <w:top w:val="none" w:sz="0" w:space="0" w:color="auto"/>
                <w:left w:val="none" w:sz="0" w:space="0" w:color="auto"/>
                <w:bottom w:val="none" w:sz="0" w:space="0" w:color="auto"/>
                <w:right w:val="none" w:sz="0" w:space="0" w:color="auto"/>
              </w:divBdr>
              <w:divsChild>
                <w:div w:id="935333245">
                  <w:marLeft w:val="0"/>
                  <w:marRight w:val="0"/>
                  <w:marTop w:val="0"/>
                  <w:marBottom w:val="0"/>
                  <w:divBdr>
                    <w:top w:val="none" w:sz="0" w:space="0" w:color="auto"/>
                    <w:left w:val="none" w:sz="0" w:space="0" w:color="auto"/>
                    <w:bottom w:val="none" w:sz="0" w:space="0" w:color="auto"/>
                    <w:right w:val="none" w:sz="0" w:space="0" w:color="auto"/>
                  </w:divBdr>
                  <w:divsChild>
                    <w:div w:id="1981032415">
                      <w:marLeft w:val="0"/>
                      <w:marRight w:val="0"/>
                      <w:marTop w:val="0"/>
                      <w:marBottom w:val="0"/>
                      <w:divBdr>
                        <w:top w:val="single" w:sz="6" w:space="3" w:color="D7D7D7"/>
                        <w:left w:val="single" w:sz="6" w:space="9" w:color="D7D7D7"/>
                        <w:bottom w:val="single" w:sz="6" w:space="3" w:color="D7D7D7"/>
                        <w:right w:val="single" w:sz="6" w:space="9" w:color="D7D7D7"/>
                      </w:divBdr>
                    </w:div>
                  </w:divsChild>
                </w:div>
                <w:div w:id="683097104">
                  <w:marLeft w:val="0"/>
                  <w:marRight w:val="0"/>
                  <w:marTop w:val="0"/>
                  <w:marBottom w:val="0"/>
                  <w:divBdr>
                    <w:top w:val="none" w:sz="0" w:space="0" w:color="auto"/>
                    <w:left w:val="none" w:sz="0" w:space="0" w:color="auto"/>
                    <w:bottom w:val="single" w:sz="6" w:space="8" w:color="D1D1D1"/>
                    <w:right w:val="none" w:sz="0" w:space="0" w:color="auto"/>
                  </w:divBdr>
                  <w:divsChild>
                    <w:div w:id="694111675">
                      <w:marLeft w:val="0"/>
                      <w:marRight w:val="0"/>
                      <w:marTop w:val="0"/>
                      <w:marBottom w:val="0"/>
                      <w:divBdr>
                        <w:top w:val="none" w:sz="0" w:space="0" w:color="auto"/>
                        <w:left w:val="none" w:sz="0" w:space="0" w:color="auto"/>
                        <w:bottom w:val="none" w:sz="0" w:space="0" w:color="auto"/>
                        <w:right w:val="none" w:sz="0" w:space="0" w:color="auto"/>
                      </w:divBdr>
                      <w:divsChild>
                        <w:div w:id="1907034150">
                          <w:marLeft w:val="0"/>
                          <w:marRight w:val="3300"/>
                          <w:marTop w:val="0"/>
                          <w:marBottom w:val="0"/>
                          <w:divBdr>
                            <w:top w:val="none" w:sz="0" w:space="0" w:color="auto"/>
                            <w:left w:val="none" w:sz="0" w:space="0" w:color="auto"/>
                            <w:bottom w:val="none" w:sz="0" w:space="0" w:color="auto"/>
                            <w:right w:val="none" w:sz="0" w:space="0" w:color="auto"/>
                          </w:divBdr>
                        </w:div>
                        <w:div w:id="501161779">
                          <w:marLeft w:val="0"/>
                          <w:marRight w:val="0"/>
                          <w:marTop w:val="0"/>
                          <w:marBottom w:val="0"/>
                          <w:divBdr>
                            <w:top w:val="none" w:sz="0" w:space="0" w:color="auto"/>
                            <w:left w:val="none" w:sz="0" w:space="0" w:color="auto"/>
                            <w:bottom w:val="none" w:sz="0" w:space="0" w:color="auto"/>
                            <w:right w:val="none" w:sz="0" w:space="0" w:color="auto"/>
                          </w:divBdr>
                        </w:div>
                        <w:div w:id="2121993358">
                          <w:marLeft w:val="0"/>
                          <w:marRight w:val="3300"/>
                          <w:marTop w:val="0"/>
                          <w:marBottom w:val="0"/>
                          <w:divBdr>
                            <w:top w:val="none" w:sz="0" w:space="0" w:color="auto"/>
                            <w:left w:val="none" w:sz="0" w:space="0" w:color="auto"/>
                            <w:bottom w:val="none" w:sz="0" w:space="0" w:color="auto"/>
                            <w:right w:val="none" w:sz="0" w:space="0" w:color="auto"/>
                          </w:divBdr>
                        </w:div>
                      </w:divsChild>
                    </w:div>
                    <w:div w:id="3773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clinicaltrials.gov/ct2/bye/rQoPWwoRrXS9-i-wudNgpQDxudhWudNzlXNiZip9Ei7ym67VZR0nLg4jOKCRA6h9Ei4L3BUgWwNG0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linicaltrials.gov/ct2/bye/rQoPWwoRrXS9-i-wudNgpQDxudhWudNzlXNiZip9Ei7ym67VZR0n-g08xg08A6h9Ei4L3BUgWwNG0i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44B3E-55DB-4039-83C8-A58EDC3C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49</Pages>
  <Words>17581</Words>
  <Characters>100213</Characters>
  <Application>Microsoft Office Word</Application>
  <DocSecurity>0</DocSecurity>
  <Lines>835</Lines>
  <Paragraphs>235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CLINICAL TRIAL PROTOCOL COMPOUND : glimepiride/metformin</vt:lpstr>
      <vt:lpstr>CLINICAL TRIAL PROTOCOL COMPOUND : glimepiride/metformin</vt:lpstr>
    </vt:vector>
  </TitlesOfParts>
  <Company>Atos Origin</Company>
  <LinksUpToDate>false</LinksUpToDate>
  <CharactersWithSpaces>117559</CharactersWithSpaces>
  <SharedDoc>false</SharedDoc>
  <HLinks>
    <vt:vector size="282" baseType="variant">
      <vt:variant>
        <vt:i4>1376314</vt:i4>
      </vt:variant>
      <vt:variant>
        <vt:i4>280</vt:i4>
      </vt:variant>
      <vt:variant>
        <vt:i4>0</vt:i4>
      </vt:variant>
      <vt:variant>
        <vt:i4>5</vt:i4>
      </vt:variant>
      <vt:variant>
        <vt:lpwstr/>
      </vt:variant>
      <vt:variant>
        <vt:lpwstr>_Toc456103856</vt:lpwstr>
      </vt:variant>
      <vt:variant>
        <vt:i4>1376314</vt:i4>
      </vt:variant>
      <vt:variant>
        <vt:i4>274</vt:i4>
      </vt:variant>
      <vt:variant>
        <vt:i4>0</vt:i4>
      </vt:variant>
      <vt:variant>
        <vt:i4>5</vt:i4>
      </vt:variant>
      <vt:variant>
        <vt:lpwstr/>
      </vt:variant>
      <vt:variant>
        <vt:lpwstr>_Toc456103855</vt:lpwstr>
      </vt:variant>
      <vt:variant>
        <vt:i4>1376314</vt:i4>
      </vt:variant>
      <vt:variant>
        <vt:i4>268</vt:i4>
      </vt:variant>
      <vt:variant>
        <vt:i4>0</vt:i4>
      </vt:variant>
      <vt:variant>
        <vt:i4>5</vt:i4>
      </vt:variant>
      <vt:variant>
        <vt:lpwstr/>
      </vt:variant>
      <vt:variant>
        <vt:lpwstr>_Toc456103854</vt:lpwstr>
      </vt:variant>
      <vt:variant>
        <vt:i4>1376314</vt:i4>
      </vt:variant>
      <vt:variant>
        <vt:i4>262</vt:i4>
      </vt:variant>
      <vt:variant>
        <vt:i4>0</vt:i4>
      </vt:variant>
      <vt:variant>
        <vt:i4>5</vt:i4>
      </vt:variant>
      <vt:variant>
        <vt:lpwstr/>
      </vt:variant>
      <vt:variant>
        <vt:lpwstr>_Toc456103853</vt:lpwstr>
      </vt:variant>
      <vt:variant>
        <vt:i4>1376314</vt:i4>
      </vt:variant>
      <vt:variant>
        <vt:i4>256</vt:i4>
      </vt:variant>
      <vt:variant>
        <vt:i4>0</vt:i4>
      </vt:variant>
      <vt:variant>
        <vt:i4>5</vt:i4>
      </vt:variant>
      <vt:variant>
        <vt:lpwstr/>
      </vt:variant>
      <vt:variant>
        <vt:lpwstr>_Toc456103852</vt:lpwstr>
      </vt:variant>
      <vt:variant>
        <vt:i4>1376314</vt:i4>
      </vt:variant>
      <vt:variant>
        <vt:i4>250</vt:i4>
      </vt:variant>
      <vt:variant>
        <vt:i4>0</vt:i4>
      </vt:variant>
      <vt:variant>
        <vt:i4>5</vt:i4>
      </vt:variant>
      <vt:variant>
        <vt:lpwstr/>
      </vt:variant>
      <vt:variant>
        <vt:lpwstr>_Toc456103851</vt:lpwstr>
      </vt:variant>
      <vt:variant>
        <vt:i4>1376314</vt:i4>
      </vt:variant>
      <vt:variant>
        <vt:i4>244</vt:i4>
      </vt:variant>
      <vt:variant>
        <vt:i4>0</vt:i4>
      </vt:variant>
      <vt:variant>
        <vt:i4>5</vt:i4>
      </vt:variant>
      <vt:variant>
        <vt:lpwstr/>
      </vt:variant>
      <vt:variant>
        <vt:lpwstr>_Toc456103850</vt:lpwstr>
      </vt:variant>
      <vt:variant>
        <vt:i4>1310778</vt:i4>
      </vt:variant>
      <vt:variant>
        <vt:i4>238</vt:i4>
      </vt:variant>
      <vt:variant>
        <vt:i4>0</vt:i4>
      </vt:variant>
      <vt:variant>
        <vt:i4>5</vt:i4>
      </vt:variant>
      <vt:variant>
        <vt:lpwstr/>
      </vt:variant>
      <vt:variant>
        <vt:lpwstr>_Toc456103849</vt:lpwstr>
      </vt:variant>
      <vt:variant>
        <vt:i4>1310778</vt:i4>
      </vt:variant>
      <vt:variant>
        <vt:i4>232</vt:i4>
      </vt:variant>
      <vt:variant>
        <vt:i4>0</vt:i4>
      </vt:variant>
      <vt:variant>
        <vt:i4>5</vt:i4>
      </vt:variant>
      <vt:variant>
        <vt:lpwstr/>
      </vt:variant>
      <vt:variant>
        <vt:lpwstr>_Toc456103848</vt:lpwstr>
      </vt:variant>
      <vt:variant>
        <vt:i4>1310778</vt:i4>
      </vt:variant>
      <vt:variant>
        <vt:i4>226</vt:i4>
      </vt:variant>
      <vt:variant>
        <vt:i4>0</vt:i4>
      </vt:variant>
      <vt:variant>
        <vt:i4>5</vt:i4>
      </vt:variant>
      <vt:variant>
        <vt:lpwstr/>
      </vt:variant>
      <vt:variant>
        <vt:lpwstr>_Toc456103847</vt:lpwstr>
      </vt:variant>
      <vt:variant>
        <vt:i4>1310778</vt:i4>
      </vt:variant>
      <vt:variant>
        <vt:i4>220</vt:i4>
      </vt:variant>
      <vt:variant>
        <vt:i4>0</vt:i4>
      </vt:variant>
      <vt:variant>
        <vt:i4>5</vt:i4>
      </vt:variant>
      <vt:variant>
        <vt:lpwstr/>
      </vt:variant>
      <vt:variant>
        <vt:lpwstr>_Toc456103846</vt:lpwstr>
      </vt:variant>
      <vt:variant>
        <vt:i4>1310778</vt:i4>
      </vt:variant>
      <vt:variant>
        <vt:i4>214</vt:i4>
      </vt:variant>
      <vt:variant>
        <vt:i4>0</vt:i4>
      </vt:variant>
      <vt:variant>
        <vt:i4>5</vt:i4>
      </vt:variant>
      <vt:variant>
        <vt:lpwstr/>
      </vt:variant>
      <vt:variant>
        <vt:lpwstr>_Toc456103845</vt:lpwstr>
      </vt:variant>
      <vt:variant>
        <vt:i4>1310778</vt:i4>
      </vt:variant>
      <vt:variant>
        <vt:i4>208</vt:i4>
      </vt:variant>
      <vt:variant>
        <vt:i4>0</vt:i4>
      </vt:variant>
      <vt:variant>
        <vt:i4>5</vt:i4>
      </vt:variant>
      <vt:variant>
        <vt:lpwstr/>
      </vt:variant>
      <vt:variant>
        <vt:lpwstr>_Toc456103844</vt:lpwstr>
      </vt:variant>
      <vt:variant>
        <vt:i4>1310778</vt:i4>
      </vt:variant>
      <vt:variant>
        <vt:i4>202</vt:i4>
      </vt:variant>
      <vt:variant>
        <vt:i4>0</vt:i4>
      </vt:variant>
      <vt:variant>
        <vt:i4>5</vt:i4>
      </vt:variant>
      <vt:variant>
        <vt:lpwstr/>
      </vt:variant>
      <vt:variant>
        <vt:lpwstr>_Toc456103843</vt:lpwstr>
      </vt:variant>
      <vt:variant>
        <vt:i4>1310778</vt:i4>
      </vt:variant>
      <vt:variant>
        <vt:i4>196</vt:i4>
      </vt:variant>
      <vt:variant>
        <vt:i4>0</vt:i4>
      </vt:variant>
      <vt:variant>
        <vt:i4>5</vt:i4>
      </vt:variant>
      <vt:variant>
        <vt:lpwstr/>
      </vt:variant>
      <vt:variant>
        <vt:lpwstr>_Toc456103842</vt:lpwstr>
      </vt:variant>
      <vt:variant>
        <vt:i4>1310778</vt:i4>
      </vt:variant>
      <vt:variant>
        <vt:i4>190</vt:i4>
      </vt:variant>
      <vt:variant>
        <vt:i4>0</vt:i4>
      </vt:variant>
      <vt:variant>
        <vt:i4>5</vt:i4>
      </vt:variant>
      <vt:variant>
        <vt:lpwstr/>
      </vt:variant>
      <vt:variant>
        <vt:lpwstr>_Toc456103841</vt:lpwstr>
      </vt:variant>
      <vt:variant>
        <vt:i4>1310778</vt:i4>
      </vt:variant>
      <vt:variant>
        <vt:i4>184</vt:i4>
      </vt:variant>
      <vt:variant>
        <vt:i4>0</vt:i4>
      </vt:variant>
      <vt:variant>
        <vt:i4>5</vt:i4>
      </vt:variant>
      <vt:variant>
        <vt:lpwstr/>
      </vt:variant>
      <vt:variant>
        <vt:lpwstr>_Toc456103840</vt:lpwstr>
      </vt:variant>
      <vt:variant>
        <vt:i4>1245242</vt:i4>
      </vt:variant>
      <vt:variant>
        <vt:i4>178</vt:i4>
      </vt:variant>
      <vt:variant>
        <vt:i4>0</vt:i4>
      </vt:variant>
      <vt:variant>
        <vt:i4>5</vt:i4>
      </vt:variant>
      <vt:variant>
        <vt:lpwstr/>
      </vt:variant>
      <vt:variant>
        <vt:lpwstr>_Toc456103838</vt:lpwstr>
      </vt:variant>
      <vt:variant>
        <vt:i4>1245242</vt:i4>
      </vt:variant>
      <vt:variant>
        <vt:i4>172</vt:i4>
      </vt:variant>
      <vt:variant>
        <vt:i4>0</vt:i4>
      </vt:variant>
      <vt:variant>
        <vt:i4>5</vt:i4>
      </vt:variant>
      <vt:variant>
        <vt:lpwstr/>
      </vt:variant>
      <vt:variant>
        <vt:lpwstr>_Toc456103837</vt:lpwstr>
      </vt:variant>
      <vt:variant>
        <vt:i4>1245242</vt:i4>
      </vt:variant>
      <vt:variant>
        <vt:i4>166</vt:i4>
      </vt:variant>
      <vt:variant>
        <vt:i4>0</vt:i4>
      </vt:variant>
      <vt:variant>
        <vt:i4>5</vt:i4>
      </vt:variant>
      <vt:variant>
        <vt:lpwstr/>
      </vt:variant>
      <vt:variant>
        <vt:lpwstr>_Toc456103836</vt:lpwstr>
      </vt:variant>
      <vt:variant>
        <vt:i4>1245242</vt:i4>
      </vt:variant>
      <vt:variant>
        <vt:i4>160</vt:i4>
      </vt:variant>
      <vt:variant>
        <vt:i4>0</vt:i4>
      </vt:variant>
      <vt:variant>
        <vt:i4>5</vt:i4>
      </vt:variant>
      <vt:variant>
        <vt:lpwstr/>
      </vt:variant>
      <vt:variant>
        <vt:lpwstr>_Toc456103835</vt:lpwstr>
      </vt:variant>
      <vt:variant>
        <vt:i4>1245242</vt:i4>
      </vt:variant>
      <vt:variant>
        <vt:i4>154</vt:i4>
      </vt:variant>
      <vt:variant>
        <vt:i4>0</vt:i4>
      </vt:variant>
      <vt:variant>
        <vt:i4>5</vt:i4>
      </vt:variant>
      <vt:variant>
        <vt:lpwstr/>
      </vt:variant>
      <vt:variant>
        <vt:lpwstr>_Toc456103834</vt:lpwstr>
      </vt:variant>
      <vt:variant>
        <vt:i4>1245242</vt:i4>
      </vt:variant>
      <vt:variant>
        <vt:i4>148</vt:i4>
      </vt:variant>
      <vt:variant>
        <vt:i4>0</vt:i4>
      </vt:variant>
      <vt:variant>
        <vt:i4>5</vt:i4>
      </vt:variant>
      <vt:variant>
        <vt:lpwstr/>
      </vt:variant>
      <vt:variant>
        <vt:lpwstr>_Toc456103833</vt:lpwstr>
      </vt:variant>
      <vt:variant>
        <vt:i4>1245242</vt:i4>
      </vt:variant>
      <vt:variant>
        <vt:i4>142</vt:i4>
      </vt:variant>
      <vt:variant>
        <vt:i4>0</vt:i4>
      </vt:variant>
      <vt:variant>
        <vt:i4>5</vt:i4>
      </vt:variant>
      <vt:variant>
        <vt:lpwstr/>
      </vt:variant>
      <vt:variant>
        <vt:lpwstr>_Toc456103832</vt:lpwstr>
      </vt:variant>
      <vt:variant>
        <vt:i4>1245242</vt:i4>
      </vt:variant>
      <vt:variant>
        <vt:i4>136</vt:i4>
      </vt:variant>
      <vt:variant>
        <vt:i4>0</vt:i4>
      </vt:variant>
      <vt:variant>
        <vt:i4>5</vt:i4>
      </vt:variant>
      <vt:variant>
        <vt:lpwstr/>
      </vt:variant>
      <vt:variant>
        <vt:lpwstr>_Toc456103831</vt:lpwstr>
      </vt:variant>
      <vt:variant>
        <vt:i4>1245242</vt:i4>
      </vt:variant>
      <vt:variant>
        <vt:i4>130</vt:i4>
      </vt:variant>
      <vt:variant>
        <vt:i4>0</vt:i4>
      </vt:variant>
      <vt:variant>
        <vt:i4>5</vt:i4>
      </vt:variant>
      <vt:variant>
        <vt:lpwstr/>
      </vt:variant>
      <vt:variant>
        <vt:lpwstr>_Toc456103830</vt:lpwstr>
      </vt:variant>
      <vt:variant>
        <vt:i4>1179706</vt:i4>
      </vt:variant>
      <vt:variant>
        <vt:i4>124</vt:i4>
      </vt:variant>
      <vt:variant>
        <vt:i4>0</vt:i4>
      </vt:variant>
      <vt:variant>
        <vt:i4>5</vt:i4>
      </vt:variant>
      <vt:variant>
        <vt:lpwstr/>
      </vt:variant>
      <vt:variant>
        <vt:lpwstr>_Toc456103829</vt:lpwstr>
      </vt:variant>
      <vt:variant>
        <vt:i4>1179706</vt:i4>
      </vt:variant>
      <vt:variant>
        <vt:i4>118</vt:i4>
      </vt:variant>
      <vt:variant>
        <vt:i4>0</vt:i4>
      </vt:variant>
      <vt:variant>
        <vt:i4>5</vt:i4>
      </vt:variant>
      <vt:variant>
        <vt:lpwstr/>
      </vt:variant>
      <vt:variant>
        <vt:lpwstr>_Toc456103828</vt:lpwstr>
      </vt:variant>
      <vt:variant>
        <vt:i4>1179706</vt:i4>
      </vt:variant>
      <vt:variant>
        <vt:i4>112</vt:i4>
      </vt:variant>
      <vt:variant>
        <vt:i4>0</vt:i4>
      </vt:variant>
      <vt:variant>
        <vt:i4>5</vt:i4>
      </vt:variant>
      <vt:variant>
        <vt:lpwstr/>
      </vt:variant>
      <vt:variant>
        <vt:lpwstr>_Toc456103827</vt:lpwstr>
      </vt:variant>
      <vt:variant>
        <vt:i4>1179706</vt:i4>
      </vt:variant>
      <vt:variant>
        <vt:i4>106</vt:i4>
      </vt:variant>
      <vt:variant>
        <vt:i4>0</vt:i4>
      </vt:variant>
      <vt:variant>
        <vt:i4>5</vt:i4>
      </vt:variant>
      <vt:variant>
        <vt:lpwstr/>
      </vt:variant>
      <vt:variant>
        <vt:lpwstr>_Toc456103826</vt:lpwstr>
      </vt:variant>
      <vt:variant>
        <vt:i4>1179706</vt:i4>
      </vt:variant>
      <vt:variant>
        <vt:i4>100</vt:i4>
      </vt:variant>
      <vt:variant>
        <vt:i4>0</vt:i4>
      </vt:variant>
      <vt:variant>
        <vt:i4>5</vt:i4>
      </vt:variant>
      <vt:variant>
        <vt:lpwstr/>
      </vt:variant>
      <vt:variant>
        <vt:lpwstr>_Toc456103825</vt:lpwstr>
      </vt:variant>
      <vt:variant>
        <vt:i4>1179706</vt:i4>
      </vt:variant>
      <vt:variant>
        <vt:i4>94</vt:i4>
      </vt:variant>
      <vt:variant>
        <vt:i4>0</vt:i4>
      </vt:variant>
      <vt:variant>
        <vt:i4>5</vt:i4>
      </vt:variant>
      <vt:variant>
        <vt:lpwstr/>
      </vt:variant>
      <vt:variant>
        <vt:lpwstr>_Toc456103824</vt:lpwstr>
      </vt:variant>
      <vt:variant>
        <vt:i4>1179706</vt:i4>
      </vt:variant>
      <vt:variant>
        <vt:i4>88</vt:i4>
      </vt:variant>
      <vt:variant>
        <vt:i4>0</vt:i4>
      </vt:variant>
      <vt:variant>
        <vt:i4>5</vt:i4>
      </vt:variant>
      <vt:variant>
        <vt:lpwstr/>
      </vt:variant>
      <vt:variant>
        <vt:lpwstr>_Toc456103823</vt:lpwstr>
      </vt:variant>
      <vt:variant>
        <vt:i4>1179706</vt:i4>
      </vt:variant>
      <vt:variant>
        <vt:i4>82</vt:i4>
      </vt:variant>
      <vt:variant>
        <vt:i4>0</vt:i4>
      </vt:variant>
      <vt:variant>
        <vt:i4>5</vt:i4>
      </vt:variant>
      <vt:variant>
        <vt:lpwstr/>
      </vt:variant>
      <vt:variant>
        <vt:lpwstr>_Toc456103822</vt:lpwstr>
      </vt:variant>
      <vt:variant>
        <vt:i4>1179706</vt:i4>
      </vt:variant>
      <vt:variant>
        <vt:i4>74</vt:i4>
      </vt:variant>
      <vt:variant>
        <vt:i4>0</vt:i4>
      </vt:variant>
      <vt:variant>
        <vt:i4>5</vt:i4>
      </vt:variant>
      <vt:variant>
        <vt:lpwstr/>
      </vt:variant>
      <vt:variant>
        <vt:lpwstr>_Toc456103821</vt:lpwstr>
      </vt:variant>
      <vt:variant>
        <vt:i4>1179706</vt:i4>
      </vt:variant>
      <vt:variant>
        <vt:i4>68</vt:i4>
      </vt:variant>
      <vt:variant>
        <vt:i4>0</vt:i4>
      </vt:variant>
      <vt:variant>
        <vt:i4>5</vt:i4>
      </vt:variant>
      <vt:variant>
        <vt:lpwstr/>
      </vt:variant>
      <vt:variant>
        <vt:lpwstr>_Toc456103820</vt:lpwstr>
      </vt:variant>
      <vt:variant>
        <vt:i4>1114170</vt:i4>
      </vt:variant>
      <vt:variant>
        <vt:i4>62</vt:i4>
      </vt:variant>
      <vt:variant>
        <vt:i4>0</vt:i4>
      </vt:variant>
      <vt:variant>
        <vt:i4>5</vt:i4>
      </vt:variant>
      <vt:variant>
        <vt:lpwstr/>
      </vt:variant>
      <vt:variant>
        <vt:lpwstr>_Toc456103819</vt:lpwstr>
      </vt:variant>
      <vt:variant>
        <vt:i4>1114170</vt:i4>
      </vt:variant>
      <vt:variant>
        <vt:i4>56</vt:i4>
      </vt:variant>
      <vt:variant>
        <vt:i4>0</vt:i4>
      </vt:variant>
      <vt:variant>
        <vt:i4>5</vt:i4>
      </vt:variant>
      <vt:variant>
        <vt:lpwstr/>
      </vt:variant>
      <vt:variant>
        <vt:lpwstr>_Toc456103818</vt:lpwstr>
      </vt:variant>
      <vt:variant>
        <vt:i4>1114170</vt:i4>
      </vt:variant>
      <vt:variant>
        <vt:i4>50</vt:i4>
      </vt:variant>
      <vt:variant>
        <vt:i4>0</vt:i4>
      </vt:variant>
      <vt:variant>
        <vt:i4>5</vt:i4>
      </vt:variant>
      <vt:variant>
        <vt:lpwstr/>
      </vt:variant>
      <vt:variant>
        <vt:lpwstr>_Toc456103817</vt:lpwstr>
      </vt:variant>
      <vt:variant>
        <vt:i4>1114170</vt:i4>
      </vt:variant>
      <vt:variant>
        <vt:i4>44</vt:i4>
      </vt:variant>
      <vt:variant>
        <vt:i4>0</vt:i4>
      </vt:variant>
      <vt:variant>
        <vt:i4>5</vt:i4>
      </vt:variant>
      <vt:variant>
        <vt:lpwstr/>
      </vt:variant>
      <vt:variant>
        <vt:lpwstr>_Toc456103816</vt:lpwstr>
      </vt:variant>
      <vt:variant>
        <vt:i4>1114170</vt:i4>
      </vt:variant>
      <vt:variant>
        <vt:i4>38</vt:i4>
      </vt:variant>
      <vt:variant>
        <vt:i4>0</vt:i4>
      </vt:variant>
      <vt:variant>
        <vt:i4>5</vt:i4>
      </vt:variant>
      <vt:variant>
        <vt:lpwstr/>
      </vt:variant>
      <vt:variant>
        <vt:lpwstr>_Toc456103815</vt:lpwstr>
      </vt:variant>
      <vt:variant>
        <vt:i4>1114170</vt:i4>
      </vt:variant>
      <vt:variant>
        <vt:i4>32</vt:i4>
      </vt:variant>
      <vt:variant>
        <vt:i4>0</vt:i4>
      </vt:variant>
      <vt:variant>
        <vt:i4>5</vt:i4>
      </vt:variant>
      <vt:variant>
        <vt:lpwstr/>
      </vt:variant>
      <vt:variant>
        <vt:lpwstr>_Toc456103814</vt:lpwstr>
      </vt:variant>
      <vt:variant>
        <vt:i4>1114170</vt:i4>
      </vt:variant>
      <vt:variant>
        <vt:i4>26</vt:i4>
      </vt:variant>
      <vt:variant>
        <vt:i4>0</vt:i4>
      </vt:variant>
      <vt:variant>
        <vt:i4>5</vt:i4>
      </vt:variant>
      <vt:variant>
        <vt:lpwstr/>
      </vt:variant>
      <vt:variant>
        <vt:lpwstr>_Toc456103813</vt:lpwstr>
      </vt:variant>
      <vt:variant>
        <vt:i4>1114170</vt:i4>
      </vt:variant>
      <vt:variant>
        <vt:i4>20</vt:i4>
      </vt:variant>
      <vt:variant>
        <vt:i4>0</vt:i4>
      </vt:variant>
      <vt:variant>
        <vt:i4>5</vt:i4>
      </vt:variant>
      <vt:variant>
        <vt:lpwstr/>
      </vt:variant>
      <vt:variant>
        <vt:lpwstr>_Toc456103812</vt:lpwstr>
      </vt:variant>
      <vt:variant>
        <vt:i4>1114170</vt:i4>
      </vt:variant>
      <vt:variant>
        <vt:i4>14</vt:i4>
      </vt:variant>
      <vt:variant>
        <vt:i4>0</vt:i4>
      </vt:variant>
      <vt:variant>
        <vt:i4>5</vt:i4>
      </vt:variant>
      <vt:variant>
        <vt:lpwstr/>
      </vt:variant>
      <vt:variant>
        <vt:lpwstr>_Toc456103811</vt:lpwstr>
      </vt:variant>
      <vt:variant>
        <vt:i4>1114170</vt:i4>
      </vt:variant>
      <vt:variant>
        <vt:i4>8</vt:i4>
      </vt:variant>
      <vt:variant>
        <vt:i4>0</vt:i4>
      </vt:variant>
      <vt:variant>
        <vt:i4>5</vt:i4>
      </vt:variant>
      <vt:variant>
        <vt:lpwstr/>
      </vt:variant>
      <vt:variant>
        <vt:lpwstr>_Toc456103810</vt:lpwstr>
      </vt:variant>
      <vt:variant>
        <vt:i4>1048634</vt:i4>
      </vt:variant>
      <vt:variant>
        <vt:i4>2</vt:i4>
      </vt:variant>
      <vt:variant>
        <vt:i4>0</vt:i4>
      </vt:variant>
      <vt:variant>
        <vt:i4>5</vt:i4>
      </vt:variant>
      <vt:variant>
        <vt:lpwstr/>
      </vt:variant>
      <vt:variant>
        <vt:lpwstr>_Toc456103809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PROTOCOL COMPOUND : glimepiride/metformin</dc:title>
  <dc:creator>VREZENTHEL</dc:creator>
  <cp:lastModifiedBy>Suguraliyeva, Zhanar [JNJKZ]</cp:lastModifiedBy>
  <cp:revision>49</cp:revision>
  <cp:lastPrinted>2017-02-20T11:49:00Z</cp:lastPrinted>
  <dcterms:created xsi:type="dcterms:W3CDTF">2016-09-23T07:23:00Z</dcterms:created>
  <dcterms:modified xsi:type="dcterms:W3CDTF">2017-04-24T11:42:00Z</dcterms:modified>
</cp:coreProperties>
</file>