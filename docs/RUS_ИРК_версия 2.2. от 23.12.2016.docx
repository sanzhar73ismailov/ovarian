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37D" w:rsidRDefault="0089637D" w:rsidP="00756A41">
      <w:pPr>
        <w:rPr>
          <w:rFonts w:ascii="Times New Roman" w:hAnsi="Times New Roman"/>
          <w:color w:val="000080"/>
          <w:sz w:val="40"/>
          <w:szCs w:val="40"/>
        </w:rPr>
      </w:pPr>
    </w:p>
    <w:p w:rsidR="00A47742" w:rsidRPr="00EC7202" w:rsidRDefault="00A47742" w:rsidP="00A47742">
      <w:pPr>
        <w:jc w:val="center"/>
        <w:rPr>
          <w:rFonts w:ascii="Times New Roman" w:hAnsi="Times New Roman"/>
          <w:b/>
          <w:sz w:val="32"/>
          <w:szCs w:val="40"/>
          <w:lang w:val="ru-RU"/>
        </w:rPr>
      </w:pPr>
      <w:r w:rsidRPr="00EC7202">
        <w:rPr>
          <w:rFonts w:ascii="Times New Roman" w:hAnsi="Times New Roman"/>
          <w:b/>
          <w:sz w:val="32"/>
          <w:szCs w:val="40"/>
          <w:lang w:val="ru-RU"/>
        </w:rPr>
        <w:t>Индивидуальная регистрационная карта (ИРК)</w:t>
      </w:r>
    </w:p>
    <w:p w:rsidR="0089637D" w:rsidRPr="00A47742" w:rsidRDefault="00A47742" w:rsidP="00756A41">
      <w:pPr>
        <w:jc w:val="center"/>
        <w:rPr>
          <w:rFonts w:ascii="Times New Roman" w:hAnsi="Times New Roman"/>
          <w:sz w:val="24"/>
          <w:szCs w:val="40"/>
          <w:lang w:val="ru-RU"/>
        </w:rPr>
      </w:pPr>
      <w:r>
        <w:rPr>
          <w:rFonts w:ascii="Times New Roman" w:hAnsi="Times New Roman"/>
          <w:sz w:val="24"/>
          <w:szCs w:val="40"/>
          <w:lang w:val="ru-RU"/>
        </w:rPr>
        <w:t>Версия</w:t>
      </w:r>
      <w:r w:rsidRPr="00A47742">
        <w:rPr>
          <w:rFonts w:ascii="Times New Roman" w:hAnsi="Times New Roman"/>
          <w:sz w:val="24"/>
          <w:szCs w:val="40"/>
          <w:lang w:val="ru-RU"/>
        </w:rPr>
        <w:t xml:space="preserve"> </w:t>
      </w:r>
      <w:r w:rsidR="0089637D" w:rsidRPr="00A47742">
        <w:rPr>
          <w:rFonts w:ascii="Times New Roman" w:hAnsi="Times New Roman"/>
          <w:sz w:val="24"/>
          <w:szCs w:val="40"/>
          <w:lang w:val="ru-RU"/>
        </w:rPr>
        <w:t>2.</w:t>
      </w:r>
      <w:r w:rsidR="00132DCF">
        <w:rPr>
          <w:rFonts w:ascii="Times New Roman" w:hAnsi="Times New Roman"/>
          <w:sz w:val="24"/>
          <w:szCs w:val="40"/>
          <w:lang w:val="ru-RU"/>
        </w:rPr>
        <w:t>2</w:t>
      </w:r>
      <w:r w:rsidR="0089637D" w:rsidRPr="00A47742">
        <w:rPr>
          <w:rFonts w:ascii="Times New Roman" w:hAnsi="Times New Roman"/>
          <w:sz w:val="24"/>
          <w:szCs w:val="40"/>
          <w:lang w:val="ru-RU"/>
        </w:rPr>
        <w:t xml:space="preserve"> </w:t>
      </w:r>
      <w:r>
        <w:rPr>
          <w:rFonts w:ascii="Times New Roman" w:hAnsi="Times New Roman"/>
          <w:sz w:val="24"/>
          <w:szCs w:val="40"/>
          <w:lang w:val="ru-RU"/>
        </w:rPr>
        <w:t>от</w:t>
      </w:r>
      <w:r w:rsidRPr="00A47742">
        <w:rPr>
          <w:rFonts w:ascii="Times New Roman" w:hAnsi="Times New Roman"/>
          <w:sz w:val="24"/>
          <w:szCs w:val="40"/>
          <w:lang w:val="ru-RU"/>
        </w:rPr>
        <w:t xml:space="preserve"> </w:t>
      </w:r>
      <w:r w:rsidR="00132DCF">
        <w:rPr>
          <w:rFonts w:ascii="Times New Roman" w:hAnsi="Times New Roman"/>
          <w:sz w:val="24"/>
          <w:szCs w:val="40"/>
          <w:lang w:val="ru-RU"/>
        </w:rPr>
        <w:t>23</w:t>
      </w:r>
      <w:r w:rsidR="00576DAD" w:rsidRPr="00A47742">
        <w:rPr>
          <w:rFonts w:ascii="Times New Roman" w:hAnsi="Times New Roman"/>
          <w:sz w:val="24"/>
          <w:szCs w:val="40"/>
          <w:lang w:val="ru-RU"/>
        </w:rPr>
        <w:t>.12.2016</w:t>
      </w:r>
    </w:p>
    <w:p w:rsidR="00756A41" w:rsidRPr="00A47742" w:rsidRDefault="00756A41" w:rsidP="00756A41">
      <w:pPr>
        <w:jc w:val="center"/>
        <w:rPr>
          <w:rFonts w:ascii="Times New Roman" w:hAnsi="Times New Roman"/>
          <w:sz w:val="24"/>
          <w:szCs w:val="40"/>
          <w:lang w:val="ru-RU"/>
        </w:rPr>
      </w:pPr>
    </w:p>
    <w:p w:rsidR="0089637D" w:rsidRPr="0089637D" w:rsidRDefault="00A47742" w:rsidP="0089637D">
      <w:pPr>
        <w:spacing w:after="0"/>
        <w:rPr>
          <w:rFonts w:ascii="Times New Roman" w:hAnsi="Times New Roman"/>
          <w:sz w:val="24"/>
          <w:szCs w:val="40"/>
        </w:rPr>
      </w:pPr>
      <w:bookmarkStart w:id="0" w:name="TITLE"/>
      <w:r>
        <w:rPr>
          <w:rFonts w:ascii="Times New Roman" w:hAnsi="Times New Roman"/>
          <w:b/>
          <w:sz w:val="24"/>
          <w:szCs w:val="40"/>
          <w:lang w:val="ru-RU"/>
        </w:rPr>
        <w:t>Протокол</w:t>
      </w:r>
      <w:r w:rsidR="0089637D" w:rsidRPr="0089637D">
        <w:rPr>
          <w:rFonts w:ascii="Times New Roman" w:hAnsi="Times New Roman"/>
          <w:b/>
          <w:sz w:val="24"/>
          <w:szCs w:val="40"/>
        </w:rPr>
        <w:t>:</w:t>
      </w:r>
      <w:r w:rsidR="0089637D" w:rsidRPr="0089637D">
        <w:rPr>
          <w:rFonts w:ascii="Times New Roman" w:hAnsi="Times New Roman"/>
          <w:sz w:val="24"/>
          <w:szCs w:val="40"/>
        </w:rPr>
        <w:t xml:space="preserve"> RENAISSANCE</w:t>
      </w:r>
    </w:p>
    <w:p w:rsidR="0089637D" w:rsidRDefault="0089637D" w:rsidP="0089637D">
      <w:pPr>
        <w:spacing w:after="0"/>
        <w:rPr>
          <w:szCs w:val="24"/>
        </w:rPr>
      </w:pPr>
      <w:r>
        <w:rPr>
          <w:rFonts w:ascii="Times New Roman" w:hAnsi="Times New Roman"/>
          <w:sz w:val="24"/>
          <w:szCs w:val="40"/>
        </w:rPr>
        <w:t>A n</w:t>
      </w:r>
      <w:r w:rsidRPr="0089637D">
        <w:rPr>
          <w:rFonts w:ascii="Times New Roman" w:hAnsi="Times New Roman"/>
          <w:sz w:val="24"/>
          <w:szCs w:val="40"/>
        </w:rPr>
        <w:t>on-inte</w:t>
      </w:r>
      <w:r w:rsidRPr="0089637D">
        <w:rPr>
          <w:rFonts w:ascii="Times New Roman" w:hAnsi="Times New Roman"/>
          <w:b/>
          <w:sz w:val="24"/>
          <w:szCs w:val="40"/>
        </w:rPr>
        <w:t>R</w:t>
      </w:r>
      <w:r w:rsidRPr="0089637D">
        <w:rPr>
          <w:rFonts w:ascii="Times New Roman" w:hAnsi="Times New Roman"/>
          <w:sz w:val="24"/>
          <w:szCs w:val="40"/>
        </w:rPr>
        <w:t>ventional</w:t>
      </w:r>
      <w:r>
        <w:rPr>
          <w:rFonts w:ascii="Times New Roman" w:hAnsi="Times New Roman"/>
          <w:sz w:val="24"/>
          <w:szCs w:val="40"/>
        </w:rPr>
        <w:t>, m</w:t>
      </w:r>
      <w:r w:rsidRPr="0089637D">
        <w:rPr>
          <w:rFonts w:ascii="Times New Roman" w:hAnsi="Times New Roman"/>
          <w:sz w:val="24"/>
          <w:szCs w:val="40"/>
        </w:rPr>
        <w:t>ultic</w:t>
      </w:r>
      <w:r w:rsidRPr="0089637D">
        <w:rPr>
          <w:rFonts w:ascii="Times New Roman" w:hAnsi="Times New Roman"/>
          <w:b/>
          <w:sz w:val="24"/>
          <w:szCs w:val="40"/>
        </w:rPr>
        <w:t>EN</w:t>
      </w:r>
      <w:r>
        <w:rPr>
          <w:rFonts w:ascii="Times New Roman" w:hAnsi="Times New Roman"/>
          <w:sz w:val="24"/>
          <w:szCs w:val="40"/>
        </w:rPr>
        <w:t>ter s</w:t>
      </w:r>
      <w:r w:rsidRPr="0089637D">
        <w:rPr>
          <w:rFonts w:ascii="Times New Roman" w:hAnsi="Times New Roman"/>
          <w:sz w:val="24"/>
          <w:szCs w:val="40"/>
        </w:rPr>
        <w:t>tudy of the combin</w:t>
      </w:r>
      <w:r w:rsidRPr="0089637D">
        <w:rPr>
          <w:rFonts w:ascii="Times New Roman" w:hAnsi="Times New Roman"/>
          <w:b/>
          <w:sz w:val="24"/>
          <w:szCs w:val="40"/>
        </w:rPr>
        <w:t>A</w:t>
      </w:r>
      <w:r w:rsidRPr="0089637D">
        <w:rPr>
          <w:rFonts w:ascii="Times New Roman" w:hAnsi="Times New Roman"/>
          <w:sz w:val="24"/>
          <w:szCs w:val="40"/>
        </w:rPr>
        <w:t>t</w:t>
      </w:r>
      <w:r w:rsidRPr="0089637D">
        <w:rPr>
          <w:rFonts w:ascii="Times New Roman" w:hAnsi="Times New Roman"/>
          <w:b/>
          <w:sz w:val="24"/>
          <w:szCs w:val="40"/>
        </w:rPr>
        <w:t>I</w:t>
      </w:r>
      <w:r w:rsidRPr="0089637D">
        <w:rPr>
          <w:rFonts w:ascii="Times New Roman" w:hAnsi="Times New Roman"/>
          <w:sz w:val="24"/>
          <w:szCs w:val="40"/>
        </w:rPr>
        <w:t>on of pegylated lipo</w:t>
      </w:r>
      <w:r w:rsidRPr="0089637D">
        <w:rPr>
          <w:rFonts w:ascii="Times New Roman" w:hAnsi="Times New Roman"/>
          <w:b/>
          <w:sz w:val="24"/>
          <w:szCs w:val="40"/>
        </w:rPr>
        <w:t>S</w:t>
      </w:r>
      <w:r w:rsidR="00EF5535">
        <w:rPr>
          <w:rFonts w:ascii="Times New Roman" w:hAnsi="Times New Roman"/>
          <w:sz w:val="24"/>
          <w:szCs w:val="40"/>
        </w:rPr>
        <w:t>omal doxorubicin </w:t>
      </w:r>
      <w:r w:rsidRPr="0089637D">
        <w:rPr>
          <w:rFonts w:ascii="Times New Roman" w:hAnsi="Times New Roman"/>
          <w:sz w:val="24"/>
          <w:szCs w:val="40"/>
        </w:rPr>
        <w:t>and trabectedin in routine practice in patient</w:t>
      </w:r>
      <w:r w:rsidRPr="0089637D">
        <w:rPr>
          <w:rFonts w:ascii="Times New Roman" w:hAnsi="Times New Roman"/>
          <w:b/>
          <w:sz w:val="24"/>
          <w:szCs w:val="40"/>
        </w:rPr>
        <w:t>S</w:t>
      </w:r>
      <w:r w:rsidRPr="0089637D">
        <w:rPr>
          <w:rFonts w:ascii="Times New Roman" w:hAnsi="Times New Roman"/>
          <w:sz w:val="24"/>
          <w:szCs w:val="40"/>
        </w:rPr>
        <w:t xml:space="preserve"> with recurrent p</w:t>
      </w:r>
      <w:r w:rsidRPr="0089637D">
        <w:rPr>
          <w:rFonts w:ascii="Times New Roman" w:hAnsi="Times New Roman"/>
          <w:b/>
          <w:sz w:val="24"/>
          <w:szCs w:val="40"/>
        </w:rPr>
        <w:t>A</w:t>
      </w:r>
      <w:r w:rsidRPr="0089637D">
        <w:rPr>
          <w:rFonts w:ascii="Times New Roman" w:hAnsi="Times New Roman"/>
          <w:sz w:val="24"/>
          <w:szCs w:val="40"/>
        </w:rPr>
        <w:t>rtial-plati</w:t>
      </w:r>
      <w:r w:rsidRPr="0089637D">
        <w:rPr>
          <w:rFonts w:ascii="Times New Roman" w:hAnsi="Times New Roman"/>
          <w:b/>
          <w:sz w:val="24"/>
          <w:szCs w:val="40"/>
        </w:rPr>
        <w:t>N</w:t>
      </w:r>
      <w:r w:rsidRPr="0089637D">
        <w:rPr>
          <w:rFonts w:ascii="Times New Roman" w:hAnsi="Times New Roman"/>
          <w:sz w:val="24"/>
          <w:szCs w:val="40"/>
        </w:rPr>
        <w:t xml:space="preserve">um sensitive ovarian </w:t>
      </w:r>
      <w:r w:rsidRPr="0089637D">
        <w:rPr>
          <w:rFonts w:ascii="Times New Roman" w:hAnsi="Times New Roman"/>
          <w:b/>
          <w:sz w:val="24"/>
          <w:szCs w:val="40"/>
        </w:rPr>
        <w:t>C</w:t>
      </w:r>
      <w:r w:rsidRPr="0089637D">
        <w:rPr>
          <w:rFonts w:ascii="Times New Roman" w:hAnsi="Times New Roman"/>
          <w:sz w:val="24"/>
          <w:szCs w:val="40"/>
        </w:rPr>
        <w:t>anc</w:t>
      </w:r>
      <w:r w:rsidRPr="0089637D">
        <w:rPr>
          <w:rFonts w:ascii="Times New Roman" w:hAnsi="Times New Roman"/>
          <w:b/>
          <w:sz w:val="24"/>
          <w:szCs w:val="40"/>
        </w:rPr>
        <w:t>E</w:t>
      </w:r>
      <w:r w:rsidRPr="0089637D">
        <w:rPr>
          <w:rFonts w:ascii="Times New Roman" w:hAnsi="Times New Roman"/>
          <w:sz w:val="24"/>
          <w:szCs w:val="40"/>
        </w:rPr>
        <w:t>r</w:t>
      </w:r>
      <w:bookmarkEnd w:id="0"/>
    </w:p>
    <w:p w:rsidR="0089637D" w:rsidRDefault="0089637D" w:rsidP="0089637D">
      <w:pPr>
        <w:rPr>
          <w:b/>
          <w:szCs w:val="24"/>
        </w:rPr>
      </w:pPr>
    </w:p>
    <w:p w:rsidR="00A47742" w:rsidRPr="006D550D" w:rsidRDefault="00A47742" w:rsidP="00A47742">
      <w:pPr>
        <w:spacing w:after="0"/>
        <w:rPr>
          <w:szCs w:val="24"/>
          <w:lang w:val="ru-RU"/>
        </w:rPr>
      </w:pPr>
      <w:r w:rsidRPr="00A47742">
        <w:rPr>
          <w:rFonts w:ascii="Times New Roman" w:hAnsi="Times New Roman"/>
          <w:b/>
          <w:sz w:val="24"/>
          <w:szCs w:val="40"/>
          <w:lang w:val="ru-RU"/>
        </w:rPr>
        <w:t>Название</w:t>
      </w:r>
      <w:r w:rsidRPr="00EC7202">
        <w:rPr>
          <w:rFonts w:ascii="Times New Roman" w:hAnsi="Times New Roman"/>
          <w:b/>
          <w:sz w:val="24"/>
          <w:szCs w:val="40"/>
          <w:lang w:val="ru-RU"/>
        </w:rPr>
        <w:t xml:space="preserve"> </w:t>
      </w:r>
      <w:r w:rsidRPr="00A47742">
        <w:rPr>
          <w:rFonts w:ascii="Times New Roman" w:hAnsi="Times New Roman"/>
          <w:b/>
          <w:sz w:val="24"/>
          <w:szCs w:val="40"/>
          <w:lang w:val="ru-RU"/>
        </w:rPr>
        <w:t>исследования</w:t>
      </w:r>
      <w:r w:rsidR="0089637D" w:rsidRPr="00EC7202">
        <w:rPr>
          <w:rFonts w:ascii="Times New Roman" w:hAnsi="Times New Roman"/>
          <w:b/>
          <w:sz w:val="24"/>
          <w:szCs w:val="40"/>
          <w:lang w:val="ru-RU"/>
        </w:rPr>
        <w:t>:</w:t>
      </w:r>
      <w:r w:rsidR="0089637D" w:rsidRPr="00EC7202">
        <w:rPr>
          <w:rFonts w:ascii="Times New Roman" w:hAnsi="Times New Roman"/>
          <w:sz w:val="24"/>
          <w:szCs w:val="40"/>
          <w:lang w:val="ru-RU"/>
        </w:rPr>
        <w:t xml:space="preserve"> </w:t>
      </w:r>
    </w:p>
    <w:p w:rsidR="00A47742" w:rsidRPr="00EC7202" w:rsidRDefault="00A47742" w:rsidP="00A47742">
      <w:pPr>
        <w:spacing w:after="0"/>
        <w:rPr>
          <w:rFonts w:ascii="Times New Roman" w:hAnsi="Times New Roman"/>
          <w:sz w:val="24"/>
          <w:szCs w:val="40"/>
          <w:lang w:val="ru-RU"/>
        </w:rPr>
      </w:pPr>
      <w:r w:rsidRPr="00EC7202">
        <w:rPr>
          <w:rFonts w:ascii="Times New Roman" w:hAnsi="Times New Roman"/>
          <w:sz w:val="24"/>
          <w:szCs w:val="40"/>
          <w:lang w:val="ru-RU"/>
        </w:rPr>
        <w:t>Неинтервенционное, наблюдательное, многоцентровое исследование по использованию препарата трабектедин (Йонделис®) в комбинации с пегилированным липосомальным доксорубицином при лечении пациентов с частично-платиночувствительным раком яичника в рутинной практике врача</w:t>
      </w:r>
    </w:p>
    <w:p w:rsidR="0089637D" w:rsidRPr="00A47742" w:rsidRDefault="0089637D" w:rsidP="00432262">
      <w:pPr>
        <w:jc w:val="center"/>
        <w:rPr>
          <w:rFonts w:ascii="Times New Roman" w:hAnsi="Times New Roman"/>
          <w:sz w:val="24"/>
          <w:szCs w:val="40"/>
          <w:lang w:val="ru-RU"/>
        </w:rPr>
      </w:pPr>
    </w:p>
    <w:p w:rsidR="00A47742" w:rsidRPr="00EC7202" w:rsidRDefault="00A47742" w:rsidP="00A47742">
      <w:pPr>
        <w:spacing w:after="0"/>
        <w:rPr>
          <w:rFonts w:ascii="Times New Roman" w:hAnsi="Times New Roman"/>
          <w:sz w:val="24"/>
          <w:szCs w:val="40"/>
          <w:lang w:val="ru-RU"/>
        </w:rPr>
      </w:pPr>
      <w:r>
        <w:rPr>
          <w:rFonts w:ascii="Times New Roman" w:hAnsi="Times New Roman"/>
          <w:b/>
          <w:sz w:val="24"/>
          <w:szCs w:val="40"/>
          <w:lang w:val="ru-RU"/>
        </w:rPr>
        <w:t>Спонсор</w:t>
      </w:r>
      <w:r w:rsidRPr="00A47742">
        <w:rPr>
          <w:rFonts w:ascii="Times New Roman" w:hAnsi="Times New Roman"/>
          <w:b/>
          <w:sz w:val="24"/>
          <w:szCs w:val="40"/>
          <w:lang w:val="ru-RU"/>
        </w:rPr>
        <w:t xml:space="preserve"> </w:t>
      </w:r>
      <w:r>
        <w:rPr>
          <w:rFonts w:ascii="Times New Roman" w:hAnsi="Times New Roman"/>
          <w:b/>
          <w:sz w:val="24"/>
          <w:szCs w:val="40"/>
          <w:lang w:val="ru-RU"/>
        </w:rPr>
        <w:t>исследования</w:t>
      </w:r>
      <w:r w:rsidR="0089637D" w:rsidRPr="00A47742">
        <w:rPr>
          <w:rFonts w:ascii="Times New Roman" w:hAnsi="Times New Roman"/>
          <w:b/>
          <w:sz w:val="24"/>
          <w:szCs w:val="40"/>
          <w:lang w:val="ru-RU"/>
        </w:rPr>
        <w:t>:</w:t>
      </w:r>
      <w:r w:rsidR="0089637D" w:rsidRPr="00A47742">
        <w:rPr>
          <w:rFonts w:ascii="Times New Roman" w:hAnsi="Times New Roman"/>
          <w:sz w:val="24"/>
          <w:szCs w:val="40"/>
          <w:lang w:val="ru-RU"/>
        </w:rPr>
        <w:t xml:space="preserve"> </w:t>
      </w:r>
      <w:r w:rsidRPr="00EC7202">
        <w:rPr>
          <w:rFonts w:ascii="Times New Roman" w:hAnsi="Times New Roman"/>
          <w:sz w:val="24"/>
          <w:szCs w:val="40"/>
          <w:lang w:val="ru-RU"/>
        </w:rPr>
        <w:t>Общественное объединение «Научно-медицинское общество»</w:t>
      </w:r>
    </w:p>
    <w:p w:rsidR="00756A41" w:rsidRPr="00EC7202" w:rsidRDefault="00A47742" w:rsidP="00A47742">
      <w:pPr>
        <w:spacing w:after="0"/>
        <w:rPr>
          <w:rFonts w:ascii="Times New Roman" w:hAnsi="Times New Roman"/>
          <w:sz w:val="24"/>
          <w:szCs w:val="40"/>
          <w:lang w:val="ru-RU"/>
        </w:rPr>
      </w:pPr>
      <w:r w:rsidRPr="00EC7202">
        <w:rPr>
          <w:rFonts w:ascii="Times New Roman" w:hAnsi="Times New Roman"/>
          <w:sz w:val="24"/>
          <w:szCs w:val="40"/>
          <w:lang w:val="ru-RU"/>
        </w:rPr>
        <w:t xml:space="preserve">под руководством д.м.н. Есентаевой С.Е. </w:t>
      </w:r>
    </w:p>
    <w:p w:rsidR="00756A41" w:rsidRPr="00A47742" w:rsidRDefault="00756A41" w:rsidP="0089637D">
      <w:pPr>
        <w:rPr>
          <w:rFonts w:ascii="Times New Roman" w:hAnsi="Times New Roman"/>
          <w:sz w:val="24"/>
          <w:szCs w:val="40"/>
          <w:lang w:val="ru-RU"/>
        </w:rPr>
      </w:pPr>
    </w:p>
    <w:p w:rsidR="00756A41" w:rsidRPr="00A47742" w:rsidRDefault="00756A41" w:rsidP="00756A4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 w:line="320" w:lineRule="exact"/>
        <w:jc w:val="left"/>
        <w:rPr>
          <w:rFonts w:ascii="Times New Roman" w:eastAsiaTheme="minorHAnsi" w:hAnsi="Times New Roman" w:cstheme="minorBidi"/>
          <w:bCs w:val="0"/>
          <w:spacing w:val="0"/>
          <w:sz w:val="24"/>
          <w:szCs w:val="40"/>
          <w:lang w:val="ru-RU" w:eastAsia="en-US"/>
        </w:rPr>
      </w:pPr>
    </w:p>
    <w:p w:rsidR="00756A41" w:rsidRPr="00EC7202" w:rsidRDefault="00A47742" w:rsidP="00756A4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 w:line="320" w:lineRule="exact"/>
        <w:jc w:val="left"/>
        <w:rPr>
          <w:rFonts w:eastAsiaTheme="minorHAnsi" w:cstheme="minorBidi"/>
          <w:bCs w:val="0"/>
          <w:spacing w:val="0"/>
          <w:sz w:val="24"/>
          <w:szCs w:val="40"/>
          <w:lang w:val="ru-RU" w:eastAsia="en-US"/>
        </w:rPr>
      </w:pPr>
      <w:r w:rsidRPr="00EC7202">
        <w:rPr>
          <w:rFonts w:ascii="Times New Roman" w:eastAsiaTheme="minorHAnsi" w:hAnsi="Times New Roman" w:cstheme="minorBidi"/>
          <w:bCs w:val="0"/>
          <w:spacing w:val="0"/>
          <w:sz w:val="24"/>
          <w:szCs w:val="40"/>
          <w:lang w:val="ru-RU" w:eastAsia="en-US"/>
        </w:rPr>
        <w:t>ФИО исследователя</w:t>
      </w:r>
      <w:r w:rsidRPr="0054415B">
        <w:rPr>
          <w:rStyle w:val="Instruction"/>
          <w:i w:val="0"/>
          <w:color w:val="000080"/>
          <w:sz w:val="20"/>
          <w:lang w:val="ru-RU"/>
        </w:rPr>
        <w:t xml:space="preserve">           </w:t>
      </w:r>
      <w:r w:rsidRPr="00756A41">
        <w:rPr>
          <w:rFonts w:eastAsiaTheme="minorHAnsi" w:cstheme="minorBidi"/>
          <w:b w:val="0"/>
          <w:bCs w:val="0"/>
          <w:spacing w:val="0"/>
          <w:sz w:val="24"/>
          <w:szCs w:val="40"/>
          <w:lang w:eastAsia="en-US"/>
        </w:rPr>
        <w:t>....................................................................................</w:t>
      </w:r>
    </w:p>
    <w:p w:rsidR="00A47742" w:rsidRDefault="00A47742" w:rsidP="00756A4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 w:line="320" w:lineRule="exact"/>
        <w:jc w:val="left"/>
        <w:rPr>
          <w:rFonts w:ascii="Times New Roman" w:eastAsiaTheme="minorHAnsi" w:hAnsi="Times New Roman" w:cstheme="minorBidi"/>
          <w:bCs w:val="0"/>
          <w:spacing w:val="0"/>
          <w:sz w:val="24"/>
          <w:szCs w:val="40"/>
          <w:lang w:val="ru-RU" w:eastAsia="en-US"/>
        </w:rPr>
      </w:pPr>
    </w:p>
    <w:p w:rsidR="00756A41" w:rsidRPr="00EC7202" w:rsidRDefault="00A47742" w:rsidP="00756A4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 w:line="320" w:lineRule="exact"/>
        <w:jc w:val="left"/>
        <w:rPr>
          <w:rFonts w:eastAsiaTheme="minorHAnsi" w:cstheme="minorBidi"/>
          <w:bCs w:val="0"/>
          <w:spacing w:val="0"/>
          <w:sz w:val="24"/>
          <w:szCs w:val="40"/>
          <w:lang w:val="ru-RU" w:eastAsia="en-US"/>
        </w:rPr>
      </w:pPr>
      <w:r>
        <w:rPr>
          <w:rFonts w:ascii="Times New Roman" w:eastAsiaTheme="minorHAnsi" w:hAnsi="Times New Roman" w:cstheme="minorBidi"/>
          <w:bCs w:val="0"/>
          <w:spacing w:val="0"/>
          <w:sz w:val="24"/>
          <w:szCs w:val="40"/>
          <w:lang w:val="ru-RU" w:eastAsia="en-US"/>
        </w:rPr>
        <w:t>Номер</w:t>
      </w:r>
      <w:r w:rsidR="007C7968" w:rsidRPr="00EC7202">
        <w:rPr>
          <w:rFonts w:ascii="Times New Roman" w:eastAsiaTheme="minorHAnsi" w:hAnsi="Times New Roman" w:cstheme="minorBidi"/>
          <w:bCs w:val="0"/>
          <w:spacing w:val="0"/>
          <w:sz w:val="24"/>
          <w:szCs w:val="40"/>
          <w:lang w:val="ru-RU" w:eastAsia="en-US"/>
        </w:rPr>
        <w:t xml:space="preserve"> </w:t>
      </w:r>
      <w:r w:rsidR="007C7968">
        <w:rPr>
          <w:rFonts w:ascii="Times New Roman" w:eastAsiaTheme="minorHAnsi" w:hAnsi="Times New Roman" w:cstheme="minorBidi"/>
          <w:bCs w:val="0"/>
          <w:spacing w:val="0"/>
          <w:sz w:val="24"/>
          <w:szCs w:val="40"/>
          <w:lang w:val="ru-RU" w:eastAsia="en-US"/>
        </w:rPr>
        <w:t>сайта</w:t>
      </w:r>
      <w:r w:rsidR="00756A41" w:rsidRPr="00756A41">
        <w:rPr>
          <w:rFonts w:eastAsiaTheme="minorHAnsi" w:cstheme="minorBidi"/>
          <w:bCs w:val="0"/>
          <w:spacing w:val="0"/>
          <w:sz w:val="24"/>
          <w:szCs w:val="40"/>
          <w:lang w:eastAsia="en-US"/>
        </w:rPr>
        <w:t xml:space="preserve">                  </w:t>
      </w:r>
      <w:r w:rsidR="00756A41" w:rsidRPr="00EC7202">
        <w:rPr>
          <w:rFonts w:eastAsiaTheme="minorHAnsi" w:cstheme="minorBidi"/>
          <w:bCs w:val="0"/>
          <w:spacing w:val="0"/>
          <w:sz w:val="24"/>
          <w:szCs w:val="40"/>
          <w:lang w:val="ru-RU" w:eastAsia="en-US"/>
        </w:rPr>
        <w:t xml:space="preserve">     </w:t>
      </w:r>
      <w:r w:rsidR="00756A41" w:rsidRPr="00756A41">
        <w:rPr>
          <w:rFonts w:eastAsiaTheme="minorHAnsi" w:cstheme="minorBidi"/>
          <w:b w:val="0"/>
          <w:bCs w:val="0"/>
          <w:spacing w:val="0"/>
          <w:sz w:val="24"/>
          <w:szCs w:val="40"/>
          <w:lang w:val="en-US" w:eastAsia="en-US"/>
        </w:rPr>
        <w:t>I</w:t>
      </w:r>
      <w:r w:rsidR="00756A41" w:rsidRPr="00EC7202">
        <w:rPr>
          <w:rFonts w:eastAsiaTheme="minorHAnsi" w:cstheme="minorBidi"/>
          <w:b w:val="0"/>
          <w:bCs w:val="0"/>
          <w:spacing w:val="0"/>
          <w:sz w:val="24"/>
          <w:szCs w:val="40"/>
          <w:lang w:val="ru-RU" w:eastAsia="en-US"/>
        </w:rPr>
        <w:t>_</w:t>
      </w:r>
      <w:r w:rsidR="00756A41" w:rsidRPr="00756A41">
        <w:rPr>
          <w:rFonts w:eastAsiaTheme="minorHAnsi" w:cstheme="minorBidi"/>
          <w:b w:val="0"/>
          <w:bCs w:val="0"/>
          <w:spacing w:val="0"/>
          <w:sz w:val="24"/>
          <w:szCs w:val="40"/>
          <w:lang w:val="en-US" w:eastAsia="en-US"/>
        </w:rPr>
        <w:t>I</w:t>
      </w:r>
      <w:r w:rsidR="00756A41" w:rsidRPr="00EC7202">
        <w:rPr>
          <w:rFonts w:eastAsiaTheme="minorHAnsi" w:cstheme="minorBidi"/>
          <w:b w:val="0"/>
          <w:bCs w:val="0"/>
          <w:spacing w:val="0"/>
          <w:sz w:val="24"/>
          <w:szCs w:val="40"/>
          <w:lang w:val="ru-RU" w:eastAsia="en-US"/>
        </w:rPr>
        <w:t>_</w:t>
      </w:r>
      <w:r w:rsidR="00756A41" w:rsidRPr="00756A41">
        <w:rPr>
          <w:rFonts w:eastAsiaTheme="minorHAnsi" w:cstheme="minorBidi"/>
          <w:b w:val="0"/>
          <w:bCs w:val="0"/>
          <w:spacing w:val="0"/>
          <w:sz w:val="24"/>
          <w:szCs w:val="40"/>
          <w:lang w:val="en-US" w:eastAsia="en-US"/>
        </w:rPr>
        <w:t>I</w:t>
      </w:r>
      <w:r w:rsidR="00756A41" w:rsidRPr="00EC7202">
        <w:rPr>
          <w:rFonts w:eastAsiaTheme="minorHAnsi" w:cstheme="minorBidi"/>
          <w:b w:val="0"/>
          <w:bCs w:val="0"/>
          <w:spacing w:val="0"/>
          <w:sz w:val="24"/>
          <w:szCs w:val="40"/>
          <w:lang w:val="ru-RU" w:eastAsia="en-US"/>
        </w:rPr>
        <w:t>_</w:t>
      </w:r>
      <w:r w:rsidR="00756A41" w:rsidRPr="00756A41">
        <w:rPr>
          <w:rFonts w:eastAsiaTheme="minorHAnsi" w:cstheme="minorBidi"/>
          <w:b w:val="0"/>
          <w:bCs w:val="0"/>
          <w:spacing w:val="0"/>
          <w:sz w:val="24"/>
          <w:szCs w:val="40"/>
          <w:lang w:val="en-US" w:eastAsia="en-US"/>
        </w:rPr>
        <w:t>I</w:t>
      </w:r>
      <w:r w:rsidR="00756A41" w:rsidRPr="00756A41">
        <w:rPr>
          <w:rFonts w:eastAsiaTheme="minorHAnsi" w:cstheme="minorBidi"/>
          <w:b w:val="0"/>
          <w:bCs w:val="0"/>
          <w:spacing w:val="0"/>
          <w:sz w:val="24"/>
          <w:szCs w:val="40"/>
          <w:lang w:eastAsia="en-US"/>
        </w:rPr>
        <w:t xml:space="preserve"> </w:t>
      </w:r>
      <w:r w:rsidR="00756A41" w:rsidRPr="00EC7202">
        <w:rPr>
          <w:rFonts w:eastAsiaTheme="minorHAnsi" w:cstheme="minorBidi"/>
          <w:b w:val="0"/>
          <w:bCs w:val="0"/>
          <w:spacing w:val="0"/>
          <w:sz w:val="24"/>
          <w:szCs w:val="40"/>
          <w:lang w:val="ru-RU" w:eastAsia="en-US"/>
        </w:rPr>
        <w:t xml:space="preserve">  </w:t>
      </w:r>
      <w:r w:rsidR="00756A41" w:rsidRPr="00756A41">
        <w:rPr>
          <w:rFonts w:eastAsiaTheme="minorHAnsi" w:cstheme="minorBidi"/>
          <w:spacing w:val="0"/>
          <w:sz w:val="24"/>
          <w:szCs w:val="40"/>
          <w:lang w:eastAsia="en-US"/>
        </w:rPr>
        <w:tab/>
      </w:r>
      <w:r w:rsidR="00756A41" w:rsidRPr="00756A41">
        <w:rPr>
          <w:rFonts w:eastAsiaTheme="minorHAnsi" w:cstheme="minorBidi"/>
          <w:spacing w:val="0"/>
          <w:sz w:val="24"/>
          <w:szCs w:val="40"/>
          <w:lang w:eastAsia="en-US"/>
        </w:rPr>
        <w:tab/>
      </w:r>
      <w:r w:rsidR="00756A41" w:rsidRPr="00756A41">
        <w:rPr>
          <w:rFonts w:eastAsiaTheme="minorHAnsi" w:cstheme="minorBidi"/>
          <w:spacing w:val="0"/>
          <w:sz w:val="24"/>
          <w:szCs w:val="40"/>
          <w:lang w:eastAsia="en-US"/>
        </w:rPr>
        <w:tab/>
      </w:r>
      <w:r w:rsidR="00756A41" w:rsidRPr="00756A41">
        <w:rPr>
          <w:rFonts w:eastAsiaTheme="minorHAnsi" w:cstheme="minorBidi"/>
          <w:spacing w:val="0"/>
          <w:sz w:val="24"/>
          <w:szCs w:val="40"/>
          <w:lang w:eastAsia="en-US"/>
        </w:rPr>
        <w:tab/>
      </w:r>
    </w:p>
    <w:p w:rsidR="00756A41" w:rsidRPr="00EC7202" w:rsidRDefault="00756A41" w:rsidP="00756A4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 w:line="320" w:lineRule="exact"/>
        <w:jc w:val="left"/>
        <w:rPr>
          <w:rFonts w:ascii="Times New Roman" w:eastAsiaTheme="minorHAnsi" w:hAnsi="Times New Roman" w:cstheme="minorBidi"/>
          <w:bCs w:val="0"/>
          <w:spacing w:val="0"/>
          <w:sz w:val="24"/>
          <w:szCs w:val="40"/>
          <w:lang w:val="ru-RU" w:eastAsia="en-US"/>
        </w:rPr>
      </w:pPr>
    </w:p>
    <w:p w:rsidR="00756A41" w:rsidRPr="00756A41" w:rsidRDefault="00AE63BA" w:rsidP="00756A4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 w:line="320" w:lineRule="exact"/>
        <w:jc w:val="left"/>
        <w:rPr>
          <w:rFonts w:ascii="Times New Roman" w:eastAsiaTheme="minorHAnsi" w:hAnsi="Times New Roman" w:cstheme="minorBidi"/>
          <w:b w:val="0"/>
          <w:bCs w:val="0"/>
          <w:spacing w:val="0"/>
          <w:sz w:val="24"/>
          <w:szCs w:val="40"/>
          <w:lang w:val="en-US" w:eastAsia="en-US"/>
        </w:rPr>
      </w:pPr>
      <w:r>
        <w:rPr>
          <w:rFonts w:ascii="Times New Roman" w:eastAsiaTheme="minorHAnsi" w:hAnsi="Times New Roman" w:cstheme="minorBidi"/>
          <w:bCs w:val="0"/>
          <w:spacing w:val="0"/>
          <w:sz w:val="24"/>
          <w:szCs w:val="40"/>
          <w:lang w:val="ru-RU" w:eastAsia="en-US"/>
        </w:rPr>
        <w:t>Номер</w:t>
      </w:r>
      <w:r w:rsidRPr="00AE63BA">
        <w:rPr>
          <w:rFonts w:ascii="Times New Roman" w:eastAsiaTheme="minorHAnsi" w:hAnsi="Times New Roman" w:cstheme="minorBidi"/>
          <w:bCs w:val="0"/>
          <w:spacing w:val="0"/>
          <w:sz w:val="24"/>
          <w:szCs w:val="40"/>
          <w:lang w:val="en-US" w:eastAsia="en-US"/>
        </w:rPr>
        <w:t xml:space="preserve"> </w:t>
      </w:r>
      <w:r>
        <w:rPr>
          <w:rFonts w:ascii="Times New Roman" w:eastAsiaTheme="minorHAnsi" w:hAnsi="Times New Roman" w:cstheme="minorBidi"/>
          <w:bCs w:val="0"/>
          <w:spacing w:val="0"/>
          <w:sz w:val="24"/>
          <w:szCs w:val="40"/>
          <w:lang w:val="ru-RU" w:eastAsia="en-US"/>
        </w:rPr>
        <w:t>пациента</w:t>
      </w:r>
      <w:r w:rsidR="00756A41">
        <w:rPr>
          <w:rFonts w:eastAsiaTheme="minorHAnsi" w:cstheme="minorBidi"/>
          <w:spacing w:val="0"/>
          <w:sz w:val="24"/>
          <w:szCs w:val="40"/>
          <w:lang w:eastAsia="en-US"/>
        </w:rPr>
        <w:tab/>
      </w:r>
      <w:r w:rsidR="00756A41">
        <w:rPr>
          <w:rFonts w:eastAsiaTheme="minorHAnsi" w:cstheme="minorBidi"/>
          <w:spacing w:val="0"/>
          <w:sz w:val="24"/>
          <w:szCs w:val="40"/>
          <w:lang w:val="en-US" w:eastAsia="en-US"/>
        </w:rPr>
        <w:t xml:space="preserve">           </w:t>
      </w:r>
      <w:r w:rsidRPr="00AE63BA">
        <w:rPr>
          <w:rFonts w:eastAsiaTheme="minorHAnsi" w:cstheme="minorBidi"/>
          <w:spacing w:val="0"/>
          <w:sz w:val="24"/>
          <w:szCs w:val="40"/>
          <w:lang w:val="en-US" w:eastAsia="en-US"/>
        </w:rPr>
        <w:t xml:space="preserve"> </w:t>
      </w:r>
      <w:r w:rsidR="00756A41" w:rsidRPr="00756A41">
        <w:rPr>
          <w:rFonts w:eastAsiaTheme="minorHAnsi" w:cstheme="minorBidi"/>
          <w:b w:val="0"/>
          <w:bCs w:val="0"/>
          <w:spacing w:val="0"/>
          <w:sz w:val="24"/>
          <w:szCs w:val="40"/>
          <w:lang w:val="en-US" w:eastAsia="en-US"/>
        </w:rPr>
        <w:t>I_I_I_I</w:t>
      </w:r>
      <w:r w:rsidR="00756A41" w:rsidRPr="00756A41">
        <w:rPr>
          <w:rFonts w:eastAsiaTheme="minorHAnsi" w:cstheme="minorBidi"/>
          <w:spacing w:val="0"/>
          <w:sz w:val="24"/>
          <w:szCs w:val="40"/>
          <w:lang w:eastAsia="en-US"/>
        </w:rPr>
        <w:tab/>
      </w:r>
      <w:r w:rsidR="00756A41" w:rsidRPr="00756A41">
        <w:rPr>
          <w:rFonts w:eastAsiaTheme="minorHAnsi" w:cstheme="minorBidi"/>
          <w:spacing w:val="0"/>
          <w:sz w:val="24"/>
          <w:szCs w:val="40"/>
          <w:lang w:eastAsia="en-US"/>
        </w:rPr>
        <w:tab/>
      </w:r>
      <w:r w:rsidR="00756A41" w:rsidRPr="00756A41">
        <w:rPr>
          <w:rFonts w:ascii="Times New Roman" w:eastAsiaTheme="minorHAnsi" w:hAnsi="Times New Roman" w:cstheme="minorBidi"/>
          <w:b w:val="0"/>
          <w:bCs w:val="0"/>
          <w:spacing w:val="0"/>
          <w:sz w:val="24"/>
          <w:szCs w:val="40"/>
          <w:lang w:val="en-US" w:eastAsia="en-US"/>
        </w:rPr>
        <w:t xml:space="preserve"> </w:t>
      </w:r>
    </w:p>
    <w:p w:rsidR="00756A41" w:rsidRDefault="00756A41" w:rsidP="00756A4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 w:line="320" w:lineRule="exact"/>
        <w:jc w:val="left"/>
        <w:rPr>
          <w:rStyle w:val="Instruction"/>
          <w:i w:val="0"/>
          <w:color w:val="000080"/>
          <w:sz w:val="20"/>
        </w:rPr>
      </w:pPr>
    </w:p>
    <w:p w:rsidR="00492F19" w:rsidRDefault="00492F19"/>
    <w:p w:rsidR="00756A41" w:rsidRDefault="00756A41"/>
    <w:p w:rsidR="00756A41" w:rsidRDefault="00756A41"/>
    <w:p w:rsidR="00756A41" w:rsidRDefault="00756A41"/>
    <w:p w:rsidR="00756A41" w:rsidRDefault="00756A41"/>
    <w:p w:rsidR="00756A41" w:rsidRDefault="00756A41"/>
    <w:p w:rsidR="00756A41" w:rsidRDefault="00756A41"/>
    <w:p w:rsidR="00756A41" w:rsidRDefault="00756A41"/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8089"/>
        <w:gridCol w:w="1942"/>
      </w:tblGrid>
      <w:tr w:rsidR="00FE4FB4" w:rsidTr="005563DF">
        <w:tc>
          <w:tcPr>
            <w:tcW w:w="10031" w:type="dxa"/>
            <w:gridSpan w:val="2"/>
            <w:shd w:val="clear" w:color="auto" w:fill="D9D9D9" w:themeFill="background1" w:themeFillShade="D9"/>
          </w:tcPr>
          <w:p w:rsidR="00FE4FB4" w:rsidRPr="000108CC" w:rsidRDefault="000108CC" w:rsidP="000108CC">
            <w:pPr>
              <w:jc w:val="center"/>
              <w:rPr>
                <w:b/>
                <w:lang w:val="ru-RU"/>
              </w:rPr>
            </w:pPr>
            <w:r>
              <w:rPr>
                <w:b/>
                <w:sz w:val="32"/>
                <w:lang w:val="ru-RU"/>
              </w:rPr>
              <w:t>Визит</w:t>
            </w:r>
            <w:r w:rsidRPr="000E27D8">
              <w:rPr>
                <w:b/>
                <w:sz w:val="32"/>
              </w:rPr>
              <w:t xml:space="preserve"> </w:t>
            </w:r>
            <w:r w:rsidR="00FE4FB4" w:rsidRPr="000E27D8">
              <w:rPr>
                <w:b/>
                <w:sz w:val="32"/>
              </w:rPr>
              <w:t xml:space="preserve">1 – </w:t>
            </w:r>
            <w:r>
              <w:rPr>
                <w:b/>
                <w:sz w:val="32"/>
                <w:lang w:val="ru-RU"/>
              </w:rPr>
              <w:t>визит включения</w:t>
            </w:r>
          </w:p>
        </w:tc>
      </w:tr>
      <w:tr w:rsidR="00FE4FB4" w:rsidTr="005563DF">
        <w:tc>
          <w:tcPr>
            <w:tcW w:w="10031" w:type="dxa"/>
            <w:gridSpan w:val="2"/>
          </w:tcPr>
          <w:p w:rsidR="007A46A7" w:rsidRPr="007335B9" w:rsidRDefault="000108CC" w:rsidP="007A46A7">
            <w:pPr>
              <w:pStyle w:val="Heading4"/>
              <w:spacing w:before="0" w:after="0"/>
              <w:jc w:val="left"/>
              <w:outlineLvl w:val="3"/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ru-RU" w:eastAsia="en-US"/>
              </w:rPr>
              <w:t>Дата</w:t>
            </w:r>
            <w:r w:rsidRPr="000108CC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ru-RU" w:eastAsia="en-US"/>
              </w:rPr>
              <w:t>визита</w:t>
            </w:r>
            <w:r w:rsidR="007A46A7" w:rsidRPr="001E1517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n-US" w:eastAsia="en-US"/>
              </w:rPr>
              <w:t xml:space="preserve">               </w:t>
            </w:r>
            <w:r w:rsidR="007335B9" w:rsidRPr="001E1517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n-US" w:eastAsia="en-US"/>
              </w:rPr>
              <w:t xml:space="preserve">  </w:t>
            </w:r>
            <w:r w:rsidR="007A46A7" w:rsidRPr="007335B9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t>I__I__I   I__I__I__I   I__I__I__I__I</w:t>
            </w:r>
          </w:p>
          <w:p w:rsidR="001E1517" w:rsidRPr="000108CC" w:rsidRDefault="007A46A7" w:rsidP="007A46A7">
            <w:pPr>
              <w:rPr>
                <w:i/>
                <w:sz w:val="20"/>
                <w:lang w:val="ru-RU"/>
              </w:rPr>
            </w:pPr>
            <w:r w:rsidRPr="007335B9">
              <w:rPr>
                <w:sz w:val="20"/>
              </w:rPr>
              <w:t xml:space="preserve">                                         </w:t>
            </w:r>
            <w:r w:rsidR="007335B9">
              <w:rPr>
                <w:sz w:val="20"/>
              </w:rPr>
              <w:t xml:space="preserve"> </w:t>
            </w:r>
            <w:r w:rsidR="000108CC" w:rsidRPr="00EC7202">
              <w:rPr>
                <w:sz w:val="20"/>
              </w:rPr>
              <w:t xml:space="preserve">   </w:t>
            </w:r>
            <w:r w:rsidR="000108CC">
              <w:rPr>
                <w:i/>
                <w:sz w:val="20"/>
                <w:lang w:val="ru-RU"/>
              </w:rPr>
              <w:t>день</w:t>
            </w:r>
            <w:r w:rsidR="007335B9">
              <w:rPr>
                <w:i/>
                <w:sz w:val="20"/>
              </w:rPr>
              <w:t xml:space="preserve">       </w:t>
            </w:r>
            <w:r w:rsidRPr="007335B9">
              <w:rPr>
                <w:i/>
                <w:sz w:val="20"/>
              </w:rPr>
              <w:t xml:space="preserve"> </w:t>
            </w:r>
            <w:r w:rsidR="000108CC">
              <w:rPr>
                <w:i/>
                <w:sz w:val="20"/>
                <w:lang w:val="ru-RU"/>
              </w:rPr>
              <w:t>месяц</w:t>
            </w:r>
            <w:r w:rsidRPr="007335B9">
              <w:rPr>
                <w:i/>
                <w:sz w:val="20"/>
              </w:rPr>
              <w:t xml:space="preserve">               </w:t>
            </w:r>
            <w:r w:rsidR="000108CC">
              <w:rPr>
                <w:i/>
                <w:sz w:val="20"/>
                <w:lang w:val="ru-RU"/>
              </w:rPr>
              <w:t>год</w:t>
            </w:r>
          </w:p>
        </w:tc>
      </w:tr>
      <w:tr w:rsidR="00FE4FB4" w:rsidTr="005563DF">
        <w:tc>
          <w:tcPr>
            <w:tcW w:w="10031" w:type="dxa"/>
            <w:gridSpan w:val="2"/>
            <w:shd w:val="clear" w:color="auto" w:fill="D9D9D9" w:themeFill="background1" w:themeFillShade="D9"/>
          </w:tcPr>
          <w:p w:rsidR="001E1517" w:rsidRPr="000108CC" w:rsidRDefault="000108CC" w:rsidP="007B58F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Критерии включения</w:t>
            </w:r>
            <w:r w:rsidR="00446376">
              <w:rPr>
                <w:b/>
                <w:sz w:val="24"/>
                <w:lang w:val="ru-RU"/>
              </w:rPr>
              <w:t>*</w:t>
            </w:r>
          </w:p>
        </w:tc>
      </w:tr>
      <w:tr w:rsidR="007335B9" w:rsidTr="005563DF">
        <w:tc>
          <w:tcPr>
            <w:tcW w:w="8089" w:type="dxa"/>
          </w:tcPr>
          <w:p w:rsidR="007335B9" w:rsidRPr="007B58F4" w:rsidRDefault="00446376" w:rsidP="00E90795">
            <w:pPr>
              <w:numPr>
                <w:ilvl w:val="0"/>
                <w:numId w:val="1"/>
              </w:numPr>
              <w:tabs>
                <w:tab w:val="num" w:pos="601"/>
              </w:tabs>
              <w:ind w:left="284" w:hanging="284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Возраст</w:t>
            </w:r>
            <w:r w:rsidR="007335B9" w:rsidRPr="007B58F4">
              <w:rPr>
                <w:sz w:val="20"/>
                <w:szCs w:val="20"/>
              </w:rPr>
              <w:t xml:space="preserve"> </w:t>
            </w:r>
            <w:r w:rsidR="007335B9" w:rsidRPr="007B58F4">
              <w:rPr>
                <w:rFonts w:ascii="Calibri" w:hAnsi="Calibri" w:cs="Calibri"/>
                <w:sz w:val="20"/>
                <w:szCs w:val="20"/>
              </w:rPr>
              <w:t>≥</w:t>
            </w:r>
            <w:r w:rsidR="007335B9" w:rsidRPr="007B58F4">
              <w:rPr>
                <w:sz w:val="20"/>
                <w:szCs w:val="20"/>
                <w:lang w:val="ru-RU"/>
              </w:rPr>
              <w:t>18</w:t>
            </w:r>
          </w:p>
        </w:tc>
        <w:tc>
          <w:tcPr>
            <w:tcW w:w="1942" w:type="dxa"/>
          </w:tcPr>
          <w:p w:rsidR="007B58F4" w:rsidRPr="00446376" w:rsidRDefault="00034449" w:rsidP="007335B9">
            <w:pPr>
              <w:rPr>
                <w:sz w:val="20"/>
                <w:szCs w:val="20"/>
                <w:lang w:val="ru-RU"/>
              </w:rPr>
            </w:pP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</w:t>
            </w:r>
            <w:r w:rsidR="00446376">
              <w:rPr>
                <w:sz w:val="20"/>
                <w:lang w:val="ru-RU"/>
              </w:rPr>
              <w:t>да</w:t>
            </w:r>
            <w:r w:rsidRPr="007B58F4">
              <w:rPr>
                <w:sz w:val="20"/>
              </w:rPr>
              <w:t xml:space="preserve">        </w:t>
            </w: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 </w:t>
            </w:r>
            <w:r w:rsidR="00446376">
              <w:rPr>
                <w:sz w:val="20"/>
                <w:lang w:val="ru-RU"/>
              </w:rPr>
              <w:t>нет</w:t>
            </w:r>
          </w:p>
        </w:tc>
      </w:tr>
      <w:tr w:rsidR="005D634D" w:rsidTr="005563DF">
        <w:tc>
          <w:tcPr>
            <w:tcW w:w="8089" w:type="dxa"/>
          </w:tcPr>
          <w:p w:rsidR="005D634D" w:rsidRPr="00446376" w:rsidRDefault="00446376" w:rsidP="00E90795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sz w:val="20"/>
                <w:lang w:val="ru-RU"/>
              </w:rPr>
            </w:pPr>
            <w:r w:rsidRPr="00C0595A">
              <w:rPr>
                <w:sz w:val="20"/>
                <w:lang w:val="ru-RU"/>
              </w:rPr>
              <w:t>Гистологический подтвержденный эпителиальный рак яичника</w:t>
            </w:r>
          </w:p>
        </w:tc>
        <w:tc>
          <w:tcPr>
            <w:tcW w:w="1942" w:type="dxa"/>
          </w:tcPr>
          <w:p w:rsidR="007B58F4" w:rsidRPr="007B58F4" w:rsidRDefault="001F2A5E">
            <w:pPr>
              <w:rPr>
                <w:sz w:val="20"/>
              </w:rPr>
            </w:pP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7B58F4">
              <w:rPr>
                <w:sz w:val="20"/>
              </w:rPr>
              <w:t xml:space="preserve">        </w:t>
            </w: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5D634D" w:rsidTr="005563DF">
        <w:tc>
          <w:tcPr>
            <w:tcW w:w="8089" w:type="dxa"/>
          </w:tcPr>
          <w:p w:rsidR="005D634D" w:rsidRPr="007B58F4" w:rsidRDefault="005D634D" w:rsidP="00E90795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sz w:val="20"/>
              </w:rPr>
            </w:pPr>
            <w:r w:rsidRPr="007B58F4">
              <w:rPr>
                <w:sz w:val="20"/>
              </w:rPr>
              <w:t>ECOG 0-1</w:t>
            </w:r>
          </w:p>
        </w:tc>
        <w:tc>
          <w:tcPr>
            <w:tcW w:w="1942" w:type="dxa"/>
          </w:tcPr>
          <w:p w:rsidR="007B58F4" w:rsidRPr="007B58F4" w:rsidRDefault="001F2A5E">
            <w:pPr>
              <w:rPr>
                <w:sz w:val="20"/>
              </w:rPr>
            </w:pP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7B58F4">
              <w:rPr>
                <w:sz w:val="20"/>
              </w:rPr>
              <w:t xml:space="preserve">        </w:t>
            </w: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5D634D" w:rsidTr="005563DF">
        <w:tc>
          <w:tcPr>
            <w:tcW w:w="8089" w:type="dxa"/>
          </w:tcPr>
          <w:p w:rsidR="00446376" w:rsidRDefault="00446376" w:rsidP="00446376">
            <w:pPr>
              <w:numPr>
                <w:ilvl w:val="0"/>
                <w:numId w:val="2"/>
              </w:numPr>
              <w:tabs>
                <w:tab w:val="clear" w:pos="720"/>
              </w:tabs>
              <w:overflowPunct w:val="0"/>
              <w:autoSpaceDE w:val="0"/>
              <w:autoSpaceDN w:val="0"/>
              <w:adjustRightInd w:val="0"/>
              <w:ind w:left="284" w:hanging="284"/>
              <w:jc w:val="both"/>
              <w:textAlignment w:val="baseline"/>
              <w:rPr>
                <w:sz w:val="20"/>
                <w:lang w:val="ru-RU"/>
              </w:rPr>
            </w:pPr>
            <w:r w:rsidRPr="00C0595A">
              <w:rPr>
                <w:sz w:val="20"/>
                <w:lang w:val="ru-RU"/>
              </w:rPr>
              <w:t>Пациенты с рецидивирующим платиночувствительным раком яичника</w:t>
            </w:r>
          </w:p>
          <w:p w:rsidR="007B58F4" w:rsidRPr="00446376" w:rsidRDefault="00446376" w:rsidP="001F2A5E">
            <w:pPr>
              <w:overflowPunct w:val="0"/>
              <w:autoSpaceDE w:val="0"/>
              <w:autoSpaceDN w:val="0"/>
              <w:adjustRightInd w:val="0"/>
              <w:ind w:left="284"/>
              <w:jc w:val="both"/>
              <w:textAlignment w:val="baseline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C0595A">
              <w:rPr>
                <w:sz w:val="20"/>
                <w:lang w:val="ru-RU"/>
              </w:rPr>
              <w:t>(Б</w:t>
            </w:r>
            <w:r w:rsidR="001F2A5E">
              <w:rPr>
                <w:sz w:val="20"/>
                <w:lang w:val="ru-RU"/>
              </w:rPr>
              <w:t xml:space="preserve">есплатиновый интервал </w:t>
            </w:r>
            <w:r w:rsidRPr="00C0595A">
              <w:rPr>
                <w:sz w:val="20"/>
                <w:lang w:val="ru-RU"/>
              </w:rPr>
              <w:t>от 6 до 12 месяцев)</w:t>
            </w:r>
          </w:p>
        </w:tc>
        <w:tc>
          <w:tcPr>
            <w:tcW w:w="1942" w:type="dxa"/>
          </w:tcPr>
          <w:p w:rsidR="007B58F4" w:rsidRPr="007B58F4" w:rsidRDefault="001F2A5E">
            <w:pPr>
              <w:rPr>
                <w:sz w:val="20"/>
              </w:rPr>
            </w:pP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7B58F4">
              <w:rPr>
                <w:sz w:val="20"/>
              </w:rPr>
              <w:t xml:space="preserve">        </w:t>
            </w: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  <w:r w:rsidRPr="007B58F4" w:rsidDel="001F2A5E">
              <w:rPr>
                <w:sz w:val="20"/>
              </w:rPr>
              <w:t xml:space="preserve"> </w:t>
            </w:r>
          </w:p>
        </w:tc>
      </w:tr>
      <w:tr w:rsidR="00607A63" w:rsidTr="005563DF">
        <w:tc>
          <w:tcPr>
            <w:tcW w:w="8089" w:type="dxa"/>
          </w:tcPr>
          <w:p w:rsidR="00607A63" w:rsidRPr="00446376" w:rsidRDefault="00446376" w:rsidP="00E90795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84" w:hanging="284"/>
              <w:jc w:val="both"/>
              <w:textAlignment w:val="baseline"/>
              <w:rPr>
                <w:sz w:val="20"/>
                <w:lang w:val="ru-RU"/>
              </w:rPr>
            </w:pPr>
            <w:r w:rsidRPr="00C0595A">
              <w:rPr>
                <w:sz w:val="20"/>
                <w:lang w:val="ru-RU"/>
              </w:rPr>
              <w:t>Пациенты, в процессе лечения трабектедином, получившие 1-2 циклов лечения препаратом трабектедин по поводу рецидива платиночувствительного рака яичника, в дозировке 1,1 мг/м2 в виде 3-часовой внутривенной инфузии после введения пегилированного липосомального доксорубицина в дозировке 30 мг/м2 в виде 60-минутной внутривенной инфузии каждые 3 недели</w:t>
            </w:r>
          </w:p>
        </w:tc>
        <w:tc>
          <w:tcPr>
            <w:tcW w:w="1942" w:type="dxa"/>
          </w:tcPr>
          <w:p w:rsidR="00607A63" w:rsidRPr="007B58F4" w:rsidRDefault="001F2A5E">
            <w:pPr>
              <w:rPr>
                <w:sz w:val="20"/>
              </w:rPr>
            </w:pP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7B58F4">
              <w:rPr>
                <w:sz w:val="20"/>
              </w:rPr>
              <w:t xml:space="preserve">        </w:t>
            </w: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  <w:r w:rsidRPr="007B58F4" w:rsidDel="001F2A5E">
              <w:rPr>
                <w:sz w:val="20"/>
              </w:rPr>
              <w:t xml:space="preserve"> </w:t>
            </w:r>
          </w:p>
        </w:tc>
      </w:tr>
      <w:tr w:rsidR="005D634D" w:rsidTr="005563DF">
        <w:tc>
          <w:tcPr>
            <w:tcW w:w="8089" w:type="dxa"/>
          </w:tcPr>
          <w:p w:rsidR="007B58F4" w:rsidRPr="00446376" w:rsidRDefault="00446376" w:rsidP="00E90795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84" w:hanging="284"/>
              <w:jc w:val="both"/>
              <w:textAlignment w:val="baseline"/>
              <w:rPr>
                <w:sz w:val="20"/>
                <w:lang w:val="ru-RU"/>
              </w:rPr>
            </w:pPr>
            <w:r w:rsidRPr="00C0595A">
              <w:rPr>
                <w:sz w:val="20"/>
                <w:lang w:val="ru-RU"/>
              </w:rPr>
              <w:t>Пациенты, получившие не более 1 линии химиотерапии платиносодержащими режимами</w:t>
            </w:r>
          </w:p>
        </w:tc>
        <w:tc>
          <w:tcPr>
            <w:tcW w:w="1942" w:type="dxa"/>
          </w:tcPr>
          <w:p w:rsidR="005D634D" w:rsidRPr="007B58F4" w:rsidRDefault="001F2A5E">
            <w:pPr>
              <w:rPr>
                <w:sz w:val="20"/>
              </w:rPr>
            </w:pP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7B58F4">
              <w:rPr>
                <w:sz w:val="20"/>
              </w:rPr>
              <w:t xml:space="preserve">        </w:t>
            </w: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5D634D" w:rsidTr="005563DF">
        <w:tc>
          <w:tcPr>
            <w:tcW w:w="8089" w:type="dxa"/>
          </w:tcPr>
          <w:p w:rsidR="007B58F4" w:rsidRPr="00446376" w:rsidRDefault="00446376" w:rsidP="00446376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num" w:pos="426"/>
              </w:tabs>
              <w:overflowPunct w:val="0"/>
              <w:autoSpaceDE w:val="0"/>
              <w:autoSpaceDN w:val="0"/>
              <w:adjustRightInd w:val="0"/>
              <w:ind w:left="284" w:hanging="284"/>
              <w:jc w:val="both"/>
              <w:textAlignment w:val="baseline"/>
              <w:rPr>
                <w:sz w:val="20"/>
                <w:lang w:val="ru-RU"/>
              </w:rPr>
            </w:pPr>
            <w:r w:rsidRPr="00446376">
              <w:rPr>
                <w:sz w:val="20"/>
                <w:lang w:val="ru-RU"/>
              </w:rPr>
              <w:t>Решение врача о терапии пациента трабектедином</w:t>
            </w:r>
            <w:r w:rsidRPr="00446376" w:rsidDel="00446376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942" w:type="dxa"/>
          </w:tcPr>
          <w:p w:rsidR="005D634D" w:rsidRPr="007B58F4" w:rsidRDefault="001F2A5E">
            <w:pPr>
              <w:rPr>
                <w:sz w:val="20"/>
              </w:rPr>
            </w:pP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7B58F4">
              <w:rPr>
                <w:sz w:val="20"/>
              </w:rPr>
              <w:t xml:space="preserve">        </w:t>
            </w: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5D634D" w:rsidTr="005563DF">
        <w:tc>
          <w:tcPr>
            <w:tcW w:w="8089" w:type="dxa"/>
          </w:tcPr>
          <w:p w:rsidR="00BC254A" w:rsidRPr="00446376" w:rsidRDefault="00446376" w:rsidP="00446376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num" w:pos="284"/>
              </w:tabs>
              <w:overflowPunct w:val="0"/>
              <w:autoSpaceDE w:val="0"/>
              <w:autoSpaceDN w:val="0"/>
              <w:adjustRightInd w:val="0"/>
              <w:ind w:hanging="720"/>
              <w:jc w:val="both"/>
              <w:textAlignment w:val="baseline"/>
              <w:rPr>
                <w:sz w:val="20"/>
                <w:lang w:val="ru-RU"/>
              </w:rPr>
            </w:pPr>
            <w:r w:rsidRPr="00446376">
              <w:rPr>
                <w:sz w:val="20"/>
                <w:lang w:val="ru-RU"/>
              </w:rPr>
              <w:t>Подписанное информированное согласие перед включением в исследование</w:t>
            </w:r>
            <w:r w:rsidRPr="00446376" w:rsidDel="00446376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942" w:type="dxa"/>
          </w:tcPr>
          <w:p w:rsidR="005D634D" w:rsidRPr="007B58F4" w:rsidRDefault="001F2A5E">
            <w:pPr>
              <w:rPr>
                <w:sz w:val="20"/>
              </w:rPr>
            </w:pP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7B58F4">
              <w:rPr>
                <w:sz w:val="20"/>
              </w:rPr>
              <w:t xml:space="preserve">        </w:t>
            </w: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7335B9" w:rsidRPr="002B40A0" w:rsidTr="005563DF">
        <w:tc>
          <w:tcPr>
            <w:tcW w:w="10031" w:type="dxa"/>
            <w:gridSpan w:val="2"/>
            <w:shd w:val="clear" w:color="auto" w:fill="D9D9D9" w:themeFill="background1" w:themeFillShade="D9"/>
          </w:tcPr>
          <w:p w:rsidR="007335B9" w:rsidRPr="00A16344" w:rsidRDefault="00A16344" w:rsidP="007335B9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0"/>
                <w:lang w:val="ru-RU"/>
              </w:rPr>
            </w:pPr>
            <w:r w:rsidRPr="00A16344">
              <w:rPr>
                <w:sz w:val="20"/>
                <w:lang w:val="ru-RU"/>
              </w:rPr>
              <w:t xml:space="preserve">*Пациент может быть включен если все ответы </w:t>
            </w:r>
            <w:r>
              <w:rPr>
                <w:sz w:val="20"/>
                <w:lang w:val="ru-RU"/>
              </w:rPr>
              <w:t>«</w:t>
            </w:r>
            <w:r w:rsidRPr="00A16344">
              <w:rPr>
                <w:sz w:val="20"/>
                <w:lang w:val="ru-RU"/>
              </w:rPr>
              <w:t>да</w:t>
            </w:r>
            <w:r>
              <w:rPr>
                <w:sz w:val="20"/>
                <w:lang w:val="ru-RU"/>
              </w:rPr>
              <w:t>»</w:t>
            </w:r>
          </w:p>
        </w:tc>
      </w:tr>
      <w:tr w:rsidR="007335B9" w:rsidTr="005563DF">
        <w:tc>
          <w:tcPr>
            <w:tcW w:w="10031" w:type="dxa"/>
            <w:gridSpan w:val="2"/>
            <w:shd w:val="clear" w:color="auto" w:fill="D9D9D9" w:themeFill="background1" w:themeFillShade="D9"/>
          </w:tcPr>
          <w:p w:rsidR="001E1517" w:rsidRPr="007B58F4" w:rsidRDefault="00A16344" w:rsidP="007B58F4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4"/>
              </w:rPr>
            </w:pPr>
            <w:r>
              <w:rPr>
                <w:b/>
                <w:sz w:val="24"/>
                <w:lang w:val="ru-RU"/>
              </w:rPr>
              <w:t>Критерии исключения</w:t>
            </w:r>
            <w:r w:rsidR="007335B9" w:rsidRPr="000E27D8">
              <w:rPr>
                <w:b/>
                <w:sz w:val="24"/>
              </w:rPr>
              <w:t>**</w:t>
            </w:r>
          </w:p>
        </w:tc>
      </w:tr>
      <w:tr w:rsidR="005D634D" w:rsidRPr="007B58F4" w:rsidTr="005563DF">
        <w:tc>
          <w:tcPr>
            <w:tcW w:w="8089" w:type="dxa"/>
            <w:shd w:val="clear" w:color="auto" w:fill="auto"/>
          </w:tcPr>
          <w:p w:rsidR="007B58F4" w:rsidRPr="007B58F4" w:rsidRDefault="00A16344" w:rsidP="00A16344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num" w:pos="284"/>
              </w:tabs>
              <w:overflowPunct w:val="0"/>
              <w:autoSpaceDE w:val="0"/>
              <w:autoSpaceDN w:val="0"/>
              <w:adjustRightInd w:val="0"/>
              <w:ind w:hanging="720"/>
              <w:textAlignment w:val="baseline"/>
              <w:rPr>
                <w:b/>
                <w:sz w:val="20"/>
              </w:rPr>
            </w:pPr>
            <w:r w:rsidRPr="00C0595A">
              <w:rPr>
                <w:sz w:val="20"/>
                <w:lang w:val="ru-RU"/>
              </w:rPr>
              <w:t xml:space="preserve">Возраст </w:t>
            </w:r>
            <w:r>
              <w:rPr>
                <w:rFonts w:cs="Calibri"/>
                <w:sz w:val="20"/>
                <w:lang w:val="ru-RU"/>
              </w:rPr>
              <w:t xml:space="preserve">до </w:t>
            </w:r>
            <w:r w:rsidRPr="00C0595A">
              <w:rPr>
                <w:sz w:val="20"/>
                <w:lang w:val="ru-RU"/>
              </w:rPr>
              <w:t>18 лет</w:t>
            </w:r>
            <w:r w:rsidRPr="007B58F4" w:rsidDel="00A16344">
              <w:rPr>
                <w:sz w:val="20"/>
              </w:rPr>
              <w:t xml:space="preserve"> </w:t>
            </w:r>
          </w:p>
        </w:tc>
        <w:tc>
          <w:tcPr>
            <w:tcW w:w="1942" w:type="dxa"/>
            <w:shd w:val="clear" w:color="auto" w:fill="auto"/>
          </w:tcPr>
          <w:p w:rsidR="005D634D" w:rsidRPr="007B58F4" w:rsidRDefault="001F2A5E">
            <w:pPr>
              <w:rPr>
                <w:sz w:val="20"/>
              </w:rPr>
            </w:pP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7B58F4">
              <w:rPr>
                <w:sz w:val="20"/>
              </w:rPr>
              <w:t xml:space="preserve">        </w:t>
            </w: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5D634D" w:rsidRPr="007B58F4" w:rsidTr="005563DF">
        <w:tc>
          <w:tcPr>
            <w:tcW w:w="8089" w:type="dxa"/>
            <w:shd w:val="clear" w:color="auto" w:fill="auto"/>
          </w:tcPr>
          <w:p w:rsidR="007B58F4" w:rsidRPr="00A16344" w:rsidRDefault="00A16344" w:rsidP="001F2A5E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num" w:pos="284"/>
              </w:tabs>
              <w:overflowPunct w:val="0"/>
              <w:autoSpaceDE w:val="0"/>
              <w:autoSpaceDN w:val="0"/>
              <w:adjustRightInd w:val="0"/>
              <w:ind w:hanging="720"/>
              <w:textAlignment w:val="baseline"/>
              <w:rPr>
                <w:sz w:val="20"/>
                <w:lang w:val="ru-RU"/>
              </w:rPr>
            </w:pPr>
            <w:r w:rsidRPr="00C0595A">
              <w:rPr>
                <w:sz w:val="20"/>
                <w:lang w:val="ru-RU"/>
              </w:rPr>
              <w:t>Пациенты, получившие лечение более 2 линии химиотерапии</w:t>
            </w:r>
            <w:r w:rsidRPr="00A16344" w:rsidDel="00A16344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942" w:type="dxa"/>
            <w:shd w:val="clear" w:color="auto" w:fill="auto"/>
          </w:tcPr>
          <w:p w:rsidR="005D634D" w:rsidRPr="007B58F4" w:rsidRDefault="001F2A5E">
            <w:pPr>
              <w:rPr>
                <w:sz w:val="20"/>
              </w:rPr>
            </w:pP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7B58F4">
              <w:rPr>
                <w:sz w:val="20"/>
              </w:rPr>
              <w:t xml:space="preserve">        </w:t>
            </w: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5D634D" w:rsidRPr="007B58F4" w:rsidTr="005563DF">
        <w:tc>
          <w:tcPr>
            <w:tcW w:w="8089" w:type="dxa"/>
            <w:shd w:val="clear" w:color="auto" w:fill="auto"/>
          </w:tcPr>
          <w:p w:rsidR="007B58F4" w:rsidRPr="00A16344" w:rsidRDefault="00A16344" w:rsidP="001F2A5E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num" w:pos="284"/>
              </w:tabs>
              <w:overflowPunct w:val="0"/>
              <w:autoSpaceDE w:val="0"/>
              <w:autoSpaceDN w:val="0"/>
              <w:adjustRightInd w:val="0"/>
              <w:ind w:left="284" w:hanging="284"/>
              <w:textAlignment w:val="baseline"/>
              <w:rPr>
                <w:sz w:val="20"/>
                <w:lang w:val="ru-RU"/>
              </w:rPr>
            </w:pPr>
            <w:r w:rsidRPr="00C0595A">
              <w:rPr>
                <w:sz w:val="20"/>
                <w:lang w:val="ru-RU"/>
              </w:rPr>
              <w:t>Пациенты с платино-рефрактерным типом рака яичника (прогрессирование на фоне химиотерапии 1-й линии)</w:t>
            </w:r>
          </w:p>
        </w:tc>
        <w:tc>
          <w:tcPr>
            <w:tcW w:w="1942" w:type="dxa"/>
            <w:shd w:val="clear" w:color="auto" w:fill="auto"/>
          </w:tcPr>
          <w:p w:rsidR="005D634D" w:rsidRPr="007B58F4" w:rsidRDefault="001F2A5E">
            <w:pPr>
              <w:rPr>
                <w:sz w:val="20"/>
              </w:rPr>
            </w:pP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7B58F4">
              <w:rPr>
                <w:sz w:val="20"/>
              </w:rPr>
              <w:t xml:space="preserve">        </w:t>
            </w: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5D634D" w:rsidRPr="007B58F4" w:rsidTr="005563DF">
        <w:tc>
          <w:tcPr>
            <w:tcW w:w="8089" w:type="dxa"/>
            <w:shd w:val="clear" w:color="auto" w:fill="auto"/>
          </w:tcPr>
          <w:p w:rsidR="001F2A5E" w:rsidRDefault="00A16344" w:rsidP="001F2A5E">
            <w:pPr>
              <w:numPr>
                <w:ilvl w:val="0"/>
                <w:numId w:val="2"/>
              </w:numPr>
              <w:tabs>
                <w:tab w:val="clear" w:pos="720"/>
                <w:tab w:val="num" w:pos="284"/>
              </w:tabs>
              <w:overflowPunct w:val="0"/>
              <w:autoSpaceDE w:val="0"/>
              <w:autoSpaceDN w:val="0"/>
              <w:adjustRightInd w:val="0"/>
              <w:ind w:hanging="720"/>
              <w:jc w:val="both"/>
              <w:textAlignment w:val="baseline"/>
              <w:rPr>
                <w:sz w:val="20"/>
                <w:lang w:val="ru-RU"/>
              </w:rPr>
            </w:pPr>
            <w:r w:rsidRPr="00C0595A">
              <w:rPr>
                <w:sz w:val="20"/>
                <w:lang w:val="ru-RU"/>
              </w:rPr>
              <w:t>Пациенты с платино-резистентным типом рака яичника:</w:t>
            </w:r>
          </w:p>
          <w:p w:rsidR="007B58F4" w:rsidRPr="001F2A5E" w:rsidRDefault="001F2A5E" w:rsidP="001F2A5E">
            <w:pPr>
              <w:overflowPunct w:val="0"/>
              <w:autoSpaceDE w:val="0"/>
              <w:autoSpaceDN w:val="0"/>
              <w:adjustRightInd w:val="0"/>
              <w:ind w:left="284"/>
              <w:jc w:val="both"/>
              <w:textAlignment w:val="baseline"/>
              <w:rPr>
                <w:sz w:val="20"/>
                <w:lang w:val="ru-RU"/>
              </w:rPr>
            </w:pPr>
            <w:r w:rsidRPr="001F2A5E">
              <w:rPr>
                <w:sz w:val="20"/>
                <w:lang w:val="ru-RU"/>
              </w:rPr>
              <w:t>БПИ &lt;6 месяцев (прогрессирование в течение шести месяцев после первой линии химиотерапии на основе платины)</w:t>
            </w:r>
          </w:p>
        </w:tc>
        <w:tc>
          <w:tcPr>
            <w:tcW w:w="1942" w:type="dxa"/>
            <w:shd w:val="clear" w:color="auto" w:fill="auto"/>
          </w:tcPr>
          <w:p w:rsidR="005D634D" w:rsidRPr="007B58F4" w:rsidRDefault="001F2A5E">
            <w:pPr>
              <w:rPr>
                <w:sz w:val="20"/>
              </w:rPr>
            </w:pP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7B58F4">
              <w:rPr>
                <w:sz w:val="20"/>
              </w:rPr>
              <w:t xml:space="preserve">        </w:t>
            </w: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5D634D" w:rsidRPr="007B58F4" w:rsidTr="005563DF">
        <w:tc>
          <w:tcPr>
            <w:tcW w:w="8089" w:type="dxa"/>
            <w:shd w:val="clear" w:color="auto" w:fill="auto"/>
          </w:tcPr>
          <w:p w:rsidR="007B58F4" w:rsidRPr="001F2A5E" w:rsidRDefault="00A16344" w:rsidP="001F2A5E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num" w:pos="284"/>
              </w:tabs>
              <w:overflowPunct w:val="0"/>
              <w:autoSpaceDE w:val="0"/>
              <w:autoSpaceDN w:val="0"/>
              <w:adjustRightInd w:val="0"/>
              <w:ind w:hanging="720"/>
              <w:jc w:val="both"/>
              <w:textAlignment w:val="baseline"/>
              <w:rPr>
                <w:sz w:val="20"/>
                <w:lang w:val="ru-RU"/>
              </w:rPr>
            </w:pPr>
            <w:r w:rsidRPr="001F2A5E">
              <w:rPr>
                <w:sz w:val="20"/>
                <w:lang w:val="ru-RU"/>
              </w:rPr>
              <w:t>Отказ пациента от центрального венозного катетера</w:t>
            </w:r>
            <w:r w:rsidRPr="001F2A5E" w:rsidDel="00A16344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942" w:type="dxa"/>
            <w:shd w:val="clear" w:color="auto" w:fill="auto"/>
          </w:tcPr>
          <w:p w:rsidR="005D634D" w:rsidRPr="007B58F4" w:rsidRDefault="001F2A5E">
            <w:pPr>
              <w:rPr>
                <w:sz w:val="20"/>
              </w:rPr>
            </w:pP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7B58F4">
              <w:rPr>
                <w:sz w:val="20"/>
              </w:rPr>
              <w:t xml:space="preserve">        </w:t>
            </w: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5D634D" w:rsidRPr="007B58F4" w:rsidTr="005563DF">
        <w:tc>
          <w:tcPr>
            <w:tcW w:w="8089" w:type="dxa"/>
            <w:shd w:val="clear" w:color="auto" w:fill="auto"/>
          </w:tcPr>
          <w:p w:rsidR="007B58F4" w:rsidRPr="001F2A5E" w:rsidRDefault="00A16344" w:rsidP="001F2A5E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num" w:pos="284"/>
              </w:tabs>
              <w:overflowPunct w:val="0"/>
              <w:autoSpaceDE w:val="0"/>
              <w:autoSpaceDN w:val="0"/>
              <w:adjustRightInd w:val="0"/>
              <w:ind w:left="284" w:hanging="284"/>
              <w:jc w:val="both"/>
              <w:textAlignment w:val="baseline"/>
              <w:rPr>
                <w:sz w:val="20"/>
                <w:lang w:val="ru-RU"/>
              </w:rPr>
            </w:pPr>
            <w:r w:rsidRPr="001F2A5E">
              <w:rPr>
                <w:sz w:val="20"/>
                <w:lang w:val="ru-RU"/>
              </w:rPr>
              <w:t>Пациенты с нарушением функции печени (пациентов с повышенным уровнем билирубина)</w:t>
            </w:r>
          </w:p>
        </w:tc>
        <w:tc>
          <w:tcPr>
            <w:tcW w:w="1942" w:type="dxa"/>
            <w:shd w:val="clear" w:color="auto" w:fill="auto"/>
          </w:tcPr>
          <w:p w:rsidR="005D634D" w:rsidRPr="007B58F4" w:rsidRDefault="001F2A5E">
            <w:pPr>
              <w:rPr>
                <w:sz w:val="20"/>
              </w:rPr>
            </w:pP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7B58F4">
              <w:rPr>
                <w:sz w:val="20"/>
              </w:rPr>
              <w:t xml:space="preserve">        </w:t>
            </w: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5D634D" w:rsidRPr="007B58F4" w:rsidTr="005563DF">
        <w:tc>
          <w:tcPr>
            <w:tcW w:w="8089" w:type="dxa"/>
            <w:shd w:val="clear" w:color="auto" w:fill="auto"/>
          </w:tcPr>
          <w:p w:rsidR="007B58F4" w:rsidRPr="001F2A5E" w:rsidRDefault="00A16344" w:rsidP="001F2A5E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num" w:pos="284"/>
              </w:tabs>
              <w:overflowPunct w:val="0"/>
              <w:autoSpaceDE w:val="0"/>
              <w:autoSpaceDN w:val="0"/>
              <w:adjustRightInd w:val="0"/>
              <w:ind w:hanging="720"/>
              <w:jc w:val="both"/>
              <w:textAlignment w:val="baseline"/>
              <w:rPr>
                <w:sz w:val="20"/>
                <w:lang w:val="ru-RU"/>
              </w:rPr>
            </w:pPr>
            <w:r w:rsidRPr="001F2A5E">
              <w:rPr>
                <w:sz w:val="20"/>
                <w:lang w:val="ru-RU"/>
              </w:rPr>
              <w:t xml:space="preserve">Пациенты с нарушением функции почек (клиренс креатинина </w:t>
            </w:r>
            <w:r w:rsidRPr="001F2A5E">
              <w:rPr>
                <w:iCs/>
                <w:sz w:val="20"/>
                <w:lang w:val="ru-RU"/>
              </w:rPr>
              <w:t>&gt;1.5 мг/дл</w:t>
            </w:r>
            <w:r w:rsidRPr="001F2A5E">
              <w:rPr>
                <w:sz w:val="20"/>
                <w:lang w:val="ru-RU"/>
              </w:rPr>
              <w:t>)</w:t>
            </w:r>
          </w:p>
        </w:tc>
        <w:tc>
          <w:tcPr>
            <w:tcW w:w="1942" w:type="dxa"/>
            <w:shd w:val="clear" w:color="auto" w:fill="auto"/>
          </w:tcPr>
          <w:p w:rsidR="005D634D" w:rsidRPr="007B58F4" w:rsidRDefault="001F2A5E">
            <w:pPr>
              <w:rPr>
                <w:sz w:val="20"/>
              </w:rPr>
            </w:pP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7B58F4">
              <w:rPr>
                <w:sz w:val="20"/>
              </w:rPr>
              <w:t xml:space="preserve">        </w:t>
            </w: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5D634D" w:rsidRPr="007B58F4" w:rsidTr="005563DF">
        <w:tc>
          <w:tcPr>
            <w:tcW w:w="8089" w:type="dxa"/>
            <w:shd w:val="clear" w:color="auto" w:fill="auto"/>
          </w:tcPr>
          <w:p w:rsidR="007B58F4" w:rsidRPr="001F2A5E" w:rsidRDefault="00A16344" w:rsidP="001F2A5E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num" w:pos="284"/>
              </w:tabs>
              <w:overflowPunct w:val="0"/>
              <w:autoSpaceDE w:val="0"/>
              <w:autoSpaceDN w:val="0"/>
              <w:adjustRightInd w:val="0"/>
              <w:ind w:left="284" w:hanging="284"/>
              <w:jc w:val="both"/>
              <w:textAlignment w:val="baseline"/>
              <w:rPr>
                <w:sz w:val="20"/>
                <w:lang w:val="ru-RU"/>
              </w:rPr>
            </w:pPr>
            <w:r w:rsidRPr="001F2A5E">
              <w:rPr>
                <w:sz w:val="20"/>
                <w:lang w:val="ru-RU"/>
              </w:rPr>
              <w:t>Пациенты с нарушениями гематологических показателей (нейтропенией&lt; 1500/мкл и тромбоцитопенией &lt; 100000/мкл)</w:t>
            </w:r>
          </w:p>
        </w:tc>
        <w:tc>
          <w:tcPr>
            <w:tcW w:w="1942" w:type="dxa"/>
            <w:shd w:val="clear" w:color="auto" w:fill="auto"/>
          </w:tcPr>
          <w:p w:rsidR="005D634D" w:rsidRPr="007B58F4" w:rsidRDefault="001F2A5E">
            <w:pPr>
              <w:rPr>
                <w:sz w:val="20"/>
              </w:rPr>
            </w:pP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7B58F4">
              <w:rPr>
                <w:sz w:val="20"/>
              </w:rPr>
              <w:t xml:space="preserve">        </w:t>
            </w: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5D634D" w:rsidRPr="007B58F4" w:rsidTr="005563DF">
        <w:tc>
          <w:tcPr>
            <w:tcW w:w="8089" w:type="dxa"/>
            <w:shd w:val="clear" w:color="auto" w:fill="auto"/>
          </w:tcPr>
          <w:p w:rsidR="007B58F4" w:rsidRPr="00A16344" w:rsidRDefault="00A16344" w:rsidP="001F2A5E">
            <w:pPr>
              <w:numPr>
                <w:ilvl w:val="0"/>
                <w:numId w:val="3"/>
              </w:numPr>
              <w:tabs>
                <w:tab w:val="num" w:pos="284"/>
              </w:tabs>
              <w:overflowPunct w:val="0"/>
              <w:autoSpaceDE w:val="0"/>
              <w:autoSpaceDN w:val="0"/>
              <w:adjustRightInd w:val="0"/>
              <w:ind w:left="284" w:hanging="284"/>
              <w:jc w:val="both"/>
              <w:textAlignment w:val="baseline"/>
              <w:rPr>
                <w:sz w:val="20"/>
                <w:lang w:val="ru-RU"/>
              </w:rPr>
            </w:pPr>
            <w:r w:rsidRPr="00C0595A">
              <w:rPr>
                <w:sz w:val="20"/>
                <w:lang w:val="ru-RU"/>
              </w:rPr>
              <w:t xml:space="preserve">Пациенты с серьезными нарушениями ССС </w:t>
            </w:r>
            <w:r w:rsidR="005D634D" w:rsidRPr="00A16344">
              <w:rPr>
                <w:sz w:val="20"/>
                <w:lang w:val="ru-RU"/>
              </w:rPr>
              <w:t>(</w:t>
            </w:r>
            <w:r>
              <w:rPr>
                <w:sz w:val="20"/>
                <w:lang w:val="ru-RU"/>
              </w:rPr>
              <w:t xml:space="preserve">у пациентов с заболеваниями сердца и </w:t>
            </w:r>
            <w:r w:rsidR="0041349B">
              <w:rPr>
                <w:sz w:val="20"/>
                <w:lang w:val="ru-RU"/>
              </w:rPr>
              <w:t xml:space="preserve">со </w:t>
            </w:r>
            <w:r>
              <w:rPr>
                <w:sz w:val="20"/>
                <w:lang w:val="ru-RU"/>
              </w:rPr>
              <w:t xml:space="preserve">снижением </w:t>
            </w:r>
            <w:r w:rsidRPr="00A16344">
              <w:rPr>
                <w:sz w:val="20"/>
                <w:lang w:val="ru-RU"/>
              </w:rPr>
              <w:t>фракции левожелудочкового выброса)</w:t>
            </w:r>
          </w:p>
        </w:tc>
        <w:tc>
          <w:tcPr>
            <w:tcW w:w="1942" w:type="dxa"/>
            <w:shd w:val="clear" w:color="auto" w:fill="auto"/>
          </w:tcPr>
          <w:p w:rsidR="005D634D" w:rsidRPr="007B58F4" w:rsidRDefault="001F2A5E">
            <w:pPr>
              <w:rPr>
                <w:sz w:val="20"/>
              </w:rPr>
            </w:pP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7B58F4">
              <w:rPr>
                <w:sz w:val="20"/>
              </w:rPr>
              <w:t xml:space="preserve">        </w:t>
            </w: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5D634D" w:rsidRPr="007B58F4" w:rsidTr="005563DF">
        <w:tc>
          <w:tcPr>
            <w:tcW w:w="8089" w:type="dxa"/>
            <w:shd w:val="clear" w:color="auto" w:fill="auto"/>
          </w:tcPr>
          <w:p w:rsidR="00A16344" w:rsidRPr="00C0595A" w:rsidRDefault="00A16344" w:rsidP="001F2A5E">
            <w:pPr>
              <w:numPr>
                <w:ilvl w:val="0"/>
                <w:numId w:val="2"/>
              </w:numPr>
              <w:tabs>
                <w:tab w:val="clear" w:pos="720"/>
                <w:tab w:val="num" w:pos="284"/>
              </w:tabs>
              <w:overflowPunct w:val="0"/>
              <w:autoSpaceDE w:val="0"/>
              <w:autoSpaceDN w:val="0"/>
              <w:adjustRightInd w:val="0"/>
              <w:ind w:left="284" w:hanging="284"/>
              <w:jc w:val="both"/>
              <w:textAlignment w:val="baseline"/>
              <w:rPr>
                <w:sz w:val="20"/>
                <w:lang w:val="ru-RU"/>
              </w:rPr>
            </w:pPr>
            <w:r w:rsidRPr="00C0595A">
              <w:rPr>
                <w:sz w:val="20"/>
                <w:lang w:val="ru-RU"/>
              </w:rPr>
              <w:t>Саркома Капоши у пациентов со СПИДом, которые могут эффективно лечитьс</w:t>
            </w:r>
            <w:r w:rsidR="00703316">
              <w:rPr>
                <w:sz w:val="20"/>
                <w:lang w:val="ru-RU"/>
              </w:rPr>
              <w:t xml:space="preserve">я </w:t>
            </w:r>
            <w:r w:rsidRPr="00C0595A">
              <w:rPr>
                <w:sz w:val="20"/>
                <w:lang w:val="ru-RU"/>
              </w:rPr>
              <w:t xml:space="preserve">локальной терапией или системной терапией альфа-интерфероном </w:t>
            </w:r>
          </w:p>
          <w:p w:rsidR="005D634D" w:rsidRPr="00A16344" w:rsidRDefault="005D634D" w:rsidP="001F2A5E">
            <w:pPr>
              <w:tabs>
                <w:tab w:val="num" w:pos="284"/>
              </w:tabs>
              <w:overflowPunct w:val="0"/>
              <w:autoSpaceDE w:val="0"/>
              <w:autoSpaceDN w:val="0"/>
              <w:adjustRightInd w:val="0"/>
              <w:ind w:left="720" w:hanging="720"/>
              <w:jc w:val="both"/>
              <w:textAlignment w:val="baseline"/>
              <w:rPr>
                <w:sz w:val="20"/>
                <w:lang w:val="ru-RU"/>
              </w:rPr>
            </w:pPr>
          </w:p>
        </w:tc>
        <w:tc>
          <w:tcPr>
            <w:tcW w:w="1942" w:type="dxa"/>
            <w:shd w:val="clear" w:color="auto" w:fill="auto"/>
          </w:tcPr>
          <w:p w:rsidR="005D634D" w:rsidRPr="007B58F4" w:rsidRDefault="001F2A5E" w:rsidP="005D634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0"/>
              </w:rPr>
            </w:pP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7B58F4">
              <w:rPr>
                <w:sz w:val="20"/>
              </w:rPr>
              <w:t xml:space="preserve">        </w:t>
            </w: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5D634D" w:rsidRPr="007B58F4" w:rsidTr="005563DF">
        <w:tc>
          <w:tcPr>
            <w:tcW w:w="8089" w:type="dxa"/>
            <w:shd w:val="clear" w:color="auto" w:fill="auto"/>
          </w:tcPr>
          <w:p w:rsidR="00BC254A" w:rsidRPr="001F2A5E" w:rsidRDefault="00A16344" w:rsidP="001F2A5E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num" w:pos="284"/>
              </w:tabs>
              <w:overflowPunct w:val="0"/>
              <w:autoSpaceDE w:val="0"/>
              <w:autoSpaceDN w:val="0"/>
              <w:adjustRightInd w:val="0"/>
              <w:ind w:hanging="720"/>
              <w:jc w:val="both"/>
              <w:textAlignment w:val="baseline"/>
              <w:rPr>
                <w:sz w:val="20"/>
              </w:rPr>
            </w:pPr>
            <w:r w:rsidRPr="001F2A5E">
              <w:rPr>
                <w:sz w:val="20"/>
                <w:lang w:val="ru-RU"/>
              </w:rPr>
              <w:t>Беременность/лактация</w:t>
            </w:r>
            <w:r w:rsidRPr="001F2A5E" w:rsidDel="00A16344">
              <w:rPr>
                <w:sz w:val="20"/>
              </w:rPr>
              <w:t xml:space="preserve"> </w:t>
            </w:r>
          </w:p>
        </w:tc>
        <w:tc>
          <w:tcPr>
            <w:tcW w:w="1942" w:type="dxa"/>
            <w:shd w:val="clear" w:color="auto" w:fill="auto"/>
          </w:tcPr>
          <w:p w:rsidR="005D634D" w:rsidRPr="007B58F4" w:rsidRDefault="001F2A5E" w:rsidP="005D634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0"/>
              </w:rPr>
            </w:pP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7B58F4">
              <w:rPr>
                <w:sz w:val="20"/>
              </w:rPr>
              <w:t xml:space="preserve">        </w:t>
            </w:r>
            <w:r w:rsidRPr="007B58F4">
              <w:rPr>
                <w:sz w:val="20"/>
              </w:rPr>
              <w:sym w:font="Wingdings" w:char="F071"/>
            </w:r>
            <w:r w:rsidRPr="007B58F4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0E27D8" w:rsidRPr="002B40A0" w:rsidTr="005563DF">
        <w:tc>
          <w:tcPr>
            <w:tcW w:w="10031" w:type="dxa"/>
            <w:gridSpan w:val="2"/>
            <w:shd w:val="clear" w:color="auto" w:fill="D9D9D9" w:themeFill="background1" w:themeFillShade="D9"/>
          </w:tcPr>
          <w:p w:rsidR="000E27D8" w:rsidRPr="006418B8" w:rsidRDefault="000E27D8" w:rsidP="000E27D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18"/>
                <w:lang w:val="ru-RU"/>
              </w:rPr>
            </w:pPr>
            <w:r w:rsidRPr="006418B8">
              <w:rPr>
                <w:sz w:val="20"/>
                <w:lang w:val="ru-RU"/>
              </w:rPr>
              <w:t>**</w:t>
            </w:r>
            <w:r w:rsidR="00A16344" w:rsidRPr="006418B8">
              <w:rPr>
                <w:sz w:val="20"/>
                <w:lang w:val="ru-RU"/>
              </w:rPr>
              <w:t xml:space="preserve"> Пациент может быть включен если все ответы</w:t>
            </w:r>
            <w:r w:rsidR="006418B8" w:rsidRPr="006418B8">
              <w:rPr>
                <w:sz w:val="20"/>
                <w:lang w:val="ru-RU"/>
              </w:rPr>
              <w:t xml:space="preserve"> «нет»</w:t>
            </w:r>
          </w:p>
        </w:tc>
      </w:tr>
    </w:tbl>
    <w:tbl>
      <w:tblPr>
        <w:tblStyle w:val="TableGrid"/>
        <w:tblpPr w:leftFromText="180" w:rightFromText="180" w:vertAnchor="text" w:horzAnchor="margin" w:tblpX="-176" w:tblpY="-30"/>
        <w:tblW w:w="10231" w:type="dxa"/>
        <w:tblLook w:val="04A0" w:firstRow="1" w:lastRow="0" w:firstColumn="1" w:lastColumn="0" w:noHBand="0" w:noVBand="1"/>
      </w:tblPr>
      <w:tblGrid>
        <w:gridCol w:w="4453"/>
        <w:gridCol w:w="2722"/>
        <w:gridCol w:w="3056"/>
      </w:tblGrid>
      <w:tr w:rsidR="005563DF" w:rsidTr="006503C4">
        <w:trPr>
          <w:trHeight w:val="396"/>
        </w:trPr>
        <w:tc>
          <w:tcPr>
            <w:tcW w:w="10231" w:type="dxa"/>
            <w:gridSpan w:val="3"/>
            <w:shd w:val="clear" w:color="auto" w:fill="D9D9D9" w:themeFill="background1" w:themeFillShade="D9"/>
          </w:tcPr>
          <w:p w:rsidR="005563DF" w:rsidRPr="00B80ED2" w:rsidRDefault="00B80ED2" w:rsidP="006503C4">
            <w:pPr>
              <w:jc w:val="center"/>
              <w:rPr>
                <w:lang w:val="ru-RU"/>
              </w:rPr>
            </w:pPr>
            <w:r>
              <w:rPr>
                <w:b/>
                <w:sz w:val="32"/>
                <w:lang w:val="ru-RU"/>
              </w:rPr>
              <w:lastRenderedPageBreak/>
              <w:t>Визит</w:t>
            </w:r>
            <w:r w:rsidR="005563DF" w:rsidRPr="000E27D8">
              <w:rPr>
                <w:b/>
                <w:sz w:val="32"/>
              </w:rPr>
              <w:t xml:space="preserve"> 1 – </w:t>
            </w:r>
            <w:r>
              <w:rPr>
                <w:b/>
                <w:sz w:val="32"/>
                <w:lang w:val="ru-RU"/>
              </w:rPr>
              <w:t>визит включения</w:t>
            </w:r>
          </w:p>
        </w:tc>
      </w:tr>
      <w:tr w:rsidR="005563DF" w:rsidTr="006503C4">
        <w:trPr>
          <w:trHeight w:val="269"/>
        </w:trPr>
        <w:tc>
          <w:tcPr>
            <w:tcW w:w="1023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563DF" w:rsidRPr="005563DF" w:rsidRDefault="00B80ED2" w:rsidP="006503C4">
            <w:pPr>
              <w:pStyle w:val="ListParagraph"/>
              <w:numPr>
                <w:ilvl w:val="0"/>
                <w:numId w:val="5"/>
              </w:numPr>
              <w:rPr>
                <w:b/>
                <w:lang w:val="ru-RU"/>
              </w:rPr>
            </w:pPr>
            <w:r>
              <w:rPr>
                <w:b/>
                <w:sz w:val="24"/>
                <w:lang w:val="ru-RU"/>
              </w:rPr>
              <w:t>Демографические данные</w:t>
            </w:r>
          </w:p>
        </w:tc>
      </w:tr>
      <w:tr w:rsidR="005563DF" w:rsidTr="006503C4">
        <w:trPr>
          <w:trHeight w:val="281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11EF4" w:rsidRDefault="00C11EF4" w:rsidP="006503C4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</w:p>
          <w:p w:rsidR="003B5370" w:rsidRDefault="00B80ED2" w:rsidP="006503C4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sz w:val="20"/>
                <w:lang w:val="ru-RU"/>
              </w:rPr>
              <w:t>Дата</w:t>
            </w:r>
            <w:r w:rsidRPr="00B80ED2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рождения</w:t>
            </w:r>
            <w:r w:rsidR="005563DF" w:rsidRPr="003B5370">
              <w:rPr>
                <w:sz w:val="20"/>
              </w:rPr>
              <w:t xml:space="preserve">:    I__I__I  I__I__I__I  </w:t>
            </w:r>
            <w:r w:rsidR="005563DF" w:rsidRPr="003B5370">
              <w:rPr>
                <w:sz w:val="20"/>
              </w:rPr>
              <w:tab/>
              <w:t xml:space="preserve">I__I__I__I__I    </w:t>
            </w:r>
          </w:p>
          <w:p w:rsidR="00C11EF4" w:rsidRDefault="00C11EF4" w:rsidP="006503C4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</w:p>
          <w:p w:rsidR="005563DF" w:rsidRPr="001C14F1" w:rsidRDefault="001C14F1" w:rsidP="006503C4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Вес</w:t>
            </w:r>
            <w:r w:rsidR="005563DF" w:rsidRPr="003B5370">
              <w:rPr>
                <w:sz w:val="20"/>
              </w:rPr>
              <w:t xml:space="preserve">:  …………… </w:t>
            </w:r>
            <w:r>
              <w:rPr>
                <w:sz w:val="20"/>
                <w:lang w:val="ru-RU"/>
              </w:rPr>
              <w:t>кг</w:t>
            </w:r>
          </w:p>
          <w:p w:rsidR="00C11EF4" w:rsidRPr="003B5370" w:rsidRDefault="00C11EF4" w:rsidP="006503C4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</w:p>
        </w:tc>
        <w:tc>
          <w:tcPr>
            <w:tcW w:w="577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563DF" w:rsidRPr="003B5370" w:rsidRDefault="005563DF" w:rsidP="006503C4">
            <w:pPr>
              <w:rPr>
                <w:sz w:val="20"/>
              </w:rPr>
            </w:pPr>
          </w:p>
          <w:p w:rsidR="00B80ED2" w:rsidRDefault="00B80ED2" w:rsidP="006503C4">
            <w:pPr>
              <w:rPr>
                <w:sz w:val="20"/>
                <w:lang w:val="ru-RU"/>
              </w:rPr>
            </w:pPr>
          </w:p>
          <w:p w:rsidR="00B80ED2" w:rsidRDefault="00B80ED2" w:rsidP="006503C4">
            <w:pPr>
              <w:rPr>
                <w:sz w:val="20"/>
                <w:lang w:val="ru-RU"/>
              </w:rPr>
            </w:pPr>
          </w:p>
          <w:p w:rsidR="005563DF" w:rsidRPr="001C14F1" w:rsidRDefault="001C14F1" w:rsidP="006503C4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Рост</w:t>
            </w:r>
            <w:r w:rsidR="005563DF" w:rsidRPr="003B5370">
              <w:rPr>
                <w:sz w:val="20"/>
              </w:rPr>
              <w:t xml:space="preserve">:  …………… </w:t>
            </w:r>
            <w:r>
              <w:rPr>
                <w:sz w:val="20"/>
                <w:lang w:val="ru-RU"/>
              </w:rPr>
              <w:t>см</w:t>
            </w:r>
          </w:p>
          <w:p w:rsidR="005563DF" w:rsidRPr="003B5370" w:rsidRDefault="005563DF" w:rsidP="006503C4">
            <w:pPr>
              <w:rPr>
                <w:sz w:val="20"/>
              </w:rPr>
            </w:pPr>
          </w:p>
        </w:tc>
      </w:tr>
      <w:tr w:rsidR="00C11EF4" w:rsidTr="006503C4">
        <w:trPr>
          <w:trHeight w:val="269"/>
        </w:trPr>
        <w:tc>
          <w:tcPr>
            <w:tcW w:w="44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11EF4" w:rsidRPr="003B5370" w:rsidRDefault="001C14F1" w:rsidP="006503C4">
            <w:pPr>
              <w:rPr>
                <w:sz w:val="20"/>
              </w:rPr>
            </w:pPr>
            <w:r>
              <w:rPr>
                <w:sz w:val="20"/>
                <w:lang w:val="ru-RU"/>
              </w:rPr>
              <w:t>Этническая принадлежность</w:t>
            </w:r>
            <w:r w:rsidR="00C11EF4" w:rsidRPr="003B5370">
              <w:rPr>
                <w:sz w:val="20"/>
              </w:rPr>
              <w:t>:</w:t>
            </w:r>
          </w:p>
          <w:p w:rsidR="00C11EF4" w:rsidRPr="003B5370" w:rsidRDefault="00C11EF4" w:rsidP="006503C4">
            <w:pPr>
              <w:spacing w:before="40" w:after="40" w:line="240" w:lineRule="exact"/>
              <w:rPr>
                <w:sz w:val="20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1EF4" w:rsidRPr="001C14F1" w:rsidRDefault="00C11EF4" w:rsidP="006503C4">
            <w:pPr>
              <w:spacing w:before="40" w:after="40" w:line="240" w:lineRule="exact"/>
              <w:rPr>
                <w:sz w:val="20"/>
                <w:lang w:val="ru-RU"/>
              </w:rPr>
            </w:pP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</w:t>
            </w:r>
            <w:r w:rsidR="001C14F1">
              <w:rPr>
                <w:sz w:val="20"/>
                <w:lang w:val="ru-RU"/>
              </w:rPr>
              <w:t>казах</w:t>
            </w:r>
          </w:p>
          <w:p w:rsidR="00C11EF4" w:rsidRDefault="00C11EF4" w:rsidP="006503C4">
            <w:pPr>
              <w:rPr>
                <w:sz w:val="20"/>
              </w:rPr>
            </w:pP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</w:t>
            </w:r>
            <w:r w:rsidR="001C14F1">
              <w:rPr>
                <w:sz w:val="20"/>
                <w:lang w:val="ru-RU"/>
              </w:rPr>
              <w:t>русский</w:t>
            </w:r>
            <w:r w:rsidR="001C14F1" w:rsidRPr="003B5370">
              <w:rPr>
                <w:sz w:val="20"/>
              </w:rPr>
              <w:t xml:space="preserve"> </w:t>
            </w:r>
          </w:p>
          <w:p w:rsidR="00C11EF4" w:rsidRPr="001C14F1" w:rsidRDefault="00C11EF4" w:rsidP="006503C4">
            <w:pPr>
              <w:rPr>
                <w:sz w:val="20"/>
                <w:lang w:val="ru-RU"/>
              </w:rPr>
            </w:pP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</w:t>
            </w:r>
            <w:r w:rsidR="001C14F1">
              <w:rPr>
                <w:sz w:val="20"/>
                <w:lang w:val="ru-RU"/>
              </w:rPr>
              <w:t>уйгур</w:t>
            </w:r>
          </w:p>
          <w:p w:rsidR="00C11EF4" w:rsidRPr="003B5370" w:rsidRDefault="00C11EF4" w:rsidP="006503C4">
            <w:pPr>
              <w:spacing w:before="40" w:after="40" w:line="240" w:lineRule="exact"/>
              <w:rPr>
                <w:sz w:val="20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11EF4" w:rsidRPr="001C14F1" w:rsidRDefault="00C11EF4" w:rsidP="006503C4">
            <w:pPr>
              <w:spacing w:before="40" w:after="40" w:line="240" w:lineRule="exact"/>
              <w:rPr>
                <w:sz w:val="20"/>
                <w:lang w:val="ru-RU"/>
              </w:rPr>
            </w:pP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</w:t>
            </w:r>
            <w:r w:rsidR="001C14F1">
              <w:rPr>
                <w:sz w:val="20"/>
                <w:lang w:val="ru-RU"/>
              </w:rPr>
              <w:t>татар</w:t>
            </w:r>
          </w:p>
          <w:p w:rsidR="00C11EF4" w:rsidRDefault="00C11EF4" w:rsidP="006503C4">
            <w:pPr>
              <w:rPr>
                <w:sz w:val="20"/>
              </w:rPr>
            </w:pP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</w:t>
            </w:r>
            <w:r w:rsidR="001C14F1">
              <w:rPr>
                <w:sz w:val="20"/>
                <w:lang w:val="ru-RU"/>
              </w:rPr>
              <w:t>кореец</w:t>
            </w:r>
            <w:r w:rsidR="001C14F1" w:rsidRPr="003B5370">
              <w:rPr>
                <w:sz w:val="20"/>
              </w:rPr>
              <w:t xml:space="preserve"> </w:t>
            </w:r>
          </w:p>
          <w:p w:rsidR="00C11EF4" w:rsidRPr="001C14F1" w:rsidRDefault="00C11EF4" w:rsidP="006503C4">
            <w:pPr>
              <w:rPr>
                <w:sz w:val="20"/>
                <w:lang w:val="ru-RU"/>
              </w:rPr>
            </w:pP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</w:t>
            </w:r>
            <w:r w:rsidR="001C14F1">
              <w:rPr>
                <w:sz w:val="20"/>
                <w:lang w:val="ru-RU"/>
              </w:rPr>
              <w:t>другое, укажите:</w:t>
            </w:r>
          </w:p>
        </w:tc>
      </w:tr>
      <w:tr w:rsidR="005563DF" w:rsidTr="006503C4">
        <w:trPr>
          <w:trHeight w:val="269"/>
        </w:trPr>
        <w:tc>
          <w:tcPr>
            <w:tcW w:w="1023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63DF" w:rsidRPr="005563DF" w:rsidRDefault="001C14F1" w:rsidP="006503C4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sz w:val="24"/>
                <w:lang w:val="ru-RU"/>
              </w:rPr>
              <w:t>Социально-экономические данные</w:t>
            </w:r>
          </w:p>
        </w:tc>
      </w:tr>
      <w:tr w:rsidR="006503C4" w:rsidRPr="005563DF" w:rsidTr="006503C4">
        <w:trPr>
          <w:trHeight w:val="1352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563DF" w:rsidRPr="001C14F1" w:rsidRDefault="001C14F1" w:rsidP="006503C4">
            <w:pPr>
              <w:spacing w:before="40" w:after="40" w:line="240" w:lineRule="exac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Местожительство</w:t>
            </w:r>
          </w:p>
          <w:p w:rsidR="005563DF" w:rsidRPr="003B5370" w:rsidRDefault="005563DF" w:rsidP="006503C4">
            <w:pPr>
              <w:rPr>
                <w:sz w:val="20"/>
              </w:rPr>
            </w:pPr>
          </w:p>
          <w:p w:rsidR="005563DF" w:rsidRPr="003B5370" w:rsidRDefault="001C14F1" w:rsidP="006503C4">
            <w:pPr>
              <w:rPr>
                <w:sz w:val="20"/>
              </w:rPr>
            </w:pPr>
            <w:r>
              <w:rPr>
                <w:sz w:val="20"/>
                <w:lang w:val="ru-RU"/>
              </w:rPr>
              <w:t>Образование</w:t>
            </w:r>
            <w:r w:rsidRPr="003B5370">
              <w:rPr>
                <w:sz w:val="20"/>
              </w:rPr>
              <w:t xml:space="preserve"> </w:t>
            </w:r>
          </w:p>
          <w:p w:rsidR="005563DF" w:rsidRPr="003B5370" w:rsidRDefault="005563DF" w:rsidP="006503C4">
            <w:pPr>
              <w:rPr>
                <w:sz w:val="20"/>
              </w:rPr>
            </w:pPr>
          </w:p>
          <w:p w:rsidR="005563DF" w:rsidRPr="003B5370" w:rsidRDefault="005563DF" w:rsidP="006503C4">
            <w:pPr>
              <w:rPr>
                <w:sz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63DF" w:rsidRPr="001C14F1" w:rsidRDefault="005563DF" w:rsidP="006503C4">
            <w:pPr>
              <w:spacing w:before="40" w:after="40" w:line="240" w:lineRule="exact"/>
              <w:rPr>
                <w:sz w:val="20"/>
                <w:lang w:val="ru-RU"/>
              </w:rPr>
            </w:pP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</w:t>
            </w:r>
            <w:r w:rsidR="001C14F1">
              <w:rPr>
                <w:sz w:val="20"/>
                <w:lang w:val="ru-RU"/>
              </w:rPr>
              <w:t>Городское</w:t>
            </w:r>
          </w:p>
          <w:p w:rsidR="005563DF" w:rsidRPr="003B5370" w:rsidRDefault="005563DF" w:rsidP="006503C4">
            <w:pPr>
              <w:spacing w:before="40" w:after="40" w:line="240" w:lineRule="exact"/>
              <w:rPr>
                <w:sz w:val="20"/>
              </w:rPr>
            </w:pPr>
          </w:p>
          <w:p w:rsidR="005563DF" w:rsidRPr="001C14F1" w:rsidRDefault="005563DF" w:rsidP="006503C4">
            <w:pPr>
              <w:spacing w:before="40" w:after="40" w:line="240" w:lineRule="exact"/>
              <w:rPr>
                <w:sz w:val="20"/>
                <w:lang w:val="ru-RU"/>
              </w:rPr>
            </w:pP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</w:t>
            </w:r>
            <w:r w:rsidR="001C14F1">
              <w:rPr>
                <w:sz w:val="20"/>
                <w:lang w:val="ru-RU"/>
              </w:rPr>
              <w:t>Нет официального образования</w:t>
            </w:r>
          </w:p>
          <w:p w:rsidR="005563DF" w:rsidRPr="003B5370" w:rsidRDefault="005563DF" w:rsidP="006503C4">
            <w:pPr>
              <w:spacing w:before="40" w:after="40" w:line="240" w:lineRule="exact"/>
              <w:rPr>
                <w:sz w:val="20"/>
              </w:rPr>
            </w:pP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</w:t>
            </w:r>
            <w:r w:rsidR="001C14F1">
              <w:rPr>
                <w:sz w:val="20"/>
                <w:lang w:val="ru-RU"/>
              </w:rPr>
              <w:t>Начальная школа</w:t>
            </w:r>
          </w:p>
        </w:tc>
        <w:tc>
          <w:tcPr>
            <w:tcW w:w="30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563DF" w:rsidRPr="001C14F1" w:rsidRDefault="005563DF" w:rsidP="006503C4">
            <w:pPr>
              <w:spacing w:before="40" w:after="40" w:line="240" w:lineRule="exact"/>
              <w:rPr>
                <w:sz w:val="20"/>
                <w:lang w:val="ru-RU"/>
              </w:rPr>
            </w:pP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</w:t>
            </w:r>
            <w:r w:rsidR="001C14F1">
              <w:rPr>
                <w:sz w:val="20"/>
                <w:lang w:val="ru-RU"/>
              </w:rPr>
              <w:t>Сельское</w:t>
            </w:r>
          </w:p>
          <w:p w:rsidR="005563DF" w:rsidRPr="003B5370" w:rsidRDefault="005563DF" w:rsidP="006503C4">
            <w:pPr>
              <w:spacing w:before="40" w:after="40" w:line="240" w:lineRule="exact"/>
              <w:rPr>
                <w:sz w:val="20"/>
              </w:rPr>
            </w:pPr>
          </w:p>
          <w:p w:rsidR="005563DF" w:rsidRPr="001C14F1" w:rsidRDefault="005563DF" w:rsidP="006503C4">
            <w:pPr>
              <w:spacing w:before="40" w:after="40" w:line="240" w:lineRule="exact"/>
              <w:rPr>
                <w:sz w:val="20"/>
                <w:lang w:val="ru-RU"/>
              </w:rPr>
            </w:pP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</w:t>
            </w:r>
            <w:r w:rsidR="001C14F1">
              <w:rPr>
                <w:sz w:val="20"/>
                <w:lang w:val="ru-RU"/>
              </w:rPr>
              <w:t>Средняя школа</w:t>
            </w:r>
          </w:p>
          <w:p w:rsidR="005563DF" w:rsidRPr="003B5370" w:rsidRDefault="005563DF" w:rsidP="006503C4">
            <w:pPr>
              <w:spacing w:before="40" w:after="40" w:line="240" w:lineRule="exact"/>
              <w:rPr>
                <w:sz w:val="20"/>
              </w:rPr>
            </w:pPr>
            <w:r w:rsidRPr="003B5370">
              <w:rPr>
                <w:sz w:val="20"/>
              </w:rPr>
              <w:sym w:font="Wingdings" w:char="F071"/>
            </w:r>
            <w:r w:rsidR="001C14F1">
              <w:rPr>
                <w:sz w:val="20"/>
                <w:lang w:val="ru-RU"/>
              </w:rPr>
              <w:t>Колледж/Университет/Высшее образование</w:t>
            </w:r>
            <w:r w:rsidRPr="003B5370">
              <w:rPr>
                <w:sz w:val="20"/>
              </w:rPr>
              <w:t xml:space="preserve"> </w:t>
            </w:r>
          </w:p>
        </w:tc>
      </w:tr>
      <w:tr w:rsidR="001C14F1" w:rsidRPr="005563DF" w:rsidTr="006503C4">
        <w:trPr>
          <w:trHeight w:val="839"/>
        </w:trPr>
        <w:tc>
          <w:tcPr>
            <w:tcW w:w="44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503C4" w:rsidRDefault="006503C4" w:rsidP="006503C4">
            <w:pPr>
              <w:spacing w:line="240" w:lineRule="exact"/>
              <w:rPr>
                <w:sz w:val="20"/>
                <w:lang w:val="ru-RU"/>
              </w:rPr>
            </w:pPr>
            <w:r w:rsidRPr="006503C4">
              <w:rPr>
                <w:sz w:val="20"/>
                <w:lang w:val="ru-RU"/>
              </w:rPr>
              <w:t xml:space="preserve">Социально-экономическое положение 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14F1" w:rsidRPr="006503C4" w:rsidRDefault="001C14F1" w:rsidP="006503C4">
            <w:pPr>
              <w:rPr>
                <w:sz w:val="20"/>
                <w:lang w:val="ru-RU"/>
              </w:rPr>
            </w:pP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</w:t>
            </w:r>
            <w:r w:rsidR="006503C4">
              <w:rPr>
                <w:sz w:val="20"/>
                <w:lang w:val="ru-RU"/>
              </w:rPr>
              <w:t>Низкое</w:t>
            </w:r>
            <w:r w:rsidRPr="003B5370">
              <w:rPr>
                <w:sz w:val="20"/>
              </w:rPr>
              <w:t xml:space="preserve">              </w:t>
            </w:r>
            <w:r w:rsidRPr="003B5370">
              <w:rPr>
                <w:sz w:val="20"/>
              </w:rPr>
              <w:sym w:font="Wingdings" w:char="F071"/>
            </w:r>
            <w:r w:rsidR="006503C4">
              <w:rPr>
                <w:sz w:val="20"/>
                <w:lang w:val="ru-RU"/>
              </w:rPr>
              <w:t>Среднее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14F1" w:rsidRPr="006503C4" w:rsidRDefault="001C14F1" w:rsidP="006503C4">
            <w:pPr>
              <w:spacing w:line="240" w:lineRule="exact"/>
              <w:rPr>
                <w:sz w:val="20"/>
                <w:lang w:val="ru-RU"/>
              </w:rPr>
            </w:pP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</w:t>
            </w:r>
            <w:r w:rsidR="006503C4">
              <w:rPr>
                <w:sz w:val="20"/>
                <w:lang w:val="ru-RU"/>
              </w:rPr>
              <w:t>Высокое</w:t>
            </w:r>
          </w:p>
        </w:tc>
      </w:tr>
      <w:tr w:rsidR="005563DF" w:rsidRPr="005563DF" w:rsidTr="00A048B5">
        <w:trPr>
          <w:trHeight w:val="281"/>
        </w:trPr>
        <w:tc>
          <w:tcPr>
            <w:tcW w:w="1023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63DF" w:rsidRPr="005563DF" w:rsidRDefault="006503C4" w:rsidP="006503C4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sz w:val="24"/>
                <w:lang w:val="ru-RU"/>
              </w:rPr>
              <w:t>Анамнез</w:t>
            </w:r>
          </w:p>
        </w:tc>
      </w:tr>
      <w:tr w:rsidR="003B5370" w:rsidRPr="005563DF" w:rsidTr="00A048B5">
        <w:trPr>
          <w:trHeight w:val="281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370" w:rsidRPr="003B5370" w:rsidRDefault="003B5370" w:rsidP="006503C4">
            <w:pPr>
              <w:rPr>
                <w:sz w:val="20"/>
              </w:rPr>
            </w:pPr>
          </w:p>
          <w:p w:rsidR="003B5370" w:rsidRPr="00A048B5" w:rsidRDefault="00A048B5" w:rsidP="006503C4">
            <w:pPr>
              <w:spacing w:before="40" w:after="40" w:line="240" w:lineRule="exac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Дата постановки диагноза: рак яичников</w:t>
            </w:r>
          </w:p>
          <w:p w:rsidR="003B5370" w:rsidRPr="00A048B5" w:rsidRDefault="003B5370" w:rsidP="006503C4">
            <w:pPr>
              <w:rPr>
                <w:sz w:val="20"/>
                <w:lang w:val="ru-RU"/>
              </w:rPr>
            </w:pPr>
          </w:p>
        </w:tc>
        <w:tc>
          <w:tcPr>
            <w:tcW w:w="5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370" w:rsidRPr="00A048B5" w:rsidRDefault="003B5370" w:rsidP="006503C4">
            <w:pPr>
              <w:rPr>
                <w:sz w:val="20"/>
                <w:lang w:val="ru-RU"/>
              </w:rPr>
            </w:pPr>
          </w:p>
          <w:p w:rsidR="003B5370" w:rsidRPr="003B5370" w:rsidRDefault="003B5370" w:rsidP="006503C4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 w:rsidRPr="003B5370">
              <w:rPr>
                <w:sz w:val="20"/>
              </w:rPr>
              <w:t>|__I__I  I__I__I__I  I__I__I__I__I</w:t>
            </w:r>
          </w:p>
          <w:p w:rsidR="003B5370" w:rsidRPr="00A048B5" w:rsidRDefault="003B5370" w:rsidP="006503C4">
            <w:pPr>
              <w:rPr>
                <w:i/>
                <w:sz w:val="20"/>
                <w:lang w:val="ru-RU"/>
              </w:rPr>
            </w:pPr>
            <w:r>
              <w:rPr>
                <w:sz w:val="20"/>
              </w:rPr>
              <w:t xml:space="preserve">   </w:t>
            </w:r>
            <w:r w:rsidR="00A048B5"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 w:rsidR="00A048B5"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 w:rsidR="00A048B5">
              <w:rPr>
                <w:i/>
                <w:sz w:val="20"/>
                <w:lang w:val="ru-RU"/>
              </w:rPr>
              <w:t>год</w:t>
            </w:r>
          </w:p>
          <w:p w:rsidR="003B5370" w:rsidRPr="003B5370" w:rsidRDefault="003B5370" w:rsidP="006503C4">
            <w:pPr>
              <w:rPr>
                <w:sz w:val="20"/>
              </w:rPr>
            </w:pPr>
          </w:p>
        </w:tc>
      </w:tr>
      <w:tr w:rsidR="003B5370" w:rsidRPr="005563DF" w:rsidTr="00A048B5">
        <w:trPr>
          <w:trHeight w:val="281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70" w:rsidRPr="00A048B5" w:rsidRDefault="003B5370" w:rsidP="006503C4">
            <w:pPr>
              <w:spacing w:before="40" w:after="40" w:line="320" w:lineRule="exact"/>
              <w:rPr>
                <w:sz w:val="20"/>
                <w:lang w:val="ru-RU"/>
              </w:rPr>
            </w:pPr>
            <w:r w:rsidRPr="003B5370">
              <w:rPr>
                <w:b/>
                <w:sz w:val="20"/>
              </w:rPr>
              <w:t>TNM</w:t>
            </w:r>
            <w:r w:rsidR="00A048B5">
              <w:rPr>
                <w:sz w:val="20"/>
                <w:lang w:val="ru-RU"/>
              </w:rPr>
              <w:t xml:space="preserve"> стадия на момент постановки диагноза</w:t>
            </w:r>
          </w:p>
        </w:tc>
        <w:tc>
          <w:tcPr>
            <w:tcW w:w="5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370" w:rsidRPr="00EF5535" w:rsidRDefault="00CB29C5" w:rsidP="006503C4">
            <w:pPr>
              <w:autoSpaceDE w:val="0"/>
              <w:autoSpaceDN w:val="0"/>
              <w:adjustRightInd w:val="0"/>
              <w:rPr>
                <w:b/>
                <w:sz w:val="20"/>
                <w:lang w:val="de-DE"/>
              </w:rPr>
            </w:pPr>
            <w:r w:rsidRPr="00EF5535">
              <w:rPr>
                <w:b/>
                <w:sz w:val="20"/>
                <w:lang w:val="de-DE"/>
              </w:rPr>
              <w:t>Tumor</w:t>
            </w:r>
          </w:p>
          <w:p w:rsidR="003B5370" w:rsidRPr="00EF5535" w:rsidRDefault="003B5370" w:rsidP="006503C4">
            <w:pPr>
              <w:autoSpaceDE w:val="0"/>
              <w:autoSpaceDN w:val="0"/>
              <w:adjustRightInd w:val="0"/>
              <w:rPr>
                <w:sz w:val="20"/>
                <w:lang w:val="de-DE"/>
              </w:rPr>
            </w:pPr>
            <w:r w:rsidRPr="003B5370">
              <w:rPr>
                <w:sz w:val="20"/>
              </w:rPr>
              <w:sym w:font="Wingdings" w:char="F071"/>
            </w:r>
            <w:r w:rsidRPr="00EF5535">
              <w:rPr>
                <w:sz w:val="20"/>
                <w:lang w:val="de-DE"/>
              </w:rPr>
              <w:t xml:space="preserve"> T0             </w:t>
            </w:r>
            <w:r w:rsidRPr="003B5370">
              <w:rPr>
                <w:sz w:val="20"/>
              </w:rPr>
              <w:sym w:font="Wingdings" w:char="F071"/>
            </w:r>
            <w:r w:rsidRPr="00EF5535">
              <w:rPr>
                <w:sz w:val="20"/>
                <w:lang w:val="de-DE"/>
              </w:rPr>
              <w:t xml:space="preserve">  Tis                    </w:t>
            </w:r>
            <w:r w:rsidRPr="003B5370">
              <w:rPr>
                <w:sz w:val="20"/>
              </w:rPr>
              <w:sym w:font="Wingdings" w:char="F071"/>
            </w:r>
            <w:r w:rsidRPr="00EF5535">
              <w:rPr>
                <w:sz w:val="20"/>
                <w:lang w:val="de-DE"/>
              </w:rPr>
              <w:t xml:space="preserve"> T1                    </w:t>
            </w:r>
            <w:r w:rsidRPr="003B5370">
              <w:rPr>
                <w:sz w:val="20"/>
              </w:rPr>
              <w:sym w:font="Wingdings" w:char="F071"/>
            </w:r>
            <w:r w:rsidRPr="00EF5535">
              <w:rPr>
                <w:sz w:val="20"/>
                <w:lang w:val="de-DE"/>
              </w:rPr>
              <w:t xml:space="preserve">  T2</w:t>
            </w:r>
          </w:p>
          <w:p w:rsidR="003B5370" w:rsidRPr="00EF5535" w:rsidRDefault="003B5370" w:rsidP="006503C4">
            <w:pPr>
              <w:autoSpaceDE w:val="0"/>
              <w:autoSpaceDN w:val="0"/>
              <w:adjustRightInd w:val="0"/>
              <w:rPr>
                <w:sz w:val="20"/>
                <w:lang w:val="de-DE"/>
              </w:rPr>
            </w:pPr>
          </w:p>
          <w:p w:rsidR="003B5370" w:rsidRPr="00A048B5" w:rsidRDefault="003B5370" w:rsidP="006503C4">
            <w:pPr>
              <w:rPr>
                <w:sz w:val="20"/>
                <w:lang w:val="ru-RU"/>
              </w:rPr>
            </w:pPr>
            <w:r w:rsidRPr="003B5370">
              <w:rPr>
                <w:sz w:val="20"/>
              </w:rPr>
              <w:sym w:font="Wingdings" w:char="F071"/>
            </w:r>
            <w:r w:rsidRPr="00EF5535">
              <w:rPr>
                <w:sz w:val="20"/>
                <w:lang w:val="de-DE"/>
              </w:rPr>
              <w:t xml:space="preserve"> T3             </w:t>
            </w:r>
            <w:r w:rsidRPr="003B5370">
              <w:rPr>
                <w:sz w:val="20"/>
              </w:rPr>
              <w:sym w:font="Wingdings" w:char="F071"/>
            </w:r>
            <w:r w:rsidRPr="00EF5535">
              <w:rPr>
                <w:sz w:val="20"/>
                <w:lang w:val="de-DE"/>
              </w:rPr>
              <w:t xml:space="preserve">  T4                    </w:t>
            </w:r>
            <w:r w:rsidRPr="003B5370">
              <w:rPr>
                <w:sz w:val="20"/>
              </w:rPr>
              <w:sym w:font="Wingdings" w:char="F071"/>
            </w:r>
            <w:r w:rsidRPr="00EF5535">
              <w:rPr>
                <w:sz w:val="20"/>
                <w:lang w:val="de-DE"/>
              </w:rPr>
              <w:t xml:space="preserve"> T</w:t>
            </w:r>
            <w:r w:rsidRPr="00EC7202">
              <w:rPr>
                <w:sz w:val="20"/>
                <w:lang w:val="ru-RU"/>
              </w:rPr>
              <w:t>Х</w:t>
            </w:r>
            <w:r w:rsidRPr="00EF5535">
              <w:rPr>
                <w:sz w:val="20"/>
                <w:lang w:val="de-DE"/>
              </w:rPr>
              <w:t xml:space="preserve">                    </w:t>
            </w:r>
            <w:r w:rsidRPr="003B5370">
              <w:rPr>
                <w:sz w:val="20"/>
              </w:rPr>
              <w:sym w:font="Wingdings" w:char="F071"/>
            </w:r>
            <w:r w:rsidRPr="00EF5535">
              <w:rPr>
                <w:sz w:val="20"/>
                <w:lang w:val="de-DE"/>
              </w:rPr>
              <w:t xml:space="preserve">  </w:t>
            </w:r>
            <w:r w:rsidR="00A048B5">
              <w:rPr>
                <w:sz w:val="20"/>
                <w:lang w:val="ru-RU"/>
              </w:rPr>
              <w:t>неизвестно</w:t>
            </w:r>
          </w:p>
          <w:p w:rsidR="003304B0" w:rsidRPr="00EF5535" w:rsidRDefault="003304B0" w:rsidP="006503C4">
            <w:pPr>
              <w:rPr>
                <w:b/>
                <w:sz w:val="20"/>
                <w:lang w:val="de-DE"/>
              </w:rPr>
            </w:pPr>
          </w:p>
          <w:p w:rsidR="003B5370" w:rsidRPr="00EC7202" w:rsidRDefault="003B5370" w:rsidP="006503C4">
            <w:pPr>
              <w:rPr>
                <w:b/>
                <w:sz w:val="20"/>
                <w:lang w:val="ru-RU"/>
              </w:rPr>
            </w:pPr>
            <w:r w:rsidRPr="003B5370">
              <w:rPr>
                <w:b/>
                <w:sz w:val="20"/>
              </w:rPr>
              <w:t>Nodulus</w:t>
            </w:r>
          </w:p>
          <w:p w:rsidR="003B5370" w:rsidRPr="00EC7202" w:rsidRDefault="003B5370" w:rsidP="006503C4">
            <w:pPr>
              <w:autoSpaceDE w:val="0"/>
              <w:autoSpaceDN w:val="0"/>
              <w:adjustRightInd w:val="0"/>
              <w:rPr>
                <w:sz w:val="20"/>
                <w:lang w:val="ru-RU"/>
              </w:rPr>
            </w:pPr>
            <w:r w:rsidRPr="003B5370">
              <w:rPr>
                <w:sz w:val="20"/>
              </w:rPr>
              <w:sym w:font="Wingdings" w:char="F071"/>
            </w:r>
            <w:r w:rsidRPr="00EC7202">
              <w:rPr>
                <w:sz w:val="20"/>
                <w:lang w:val="ru-RU"/>
              </w:rPr>
              <w:t xml:space="preserve"> </w:t>
            </w:r>
            <w:r w:rsidRPr="003B5370">
              <w:rPr>
                <w:sz w:val="20"/>
              </w:rPr>
              <w:t>N</w:t>
            </w:r>
            <w:r w:rsidRPr="00EC7202">
              <w:rPr>
                <w:sz w:val="20"/>
                <w:lang w:val="ru-RU"/>
              </w:rPr>
              <w:t xml:space="preserve">0             </w:t>
            </w:r>
            <w:r w:rsidRPr="003B5370">
              <w:rPr>
                <w:sz w:val="20"/>
              </w:rPr>
              <w:sym w:font="Wingdings" w:char="F071"/>
            </w:r>
            <w:r w:rsidRPr="00EC7202">
              <w:rPr>
                <w:sz w:val="20"/>
                <w:lang w:val="ru-RU"/>
              </w:rPr>
              <w:t xml:space="preserve">  </w:t>
            </w:r>
            <w:r w:rsidRPr="003B5370">
              <w:rPr>
                <w:sz w:val="20"/>
              </w:rPr>
              <w:t>N</w:t>
            </w:r>
            <w:r w:rsidRPr="00EC7202">
              <w:rPr>
                <w:sz w:val="20"/>
                <w:lang w:val="ru-RU"/>
              </w:rPr>
              <w:t xml:space="preserve">1                    </w:t>
            </w:r>
            <w:r w:rsidRPr="003B5370">
              <w:rPr>
                <w:sz w:val="20"/>
              </w:rPr>
              <w:sym w:font="Wingdings" w:char="F071"/>
            </w:r>
            <w:r w:rsidRPr="00EC7202">
              <w:rPr>
                <w:sz w:val="20"/>
                <w:lang w:val="ru-RU"/>
              </w:rPr>
              <w:t xml:space="preserve"> </w:t>
            </w:r>
            <w:r w:rsidRPr="003B5370">
              <w:rPr>
                <w:sz w:val="20"/>
              </w:rPr>
              <w:t>N</w:t>
            </w:r>
            <w:r w:rsidRPr="00EC7202">
              <w:rPr>
                <w:sz w:val="20"/>
                <w:lang w:val="ru-RU"/>
              </w:rPr>
              <w:t xml:space="preserve">2                    </w:t>
            </w:r>
          </w:p>
          <w:p w:rsidR="003B5370" w:rsidRPr="00EC7202" w:rsidRDefault="003B5370" w:rsidP="006503C4">
            <w:pPr>
              <w:autoSpaceDE w:val="0"/>
              <w:autoSpaceDN w:val="0"/>
              <w:adjustRightInd w:val="0"/>
              <w:rPr>
                <w:sz w:val="20"/>
                <w:lang w:val="ru-RU"/>
              </w:rPr>
            </w:pPr>
          </w:p>
          <w:p w:rsidR="003B5370" w:rsidRPr="00EC7202" w:rsidRDefault="003B5370" w:rsidP="006503C4">
            <w:pPr>
              <w:rPr>
                <w:sz w:val="20"/>
                <w:lang w:val="ru-RU"/>
              </w:rPr>
            </w:pPr>
            <w:r w:rsidRPr="003B5370">
              <w:rPr>
                <w:sz w:val="20"/>
              </w:rPr>
              <w:sym w:font="Wingdings" w:char="F071"/>
            </w:r>
            <w:r w:rsidRPr="00EC7202">
              <w:rPr>
                <w:sz w:val="20"/>
                <w:lang w:val="ru-RU"/>
              </w:rPr>
              <w:t xml:space="preserve"> </w:t>
            </w:r>
            <w:r w:rsidRPr="003B5370">
              <w:rPr>
                <w:sz w:val="20"/>
              </w:rPr>
              <w:t>N</w:t>
            </w:r>
            <w:r w:rsidRPr="00EC7202">
              <w:rPr>
                <w:sz w:val="20"/>
                <w:lang w:val="ru-RU"/>
              </w:rPr>
              <w:t xml:space="preserve">3             </w:t>
            </w:r>
            <w:r w:rsidRPr="003B5370">
              <w:rPr>
                <w:sz w:val="20"/>
              </w:rPr>
              <w:sym w:font="Wingdings" w:char="F071"/>
            </w:r>
            <w:r w:rsidRPr="00EC7202">
              <w:rPr>
                <w:sz w:val="20"/>
                <w:lang w:val="ru-RU"/>
              </w:rPr>
              <w:t xml:space="preserve">  </w:t>
            </w:r>
            <w:r w:rsidRPr="003B5370">
              <w:rPr>
                <w:sz w:val="20"/>
              </w:rPr>
              <w:t>N</w:t>
            </w:r>
            <w:r w:rsidRPr="00EC7202">
              <w:rPr>
                <w:sz w:val="20"/>
                <w:lang w:val="ru-RU"/>
              </w:rPr>
              <w:t xml:space="preserve">4                    </w:t>
            </w:r>
            <w:r w:rsidRPr="003B5370">
              <w:rPr>
                <w:sz w:val="20"/>
              </w:rPr>
              <w:sym w:font="Wingdings" w:char="F071"/>
            </w:r>
            <w:r w:rsidR="00A048B5">
              <w:rPr>
                <w:sz w:val="20"/>
                <w:lang w:val="ru-RU"/>
              </w:rPr>
              <w:t xml:space="preserve"> неизвестно</w:t>
            </w:r>
            <w:r w:rsidRPr="00EC7202">
              <w:rPr>
                <w:sz w:val="20"/>
                <w:lang w:val="ru-RU"/>
              </w:rPr>
              <w:t xml:space="preserve">                  </w:t>
            </w:r>
          </w:p>
          <w:p w:rsidR="003304B0" w:rsidRPr="00EC7202" w:rsidRDefault="003304B0" w:rsidP="006503C4">
            <w:pPr>
              <w:rPr>
                <w:b/>
                <w:sz w:val="20"/>
                <w:lang w:val="ru-RU"/>
              </w:rPr>
            </w:pPr>
          </w:p>
          <w:p w:rsidR="003B5370" w:rsidRPr="003B5370" w:rsidRDefault="003B5370" w:rsidP="006503C4">
            <w:pPr>
              <w:rPr>
                <w:b/>
                <w:sz w:val="20"/>
              </w:rPr>
            </w:pPr>
            <w:r w:rsidRPr="003B5370">
              <w:rPr>
                <w:b/>
                <w:sz w:val="20"/>
              </w:rPr>
              <w:t>Metastasis</w:t>
            </w:r>
          </w:p>
          <w:p w:rsidR="003B5370" w:rsidRDefault="003B5370" w:rsidP="006503C4">
            <w:pPr>
              <w:rPr>
                <w:sz w:val="20"/>
              </w:rPr>
            </w:pP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M0</w:t>
            </w:r>
            <w:r>
              <w:rPr>
                <w:sz w:val="20"/>
              </w:rPr>
              <w:t xml:space="preserve">            </w:t>
            </w: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 M1                    </w:t>
            </w: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MX                   </w:t>
            </w: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</w:t>
            </w:r>
            <w:r w:rsidR="00A048B5">
              <w:rPr>
                <w:sz w:val="20"/>
                <w:lang w:val="ru-RU"/>
              </w:rPr>
              <w:t>неизвестно</w:t>
            </w:r>
            <w:r w:rsidRPr="003B5370">
              <w:rPr>
                <w:sz w:val="20"/>
              </w:rPr>
              <w:t xml:space="preserve">                  </w:t>
            </w:r>
          </w:p>
          <w:p w:rsidR="003B5370" w:rsidRPr="003B5370" w:rsidRDefault="003B5370" w:rsidP="006503C4">
            <w:pPr>
              <w:rPr>
                <w:sz w:val="20"/>
              </w:rPr>
            </w:pPr>
          </w:p>
        </w:tc>
      </w:tr>
      <w:tr w:rsidR="00C11EF4" w:rsidRPr="005563DF" w:rsidTr="00A048B5">
        <w:trPr>
          <w:trHeight w:val="281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EF4" w:rsidRPr="00A048B5" w:rsidRDefault="00A048B5" w:rsidP="006503C4">
            <w:pPr>
              <w:rPr>
                <w:sz w:val="20"/>
                <w:lang w:val="ru-RU"/>
              </w:rPr>
            </w:pPr>
            <w:r w:rsidRPr="00A048B5">
              <w:rPr>
                <w:sz w:val="20"/>
                <w:lang w:val="ru-RU"/>
              </w:rPr>
              <w:t>Клиническая стадия заболевания на момент постановки диагноза</w:t>
            </w:r>
            <w:r w:rsidRPr="00A048B5" w:rsidDel="00A048B5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5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EF4" w:rsidRPr="00A048B5" w:rsidRDefault="00C11EF4" w:rsidP="006503C4">
            <w:pPr>
              <w:autoSpaceDE w:val="0"/>
              <w:autoSpaceDN w:val="0"/>
              <w:adjustRightInd w:val="0"/>
              <w:rPr>
                <w:sz w:val="20"/>
                <w:lang w:val="ru-RU"/>
              </w:rPr>
            </w:pPr>
          </w:p>
          <w:p w:rsidR="00C11EF4" w:rsidRPr="00A048B5" w:rsidRDefault="00C11EF4" w:rsidP="006503C4">
            <w:pPr>
              <w:autoSpaceDE w:val="0"/>
              <w:autoSpaceDN w:val="0"/>
              <w:adjustRightInd w:val="0"/>
              <w:rPr>
                <w:sz w:val="20"/>
                <w:lang w:val="ru-RU"/>
              </w:rPr>
            </w:pPr>
          </w:p>
          <w:p w:rsidR="00C11EF4" w:rsidRPr="00A048B5" w:rsidRDefault="00C11EF4" w:rsidP="006503C4">
            <w:pPr>
              <w:autoSpaceDE w:val="0"/>
              <w:autoSpaceDN w:val="0"/>
              <w:adjustRightInd w:val="0"/>
              <w:rPr>
                <w:sz w:val="20"/>
                <w:lang w:val="ru-RU"/>
              </w:rPr>
            </w:pPr>
          </w:p>
          <w:p w:rsidR="00C11EF4" w:rsidRPr="003B5370" w:rsidRDefault="00C11EF4" w:rsidP="006503C4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I </w:t>
            </w:r>
          </w:p>
          <w:p w:rsidR="00C11EF4" w:rsidRPr="003B5370" w:rsidRDefault="00C11EF4" w:rsidP="006503C4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II                  </w:t>
            </w:r>
          </w:p>
          <w:p w:rsidR="00C11EF4" w:rsidRPr="003B5370" w:rsidRDefault="00C11EF4" w:rsidP="006503C4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III                   </w:t>
            </w:r>
          </w:p>
          <w:p w:rsidR="00C11EF4" w:rsidRPr="003B5370" w:rsidRDefault="00C11EF4" w:rsidP="006503C4">
            <w:pPr>
              <w:rPr>
                <w:sz w:val="20"/>
              </w:rPr>
            </w:pP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IV*</w:t>
            </w:r>
          </w:p>
          <w:p w:rsidR="00C11EF4" w:rsidRPr="00A048B5" w:rsidRDefault="00C11EF4" w:rsidP="006503C4">
            <w:pPr>
              <w:rPr>
                <w:sz w:val="20"/>
                <w:lang w:val="ru-RU"/>
              </w:rPr>
            </w:pPr>
            <w:r w:rsidRPr="003B5370">
              <w:rPr>
                <w:sz w:val="20"/>
              </w:rPr>
              <w:sym w:font="Wingdings" w:char="F071"/>
            </w:r>
            <w:r w:rsidRPr="003B5370">
              <w:rPr>
                <w:sz w:val="20"/>
              </w:rPr>
              <w:t xml:space="preserve"> </w:t>
            </w:r>
            <w:r w:rsidR="00A048B5">
              <w:rPr>
                <w:sz w:val="20"/>
                <w:lang w:val="ru-RU"/>
              </w:rPr>
              <w:t>Неизвестно</w:t>
            </w:r>
          </w:p>
          <w:p w:rsidR="00C11EF4" w:rsidRDefault="00C11EF4" w:rsidP="006503C4">
            <w:pPr>
              <w:rPr>
                <w:sz w:val="20"/>
              </w:rPr>
            </w:pPr>
          </w:p>
          <w:p w:rsidR="00C11EF4" w:rsidRPr="003B5370" w:rsidRDefault="00C11EF4" w:rsidP="006503C4">
            <w:pPr>
              <w:rPr>
                <w:sz w:val="20"/>
              </w:rPr>
            </w:pPr>
          </w:p>
        </w:tc>
      </w:tr>
      <w:tr w:rsidR="003B5370" w:rsidRPr="002B40A0" w:rsidTr="006503C4">
        <w:trPr>
          <w:trHeight w:val="281"/>
        </w:trPr>
        <w:tc>
          <w:tcPr>
            <w:tcW w:w="10231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B5370" w:rsidRPr="00A048B5" w:rsidRDefault="003B5370" w:rsidP="006503C4">
            <w:pPr>
              <w:rPr>
                <w:sz w:val="20"/>
                <w:lang w:val="ru-RU"/>
              </w:rPr>
            </w:pPr>
            <w:r w:rsidRPr="00A048B5">
              <w:rPr>
                <w:sz w:val="20"/>
                <w:lang w:val="ru-RU"/>
              </w:rPr>
              <w:t>*</w:t>
            </w:r>
            <w:r w:rsidR="00A048B5" w:rsidRPr="00C0595A">
              <w:rPr>
                <w:rFonts w:cs="Arial"/>
                <w:color w:val="000080"/>
                <w:sz w:val="20"/>
                <w:lang w:val="ru-RU"/>
              </w:rPr>
              <w:t xml:space="preserve"> </w:t>
            </w:r>
            <w:r w:rsidR="00A048B5" w:rsidRPr="00A048B5">
              <w:rPr>
                <w:sz w:val="20"/>
                <w:lang w:val="ru-RU"/>
              </w:rPr>
              <w:t>Если IV стадия заболевания, просьба перейти на раздел «Метастазы»</w:t>
            </w:r>
            <w:r w:rsidR="00A048B5">
              <w:rPr>
                <w:sz w:val="20"/>
                <w:lang w:val="ru-RU"/>
              </w:rPr>
              <w:t xml:space="preserve">, на странице </w:t>
            </w:r>
            <w:r w:rsidR="0001227E" w:rsidRPr="00A048B5">
              <w:rPr>
                <w:sz w:val="20"/>
                <w:lang w:val="ru-RU"/>
              </w:rPr>
              <w:t>5</w:t>
            </w:r>
          </w:p>
        </w:tc>
      </w:tr>
    </w:tbl>
    <w:p w:rsidR="00CB29C5" w:rsidRPr="00A048B5" w:rsidRDefault="00CB29C5">
      <w:pPr>
        <w:rPr>
          <w:sz w:val="20"/>
          <w:lang w:val="ru-RU"/>
        </w:rPr>
      </w:pPr>
      <w:r w:rsidRPr="00A048B5">
        <w:rPr>
          <w:sz w:val="20"/>
          <w:lang w:val="ru-RU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34"/>
        <w:gridCol w:w="75"/>
        <w:gridCol w:w="12"/>
        <w:gridCol w:w="2004"/>
        <w:gridCol w:w="569"/>
        <w:gridCol w:w="3700"/>
      </w:tblGrid>
      <w:tr w:rsidR="00850671" w:rsidTr="00850671">
        <w:tc>
          <w:tcPr>
            <w:tcW w:w="9904" w:type="dxa"/>
            <w:gridSpan w:val="7"/>
            <w:shd w:val="clear" w:color="auto" w:fill="D9D9D9" w:themeFill="background1" w:themeFillShade="D9"/>
          </w:tcPr>
          <w:p w:rsidR="00850671" w:rsidRPr="00A67C9E" w:rsidRDefault="00A67C9E" w:rsidP="00A67C9E">
            <w:pPr>
              <w:jc w:val="center"/>
              <w:rPr>
                <w:sz w:val="20"/>
                <w:lang w:val="ru-RU"/>
              </w:rPr>
            </w:pPr>
            <w:r>
              <w:rPr>
                <w:b/>
                <w:sz w:val="32"/>
                <w:lang w:val="ru-RU"/>
              </w:rPr>
              <w:lastRenderedPageBreak/>
              <w:t>Визит</w:t>
            </w:r>
            <w:r w:rsidRPr="000E27D8">
              <w:rPr>
                <w:b/>
                <w:sz w:val="32"/>
              </w:rPr>
              <w:t xml:space="preserve"> </w:t>
            </w:r>
            <w:r w:rsidR="00850671" w:rsidRPr="000E27D8">
              <w:rPr>
                <w:b/>
                <w:sz w:val="32"/>
              </w:rPr>
              <w:t xml:space="preserve">1 – </w:t>
            </w:r>
            <w:r>
              <w:rPr>
                <w:b/>
                <w:sz w:val="32"/>
                <w:lang w:val="ru-RU"/>
              </w:rPr>
              <w:t>визит включения</w:t>
            </w:r>
          </w:p>
        </w:tc>
      </w:tr>
      <w:tr w:rsidR="00850671" w:rsidTr="00155645">
        <w:tc>
          <w:tcPr>
            <w:tcW w:w="9904" w:type="dxa"/>
            <w:gridSpan w:val="7"/>
            <w:shd w:val="clear" w:color="auto" w:fill="D9D9D9" w:themeFill="background1" w:themeFillShade="D9"/>
          </w:tcPr>
          <w:p w:rsidR="00850671" w:rsidRPr="00A67C9E" w:rsidRDefault="00A67C9E" w:rsidP="00155645">
            <w:pPr>
              <w:pStyle w:val="Heading4"/>
              <w:spacing w:before="40" w:after="40" w:line="320" w:lineRule="exact"/>
              <w:outlineLvl w:val="3"/>
              <w:rPr>
                <w:rFonts w:cs="Arial"/>
                <w:color w:val="000080"/>
                <w:szCs w:val="18"/>
                <w:lang w:val="ru-RU"/>
              </w:rPr>
            </w:pPr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>Хирургическое лечение</w:t>
            </w:r>
            <w:r w:rsidR="00850671" w:rsidRPr="0085067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en-US" w:eastAsia="en-US"/>
              </w:rPr>
              <w:t>:</w:t>
            </w:r>
            <w:r w:rsidR="00850671" w:rsidRPr="00850671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t xml:space="preserve">  </w:t>
            </w:r>
            <w:r w:rsidR="00850671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t xml:space="preserve">          </w:t>
            </w:r>
            <w:r w:rsidR="00850671" w:rsidRPr="00850671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="00850671" w:rsidRPr="00850671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да</w:t>
            </w:r>
            <w:r w:rsidR="00850671" w:rsidRPr="00850671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t xml:space="preserve">            </w:t>
            </w:r>
            <w:r w:rsidR="00850671" w:rsidRPr="00850671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="00850671" w:rsidRPr="00850671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t xml:space="preserve"> 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нет</w:t>
            </w:r>
          </w:p>
        </w:tc>
      </w:tr>
      <w:tr w:rsidR="00850671" w:rsidTr="00850671">
        <w:tc>
          <w:tcPr>
            <w:tcW w:w="3510" w:type="dxa"/>
          </w:tcPr>
          <w:p w:rsidR="00850671" w:rsidRPr="00A67C9E" w:rsidRDefault="00A67C9E">
            <w:pPr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>В случае ответа да, укажите</w:t>
            </w:r>
            <w:r w:rsidR="00850671" w:rsidRPr="00A67C9E">
              <w:rPr>
                <w:i/>
                <w:sz w:val="20"/>
                <w:lang w:val="ru-RU"/>
              </w:rPr>
              <w:t>:</w:t>
            </w:r>
          </w:p>
          <w:p w:rsidR="00850671" w:rsidRPr="00A67C9E" w:rsidRDefault="00850671">
            <w:pPr>
              <w:rPr>
                <w:i/>
                <w:sz w:val="20"/>
                <w:lang w:val="ru-RU"/>
              </w:rPr>
            </w:pPr>
          </w:p>
          <w:p w:rsidR="00850671" w:rsidRPr="00EC7202" w:rsidRDefault="00850671" w:rsidP="00850671">
            <w:pPr>
              <w:rPr>
                <w:sz w:val="20"/>
                <w:lang w:val="ru-RU"/>
              </w:rPr>
            </w:pPr>
            <w:r w:rsidRPr="00EC7202">
              <w:rPr>
                <w:sz w:val="20"/>
                <w:lang w:val="ru-RU"/>
              </w:rPr>
              <w:t xml:space="preserve">1. </w:t>
            </w:r>
            <w:r w:rsidR="00A67C9E" w:rsidRPr="00EC7202">
              <w:rPr>
                <w:sz w:val="20"/>
                <w:lang w:val="ru-RU"/>
              </w:rPr>
              <w:t>Экстирпация матки с придатками</w:t>
            </w:r>
          </w:p>
          <w:p w:rsidR="00850671" w:rsidRPr="00CC053E" w:rsidRDefault="00850671" w:rsidP="00850671">
            <w:pPr>
              <w:rPr>
                <w:sz w:val="20"/>
                <w:lang w:val="ru-RU"/>
              </w:rPr>
            </w:pPr>
          </w:p>
          <w:p w:rsidR="00850671" w:rsidRPr="00CC053E" w:rsidRDefault="00850671" w:rsidP="00850671">
            <w:pPr>
              <w:rPr>
                <w:sz w:val="20"/>
                <w:lang w:val="ru-RU"/>
              </w:rPr>
            </w:pPr>
            <w:r w:rsidRPr="00CC053E">
              <w:rPr>
                <w:sz w:val="20"/>
                <w:lang w:val="ru-RU"/>
              </w:rPr>
              <w:t>2.</w:t>
            </w:r>
            <w:r w:rsidRPr="00CC053E">
              <w:rPr>
                <w:b/>
                <w:bCs/>
                <w:color w:val="000080"/>
                <w:szCs w:val="18"/>
                <w:lang w:val="ru-RU"/>
              </w:rPr>
              <w:t xml:space="preserve"> </w:t>
            </w:r>
            <w:r w:rsidR="00A67C9E" w:rsidRPr="00CC053E">
              <w:rPr>
                <w:sz w:val="20"/>
                <w:lang w:val="ru-RU"/>
              </w:rPr>
              <w:t>Гистероскопия</w:t>
            </w:r>
            <w:r w:rsidRPr="00CC053E">
              <w:rPr>
                <w:sz w:val="20"/>
                <w:lang w:val="ru-RU"/>
              </w:rPr>
              <w:t xml:space="preserve"> </w:t>
            </w:r>
            <w:r w:rsidRPr="00850671">
              <w:rPr>
                <w:sz w:val="20"/>
              </w:rPr>
              <w:t>I</w:t>
            </w:r>
          </w:p>
          <w:p w:rsidR="00850671" w:rsidRPr="00CC053E" w:rsidRDefault="00850671" w:rsidP="00850671">
            <w:pPr>
              <w:rPr>
                <w:sz w:val="20"/>
                <w:lang w:val="ru-RU"/>
              </w:rPr>
            </w:pPr>
          </w:p>
          <w:p w:rsidR="00850671" w:rsidRPr="00CC053E" w:rsidRDefault="00850671" w:rsidP="00850671">
            <w:pPr>
              <w:rPr>
                <w:sz w:val="20"/>
                <w:lang w:val="ru-RU"/>
              </w:rPr>
            </w:pPr>
            <w:r w:rsidRPr="00CC053E">
              <w:rPr>
                <w:sz w:val="20"/>
                <w:lang w:val="ru-RU"/>
              </w:rPr>
              <w:t xml:space="preserve">3. </w:t>
            </w:r>
            <w:r w:rsidR="00CC053E" w:rsidRPr="00CC053E">
              <w:rPr>
                <w:sz w:val="20"/>
                <w:lang w:val="ru-RU"/>
              </w:rPr>
              <w:t>Гистероскопия</w:t>
            </w:r>
            <w:r w:rsidRPr="00CC053E">
              <w:rPr>
                <w:sz w:val="20"/>
                <w:lang w:val="ru-RU"/>
              </w:rPr>
              <w:t xml:space="preserve"> II</w:t>
            </w:r>
          </w:p>
          <w:p w:rsidR="00850671" w:rsidRPr="00CC053E" w:rsidRDefault="00850671" w:rsidP="00850671">
            <w:pPr>
              <w:rPr>
                <w:sz w:val="20"/>
                <w:lang w:val="ru-RU"/>
              </w:rPr>
            </w:pPr>
          </w:p>
          <w:p w:rsidR="00850671" w:rsidRPr="00CC053E" w:rsidRDefault="00850671" w:rsidP="00850671">
            <w:pPr>
              <w:rPr>
                <w:sz w:val="20"/>
                <w:lang w:val="ru-RU"/>
              </w:rPr>
            </w:pPr>
            <w:r w:rsidRPr="00CC053E">
              <w:rPr>
                <w:sz w:val="20"/>
                <w:lang w:val="ru-RU"/>
              </w:rPr>
              <w:t xml:space="preserve">4. </w:t>
            </w:r>
            <w:r w:rsidR="00CC053E" w:rsidRPr="00CC053E">
              <w:rPr>
                <w:sz w:val="20"/>
                <w:lang w:val="ru-RU"/>
              </w:rPr>
              <w:t>Гистероскопия</w:t>
            </w:r>
            <w:r w:rsidRPr="00CC053E">
              <w:rPr>
                <w:sz w:val="20"/>
                <w:lang w:val="ru-RU"/>
              </w:rPr>
              <w:t xml:space="preserve"> III</w:t>
            </w:r>
          </w:p>
          <w:p w:rsidR="00155645" w:rsidRPr="00CC053E" w:rsidRDefault="00155645" w:rsidP="00850671">
            <w:pPr>
              <w:rPr>
                <w:sz w:val="20"/>
                <w:lang w:val="ru-RU"/>
              </w:rPr>
            </w:pPr>
          </w:p>
          <w:p w:rsidR="00155645" w:rsidRPr="00CC053E" w:rsidRDefault="00155645" w:rsidP="00850671">
            <w:pPr>
              <w:rPr>
                <w:sz w:val="20"/>
                <w:lang w:val="ru-RU"/>
              </w:rPr>
            </w:pPr>
            <w:r w:rsidRPr="00CC053E">
              <w:rPr>
                <w:sz w:val="20"/>
                <w:lang w:val="ru-RU"/>
              </w:rPr>
              <w:t xml:space="preserve">5. </w:t>
            </w:r>
            <w:r w:rsidR="00CC053E" w:rsidRPr="00CC053E">
              <w:rPr>
                <w:sz w:val="20"/>
                <w:lang w:val="ru-RU"/>
              </w:rPr>
              <w:t>Диагностическая лапаротомия</w:t>
            </w:r>
          </w:p>
          <w:p w:rsidR="00155645" w:rsidRPr="00CC053E" w:rsidRDefault="00155645" w:rsidP="00850671">
            <w:pPr>
              <w:rPr>
                <w:sz w:val="20"/>
                <w:lang w:val="ru-RU"/>
              </w:rPr>
            </w:pPr>
          </w:p>
          <w:p w:rsidR="00155645" w:rsidRPr="00CC053E" w:rsidRDefault="00155645" w:rsidP="00850671">
            <w:pPr>
              <w:rPr>
                <w:sz w:val="20"/>
                <w:lang w:val="ru-RU"/>
              </w:rPr>
            </w:pPr>
            <w:r w:rsidRPr="00CC053E">
              <w:rPr>
                <w:sz w:val="20"/>
                <w:lang w:val="ru-RU"/>
              </w:rPr>
              <w:t xml:space="preserve">6. </w:t>
            </w:r>
            <w:r w:rsidR="00CC053E" w:rsidRPr="00CC053E">
              <w:rPr>
                <w:sz w:val="20"/>
                <w:lang w:val="ru-RU"/>
              </w:rPr>
              <w:t>Диагностическая лапароскопия</w:t>
            </w:r>
          </w:p>
          <w:p w:rsidR="00155645" w:rsidRPr="00CC053E" w:rsidRDefault="00155645" w:rsidP="00850671">
            <w:pPr>
              <w:rPr>
                <w:sz w:val="20"/>
                <w:lang w:val="ru-RU"/>
              </w:rPr>
            </w:pPr>
          </w:p>
          <w:p w:rsidR="00155645" w:rsidRPr="00CC053E" w:rsidRDefault="00155645" w:rsidP="00850671">
            <w:pPr>
              <w:rPr>
                <w:b/>
                <w:bCs/>
                <w:color w:val="000080"/>
                <w:szCs w:val="18"/>
                <w:lang w:val="ru-RU"/>
              </w:rPr>
            </w:pPr>
            <w:r w:rsidRPr="00CC053E">
              <w:rPr>
                <w:sz w:val="20"/>
                <w:lang w:val="ru-RU"/>
              </w:rPr>
              <w:t xml:space="preserve">7. </w:t>
            </w:r>
            <w:r w:rsidR="00CC053E" w:rsidRPr="00CC053E">
              <w:rPr>
                <w:sz w:val="20"/>
                <w:lang w:val="ru-RU"/>
              </w:rPr>
              <w:t>Эксплоративная лапаротомия</w:t>
            </w:r>
          </w:p>
          <w:p w:rsidR="00155645" w:rsidRPr="00CC053E" w:rsidRDefault="00155645" w:rsidP="00850671">
            <w:pPr>
              <w:rPr>
                <w:i/>
                <w:sz w:val="20"/>
                <w:lang w:val="ru-RU"/>
              </w:rPr>
            </w:pPr>
          </w:p>
        </w:tc>
        <w:tc>
          <w:tcPr>
            <w:tcW w:w="2125" w:type="dxa"/>
            <w:gridSpan w:val="4"/>
          </w:tcPr>
          <w:p w:rsidR="00850671" w:rsidRPr="00CC053E" w:rsidRDefault="00850671" w:rsidP="00D747B6">
            <w:pPr>
              <w:rPr>
                <w:i/>
                <w:sz w:val="20"/>
                <w:lang w:val="ru-RU"/>
              </w:rPr>
            </w:pPr>
          </w:p>
          <w:p w:rsidR="00850671" w:rsidRPr="00CC053E" w:rsidRDefault="00850671" w:rsidP="00D747B6">
            <w:pPr>
              <w:rPr>
                <w:b/>
                <w:bCs/>
                <w:sz w:val="20"/>
                <w:lang w:val="ru-RU"/>
              </w:rPr>
            </w:pPr>
          </w:p>
          <w:p w:rsidR="00850671" w:rsidRPr="00CC053E" w:rsidRDefault="00850671" w:rsidP="00D747B6">
            <w:pPr>
              <w:rPr>
                <w:sz w:val="20"/>
                <w:lang w:val="ru-RU"/>
              </w:rPr>
            </w:pPr>
            <w:r w:rsidRPr="00850671">
              <w:rPr>
                <w:sz w:val="20"/>
              </w:rPr>
              <w:sym w:font="Wingdings" w:char="F071"/>
            </w:r>
            <w:r w:rsidRPr="00CC053E">
              <w:rPr>
                <w:sz w:val="20"/>
                <w:lang w:val="ru-RU"/>
              </w:rPr>
              <w:t xml:space="preserve"> </w:t>
            </w:r>
            <w:r w:rsidR="00CC053E">
              <w:rPr>
                <w:sz w:val="20"/>
                <w:lang w:val="ru-RU"/>
              </w:rPr>
              <w:t>да</w:t>
            </w:r>
            <w:r w:rsidRPr="00CC053E">
              <w:rPr>
                <w:sz w:val="20"/>
                <w:lang w:val="ru-RU"/>
              </w:rPr>
              <w:t xml:space="preserve">            </w:t>
            </w:r>
            <w:r w:rsidRPr="00850671">
              <w:rPr>
                <w:sz w:val="20"/>
              </w:rPr>
              <w:sym w:font="Wingdings" w:char="F071"/>
            </w:r>
            <w:r w:rsidRPr="00CC053E">
              <w:rPr>
                <w:sz w:val="20"/>
                <w:lang w:val="ru-RU"/>
              </w:rPr>
              <w:t xml:space="preserve">  </w:t>
            </w:r>
            <w:r w:rsidR="00CC053E">
              <w:rPr>
                <w:sz w:val="20"/>
                <w:lang w:val="ru-RU"/>
              </w:rPr>
              <w:t>нет</w:t>
            </w:r>
          </w:p>
          <w:p w:rsidR="00850671" w:rsidRPr="00CC053E" w:rsidRDefault="00850671" w:rsidP="00D747B6">
            <w:pPr>
              <w:rPr>
                <w:sz w:val="20"/>
                <w:lang w:val="ru-RU"/>
              </w:rPr>
            </w:pPr>
          </w:p>
          <w:p w:rsidR="00CC053E" w:rsidRPr="00CC053E" w:rsidRDefault="00CC053E" w:rsidP="00CC053E">
            <w:pPr>
              <w:rPr>
                <w:sz w:val="20"/>
                <w:lang w:val="ru-RU"/>
              </w:rPr>
            </w:pPr>
            <w:r w:rsidRPr="00850671">
              <w:rPr>
                <w:sz w:val="20"/>
              </w:rPr>
              <w:sym w:font="Wingdings" w:char="F071"/>
            </w:r>
            <w:r w:rsidRPr="00CC053E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CC053E">
              <w:rPr>
                <w:sz w:val="20"/>
                <w:lang w:val="ru-RU"/>
              </w:rPr>
              <w:t xml:space="preserve">            </w:t>
            </w:r>
            <w:r w:rsidRPr="00850671">
              <w:rPr>
                <w:sz w:val="20"/>
              </w:rPr>
              <w:sym w:font="Wingdings" w:char="F071"/>
            </w:r>
            <w:r w:rsidRPr="00CC053E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  <w:p w:rsidR="00850671" w:rsidRPr="00CC053E" w:rsidRDefault="00850671" w:rsidP="00D747B6">
            <w:pPr>
              <w:rPr>
                <w:sz w:val="20"/>
                <w:lang w:val="ru-RU"/>
              </w:rPr>
            </w:pPr>
          </w:p>
          <w:p w:rsidR="00CC053E" w:rsidRPr="00CC053E" w:rsidRDefault="00CC053E" w:rsidP="00CC053E">
            <w:pPr>
              <w:rPr>
                <w:sz w:val="20"/>
                <w:lang w:val="ru-RU"/>
              </w:rPr>
            </w:pPr>
            <w:r w:rsidRPr="00850671">
              <w:rPr>
                <w:sz w:val="20"/>
              </w:rPr>
              <w:sym w:font="Wingdings" w:char="F071"/>
            </w:r>
            <w:r w:rsidRPr="00CC053E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CC053E">
              <w:rPr>
                <w:sz w:val="20"/>
                <w:lang w:val="ru-RU"/>
              </w:rPr>
              <w:t xml:space="preserve">            </w:t>
            </w:r>
            <w:r w:rsidRPr="00850671">
              <w:rPr>
                <w:sz w:val="20"/>
              </w:rPr>
              <w:sym w:font="Wingdings" w:char="F071"/>
            </w:r>
            <w:r w:rsidRPr="00CC053E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  <w:p w:rsidR="00155645" w:rsidRPr="00CC053E" w:rsidRDefault="00155645" w:rsidP="00D747B6">
            <w:pPr>
              <w:rPr>
                <w:sz w:val="20"/>
                <w:lang w:val="ru-RU"/>
              </w:rPr>
            </w:pPr>
          </w:p>
          <w:p w:rsidR="00CC053E" w:rsidRPr="00CC053E" w:rsidRDefault="00CC053E" w:rsidP="00CC053E">
            <w:pPr>
              <w:rPr>
                <w:sz w:val="20"/>
                <w:lang w:val="ru-RU"/>
              </w:rPr>
            </w:pPr>
            <w:r w:rsidRPr="00850671">
              <w:rPr>
                <w:sz w:val="20"/>
              </w:rPr>
              <w:sym w:font="Wingdings" w:char="F071"/>
            </w:r>
            <w:r w:rsidRPr="00CC053E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CC053E">
              <w:rPr>
                <w:sz w:val="20"/>
                <w:lang w:val="ru-RU"/>
              </w:rPr>
              <w:t xml:space="preserve">            </w:t>
            </w:r>
            <w:r w:rsidRPr="00850671">
              <w:rPr>
                <w:sz w:val="20"/>
              </w:rPr>
              <w:sym w:font="Wingdings" w:char="F071"/>
            </w:r>
            <w:r w:rsidRPr="00CC053E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  <w:p w:rsidR="00155645" w:rsidRPr="00CC053E" w:rsidRDefault="00155645" w:rsidP="00D747B6">
            <w:pPr>
              <w:rPr>
                <w:sz w:val="20"/>
                <w:lang w:val="ru-RU"/>
              </w:rPr>
            </w:pPr>
          </w:p>
          <w:p w:rsidR="00CC053E" w:rsidRPr="00CC053E" w:rsidRDefault="00CC053E" w:rsidP="00CC053E">
            <w:pPr>
              <w:rPr>
                <w:sz w:val="20"/>
                <w:lang w:val="ru-RU"/>
              </w:rPr>
            </w:pPr>
            <w:r w:rsidRPr="00850671">
              <w:rPr>
                <w:sz w:val="20"/>
              </w:rPr>
              <w:sym w:font="Wingdings" w:char="F071"/>
            </w:r>
            <w:r w:rsidRPr="00CC053E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CC053E">
              <w:rPr>
                <w:sz w:val="20"/>
                <w:lang w:val="ru-RU"/>
              </w:rPr>
              <w:t xml:space="preserve">            </w:t>
            </w:r>
            <w:r w:rsidRPr="00850671">
              <w:rPr>
                <w:sz w:val="20"/>
              </w:rPr>
              <w:sym w:font="Wingdings" w:char="F071"/>
            </w:r>
            <w:r w:rsidRPr="00CC053E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  <w:p w:rsidR="00155645" w:rsidRPr="00CC053E" w:rsidRDefault="00155645" w:rsidP="00D747B6">
            <w:pPr>
              <w:rPr>
                <w:sz w:val="20"/>
                <w:lang w:val="ru-RU"/>
              </w:rPr>
            </w:pPr>
          </w:p>
          <w:p w:rsidR="00CC053E" w:rsidRPr="00CC053E" w:rsidRDefault="00CC053E" w:rsidP="00CC053E">
            <w:pPr>
              <w:rPr>
                <w:sz w:val="20"/>
                <w:lang w:val="ru-RU"/>
              </w:rPr>
            </w:pPr>
            <w:r w:rsidRPr="00850671">
              <w:rPr>
                <w:sz w:val="20"/>
              </w:rPr>
              <w:sym w:font="Wingdings" w:char="F071"/>
            </w:r>
            <w:r w:rsidRPr="00CC053E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CC053E">
              <w:rPr>
                <w:sz w:val="20"/>
                <w:lang w:val="ru-RU"/>
              </w:rPr>
              <w:t xml:space="preserve">            </w:t>
            </w:r>
            <w:r w:rsidRPr="00850671">
              <w:rPr>
                <w:sz w:val="20"/>
              </w:rPr>
              <w:sym w:font="Wingdings" w:char="F071"/>
            </w:r>
            <w:r w:rsidRPr="00CC053E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  <w:p w:rsidR="00155645" w:rsidRPr="00CC053E" w:rsidRDefault="00155645" w:rsidP="00D747B6">
            <w:pPr>
              <w:rPr>
                <w:sz w:val="20"/>
                <w:lang w:val="ru-RU"/>
              </w:rPr>
            </w:pPr>
          </w:p>
          <w:p w:rsidR="00CC053E" w:rsidRPr="00CC053E" w:rsidRDefault="00CC053E" w:rsidP="00CC053E">
            <w:pPr>
              <w:rPr>
                <w:sz w:val="20"/>
                <w:lang w:val="ru-RU"/>
              </w:rPr>
            </w:pPr>
            <w:r w:rsidRPr="00850671">
              <w:rPr>
                <w:sz w:val="20"/>
              </w:rPr>
              <w:sym w:font="Wingdings" w:char="F071"/>
            </w:r>
            <w:r w:rsidRPr="00850671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850671">
              <w:rPr>
                <w:sz w:val="20"/>
              </w:rPr>
              <w:t xml:space="preserve">            </w:t>
            </w:r>
            <w:r w:rsidRPr="00850671">
              <w:rPr>
                <w:sz w:val="20"/>
              </w:rPr>
              <w:sym w:font="Wingdings" w:char="F071"/>
            </w:r>
            <w:r w:rsidRPr="00850671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  <w:p w:rsidR="00155645" w:rsidRPr="00850671" w:rsidRDefault="00155645" w:rsidP="00D747B6">
            <w:pPr>
              <w:rPr>
                <w:i/>
                <w:sz w:val="20"/>
              </w:rPr>
            </w:pPr>
          </w:p>
        </w:tc>
        <w:tc>
          <w:tcPr>
            <w:tcW w:w="4269" w:type="dxa"/>
            <w:gridSpan w:val="2"/>
          </w:tcPr>
          <w:p w:rsidR="00850671" w:rsidRDefault="00850671" w:rsidP="00D747B6">
            <w:pPr>
              <w:rPr>
                <w:i/>
                <w:sz w:val="20"/>
              </w:rPr>
            </w:pPr>
          </w:p>
          <w:p w:rsidR="00850671" w:rsidRDefault="00850671" w:rsidP="00D747B6">
            <w:pPr>
              <w:rPr>
                <w:rFonts w:cs="Arial"/>
                <w:color w:val="000080"/>
                <w:sz w:val="20"/>
              </w:rPr>
            </w:pPr>
          </w:p>
          <w:p w:rsidR="00850671" w:rsidRDefault="00850671" w:rsidP="00D747B6">
            <w:pPr>
              <w:rPr>
                <w:rFonts w:cs="Arial"/>
                <w:i/>
                <w:iCs/>
                <w:sz w:val="20"/>
              </w:rPr>
            </w:pPr>
            <w:r w:rsidRPr="00850671">
              <w:rPr>
                <w:rFonts w:cs="Arial"/>
                <w:sz w:val="20"/>
              </w:rPr>
              <w:t>I__I__I__I I__I__I__I__I</w:t>
            </w:r>
            <w:r w:rsidRPr="00850671">
              <w:rPr>
                <w:rFonts w:cs="Arial"/>
                <w:i/>
                <w:iCs/>
                <w:sz w:val="20"/>
              </w:rPr>
              <w:t xml:space="preserve">     </w:t>
            </w:r>
          </w:p>
          <w:p w:rsidR="00850671" w:rsidRDefault="00850671" w:rsidP="00D747B6">
            <w:pPr>
              <w:rPr>
                <w:rFonts w:cs="Arial"/>
                <w:sz w:val="20"/>
              </w:rPr>
            </w:pPr>
            <w:r w:rsidRPr="00850671">
              <w:rPr>
                <w:rFonts w:cs="Arial"/>
                <w:i/>
                <w:iCs/>
                <w:sz w:val="20"/>
              </w:rPr>
              <w:t xml:space="preserve">    </w:t>
            </w:r>
            <w:r w:rsidR="00CC053E">
              <w:rPr>
                <w:rFonts w:cs="Arial"/>
                <w:i/>
                <w:iCs/>
                <w:sz w:val="20"/>
                <w:lang w:val="ru-RU"/>
              </w:rPr>
              <w:t>мес</w:t>
            </w:r>
            <w:r w:rsidR="00CC053E" w:rsidRPr="00850671">
              <w:rPr>
                <w:rFonts w:cs="Arial"/>
                <w:i/>
                <w:iCs/>
                <w:sz w:val="20"/>
              </w:rPr>
              <w:t xml:space="preserve">              </w:t>
            </w:r>
            <w:r w:rsidR="00CC053E" w:rsidRPr="00CC053E">
              <w:rPr>
                <w:rFonts w:cs="Arial"/>
                <w:i/>
                <w:iCs/>
                <w:sz w:val="20"/>
                <w:lang w:val="ru-RU"/>
              </w:rPr>
              <w:t>год</w:t>
            </w:r>
            <w:r w:rsidRPr="00EC7202">
              <w:rPr>
                <w:rFonts w:cs="Arial"/>
                <w:i/>
                <w:iCs/>
                <w:sz w:val="20"/>
              </w:rPr>
              <w:t xml:space="preserve">  </w:t>
            </w:r>
          </w:p>
          <w:p w:rsidR="00850671" w:rsidRDefault="00850671" w:rsidP="00850671">
            <w:pPr>
              <w:rPr>
                <w:rFonts w:cs="Arial"/>
                <w:i/>
                <w:iCs/>
                <w:sz w:val="20"/>
              </w:rPr>
            </w:pPr>
            <w:r w:rsidRPr="00850671">
              <w:rPr>
                <w:rFonts w:cs="Arial"/>
                <w:sz w:val="20"/>
              </w:rPr>
              <w:t>I__I__I__I I__I__I__I__I</w:t>
            </w:r>
            <w:r w:rsidRPr="00850671">
              <w:rPr>
                <w:rFonts w:cs="Arial"/>
                <w:i/>
                <w:iCs/>
                <w:sz w:val="20"/>
              </w:rPr>
              <w:t xml:space="preserve">     </w:t>
            </w:r>
          </w:p>
          <w:p w:rsidR="00850671" w:rsidRDefault="00850671" w:rsidP="00850671">
            <w:pPr>
              <w:rPr>
                <w:rFonts w:cs="Arial"/>
                <w:sz w:val="20"/>
              </w:rPr>
            </w:pPr>
            <w:r w:rsidRPr="00850671">
              <w:rPr>
                <w:rFonts w:cs="Arial"/>
                <w:i/>
                <w:iCs/>
                <w:sz w:val="20"/>
              </w:rPr>
              <w:t xml:space="preserve">    </w:t>
            </w:r>
            <w:r w:rsidR="00CC053E">
              <w:rPr>
                <w:rFonts w:cs="Arial"/>
                <w:i/>
                <w:iCs/>
                <w:sz w:val="20"/>
                <w:lang w:val="ru-RU"/>
              </w:rPr>
              <w:t>мес</w:t>
            </w:r>
            <w:r w:rsidR="00CC053E" w:rsidRPr="00850671">
              <w:rPr>
                <w:rFonts w:cs="Arial"/>
                <w:i/>
                <w:iCs/>
                <w:sz w:val="20"/>
              </w:rPr>
              <w:t xml:space="preserve">              </w:t>
            </w:r>
            <w:r w:rsidR="00CC053E" w:rsidRPr="00CC053E">
              <w:rPr>
                <w:rFonts w:cs="Arial"/>
                <w:i/>
                <w:iCs/>
                <w:sz w:val="20"/>
                <w:lang w:val="ru-RU"/>
              </w:rPr>
              <w:t>год</w:t>
            </w:r>
            <w:r w:rsidR="00CC053E" w:rsidRPr="00EC7202">
              <w:rPr>
                <w:rFonts w:cs="Arial"/>
                <w:i/>
                <w:iCs/>
                <w:sz w:val="20"/>
              </w:rPr>
              <w:t xml:space="preserve">  </w:t>
            </w:r>
          </w:p>
          <w:p w:rsidR="00850671" w:rsidRDefault="00850671" w:rsidP="00850671">
            <w:pPr>
              <w:rPr>
                <w:rFonts w:cs="Arial"/>
                <w:i/>
                <w:iCs/>
                <w:sz w:val="20"/>
              </w:rPr>
            </w:pPr>
            <w:r w:rsidRPr="00850671">
              <w:rPr>
                <w:rFonts w:cs="Arial"/>
                <w:sz w:val="20"/>
              </w:rPr>
              <w:t>I__I__I__I I__I__I__I__I</w:t>
            </w:r>
            <w:r w:rsidRPr="00850671">
              <w:rPr>
                <w:rFonts w:cs="Arial"/>
                <w:i/>
                <w:iCs/>
                <w:sz w:val="20"/>
              </w:rPr>
              <w:t xml:space="preserve">     </w:t>
            </w:r>
          </w:p>
          <w:p w:rsidR="00850671" w:rsidRDefault="00850671" w:rsidP="00850671">
            <w:pPr>
              <w:rPr>
                <w:rFonts w:cs="Arial"/>
                <w:sz w:val="20"/>
              </w:rPr>
            </w:pPr>
            <w:r w:rsidRPr="00850671">
              <w:rPr>
                <w:rFonts w:cs="Arial"/>
                <w:i/>
                <w:iCs/>
                <w:sz w:val="20"/>
              </w:rPr>
              <w:t xml:space="preserve">    </w:t>
            </w:r>
            <w:r w:rsidR="00CC053E">
              <w:rPr>
                <w:rFonts w:cs="Arial"/>
                <w:i/>
                <w:iCs/>
                <w:sz w:val="20"/>
                <w:lang w:val="ru-RU"/>
              </w:rPr>
              <w:t>мес</w:t>
            </w:r>
            <w:r w:rsidR="00CC053E" w:rsidRPr="00850671">
              <w:rPr>
                <w:rFonts w:cs="Arial"/>
                <w:i/>
                <w:iCs/>
                <w:sz w:val="20"/>
              </w:rPr>
              <w:t xml:space="preserve">              </w:t>
            </w:r>
            <w:r w:rsidR="00CC053E" w:rsidRPr="00CC053E">
              <w:rPr>
                <w:rFonts w:cs="Arial"/>
                <w:i/>
                <w:iCs/>
                <w:sz w:val="20"/>
                <w:lang w:val="ru-RU"/>
              </w:rPr>
              <w:t>год</w:t>
            </w:r>
            <w:r w:rsidR="00CC053E" w:rsidRPr="00EC7202">
              <w:rPr>
                <w:rFonts w:cs="Arial"/>
                <w:i/>
                <w:iCs/>
                <w:sz w:val="20"/>
              </w:rPr>
              <w:t xml:space="preserve">  </w:t>
            </w:r>
          </w:p>
          <w:p w:rsidR="00155645" w:rsidRDefault="00155645" w:rsidP="00155645">
            <w:pPr>
              <w:rPr>
                <w:rFonts w:cs="Arial"/>
                <w:i/>
                <w:iCs/>
                <w:sz w:val="20"/>
              </w:rPr>
            </w:pPr>
            <w:r w:rsidRPr="00850671">
              <w:rPr>
                <w:rFonts w:cs="Arial"/>
                <w:sz w:val="20"/>
              </w:rPr>
              <w:t>I__I__I__I I__I__I__I__I</w:t>
            </w:r>
            <w:r w:rsidRPr="00850671">
              <w:rPr>
                <w:rFonts w:cs="Arial"/>
                <w:i/>
                <w:iCs/>
                <w:sz w:val="20"/>
              </w:rPr>
              <w:t xml:space="preserve">     </w:t>
            </w:r>
          </w:p>
          <w:p w:rsidR="00155645" w:rsidRDefault="00155645" w:rsidP="00155645">
            <w:pPr>
              <w:rPr>
                <w:rFonts w:cs="Arial"/>
                <w:sz w:val="20"/>
              </w:rPr>
            </w:pPr>
            <w:r w:rsidRPr="00850671">
              <w:rPr>
                <w:rFonts w:cs="Arial"/>
                <w:i/>
                <w:iCs/>
                <w:sz w:val="20"/>
              </w:rPr>
              <w:t xml:space="preserve">    </w:t>
            </w:r>
            <w:r w:rsidR="00CC053E">
              <w:rPr>
                <w:rFonts w:cs="Arial"/>
                <w:i/>
                <w:iCs/>
                <w:sz w:val="20"/>
                <w:lang w:val="ru-RU"/>
              </w:rPr>
              <w:t>мес</w:t>
            </w:r>
            <w:r w:rsidR="00CC053E" w:rsidRPr="00850671">
              <w:rPr>
                <w:rFonts w:cs="Arial"/>
                <w:i/>
                <w:iCs/>
                <w:sz w:val="20"/>
              </w:rPr>
              <w:t xml:space="preserve">              </w:t>
            </w:r>
            <w:r w:rsidR="00CC053E" w:rsidRPr="00CC053E">
              <w:rPr>
                <w:rFonts w:cs="Arial"/>
                <w:i/>
                <w:iCs/>
                <w:sz w:val="20"/>
                <w:lang w:val="ru-RU"/>
              </w:rPr>
              <w:t>год</w:t>
            </w:r>
            <w:r w:rsidR="00CC053E" w:rsidRPr="00EC7202">
              <w:rPr>
                <w:rFonts w:cs="Arial"/>
                <w:i/>
                <w:iCs/>
                <w:sz w:val="20"/>
              </w:rPr>
              <w:t xml:space="preserve">  </w:t>
            </w:r>
          </w:p>
          <w:p w:rsidR="00155645" w:rsidRDefault="00155645" w:rsidP="00155645">
            <w:pPr>
              <w:rPr>
                <w:rFonts w:cs="Arial"/>
                <w:i/>
                <w:iCs/>
                <w:sz w:val="20"/>
              </w:rPr>
            </w:pPr>
            <w:r w:rsidRPr="00850671">
              <w:rPr>
                <w:rFonts w:cs="Arial"/>
                <w:sz w:val="20"/>
              </w:rPr>
              <w:t>I__I__I__I I__I__I__I__I</w:t>
            </w:r>
            <w:r w:rsidRPr="00850671">
              <w:rPr>
                <w:rFonts w:cs="Arial"/>
                <w:i/>
                <w:iCs/>
                <w:sz w:val="20"/>
              </w:rPr>
              <w:t xml:space="preserve">     </w:t>
            </w:r>
          </w:p>
          <w:p w:rsidR="00155645" w:rsidRDefault="00155645" w:rsidP="00155645">
            <w:pPr>
              <w:rPr>
                <w:rFonts w:cs="Arial"/>
                <w:sz w:val="20"/>
              </w:rPr>
            </w:pPr>
            <w:r w:rsidRPr="00850671">
              <w:rPr>
                <w:rFonts w:cs="Arial"/>
                <w:i/>
                <w:iCs/>
                <w:sz w:val="20"/>
              </w:rPr>
              <w:t xml:space="preserve">    </w:t>
            </w:r>
            <w:r w:rsidR="00CC053E">
              <w:rPr>
                <w:rFonts w:cs="Arial"/>
                <w:i/>
                <w:iCs/>
                <w:sz w:val="20"/>
                <w:lang w:val="ru-RU"/>
              </w:rPr>
              <w:t>мес</w:t>
            </w:r>
            <w:r w:rsidR="00CC053E" w:rsidRPr="00850671">
              <w:rPr>
                <w:rFonts w:cs="Arial"/>
                <w:i/>
                <w:iCs/>
                <w:sz w:val="20"/>
              </w:rPr>
              <w:t xml:space="preserve">              </w:t>
            </w:r>
            <w:r w:rsidR="00CC053E" w:rsidRPr="00CC053E">
              <w:rPr>
                <w:rFonts w:cs="Arial"/>
                <w:i/>
                <w:iCs/>
                <w:sz w:val="20"/>
                <w:lang w:val="ru-RU"/>
              </w:rPr>
              <w:t>год</w:t>
            </w:r>
            <w:r w:rsidR="00CC053E" w:rsidRPr="00EC7202">
              <w:rPr>
                <w:rFonts w:cs="Arial"/>
                <w:i/>
                <w:iCs/>
                <w:sz w:val="20"/>
              </w:rPr>
              <w:t xml:space="preserve">  </w:t>
            </w:r>
          </w:p>
          <w:p w:rsidR="00155645" w:rsidRDefault="00155645" w:rsidP="00155645">
            <w:pPr>
              <w:rPr>
                <w:rFonts w:cs="Arial"/>
                <w:i/>
                <w:iCs/>
                <w:sz w:val="20"/>
              </w:rPr>
            </w:pPr>
            <w:r w:rsidRPr="00850671">
              <w:rPr>
                <w:rFonts w:cs="Arial"/>
                <w:sz w:val="20"/>
              </w:rPr>
              <w:t>I__I__I__I I__I__I__I__I</w:t>
            </w:r>
            <w:r w:rsidRPr="00850671">
              <w:rPr>
                <w:rFonts w:cs="Arial"/>
                <w:i/>
                <w:iCs/>
                <w:sz w:val="20"/>
              </w:rPr>
              <w:t xml:space="preserve">     </w:t>
            </w:r>
          </w:p>
          <w:p w:rsidR="00155645" w:rsidRDefault="00155645" w:rsidP="00155645">
            <w:pPr>
              <w:rPr>
                <w:rFonts w:cs="Arial"/>
                <w:sz w:val="20"/>
              </w:rPr>
            </w:pPr>
            <w:r w:rsidRPr="00850671">
              <w:rPr>
                <w:rFonts w:cs="Arial"/>
                <w:i/>
                <w:iCs/>
                <w:sz w:val="20"/>
              </w:rPr>
              <w:t xml:space="preserve">    </w:t>
            </w:r>
            <w:r w:rsidR="00CC053E">
              <w:rPr>
                <w:rFonts w:cs="Arial"/>
                <w:i/>
                <w:iCs/>
                <w:sz w:val="20"/>
                <w:lang w:val="ru-RU"/>
              </w:rPr>
              <w:t>мес</w:t>
            </w:r>
            <w:r w:rsidR="00CC053E" w:rsidRPr="00850671">
              <w:rPr>
                <w:rFonts w:cs="Arial"/>
                <w:i/>
                <w:iCs/>
                <w:sz w:val="20"/>
              </w:rPr>
              <w:t xml:space="preserve">              </w:t>
            </w:r>
            <w:r w:rsidR="00CC053E" w:rsidRPr="00CC053E">
              <w:rPr>
                <w:rFonts w:cs="Arial"/>
                <w:i/>
                <w:iCs/>
                <w:sz w:val="20"/>
                <w:lang w:val="ru-RU"/>
              </w:rPr>
              <w:t>год</w:t>
            </w:r>
            <w:r w:rsidR="00CC053E" w:rsidRPr="00EC7202">
              <w:rPr>
                <w:rFonts w:cs="Arial"/>
                <w:i/>
                <w:iCs/>
                <w:sz w:val="20"/>
              </w:rPr>
              <w:t xml:space="preserve">  </w:t>
            </w:r>
          </w:p>
          <w:p w:rsidR="00155645" w:rsidRDefault="00155645" w:rsidP="00155645">
            <w:pPr>
              <w:rPr>
                <w:rFonts w:cs="Arial"/>
                <w:i/>
                <w:iCs/>
                <w:sz w:val="20"/>
              </w:rPr>
            </w:pPr>
            <w:r w:rsidRPr="00850671">
              <w:rPr>
                <w:rFonts w:cs="Arial"/>
                <w:sz w:val="20"/>
              </w:rPr>
              <w:t>I__I__I__I I__I__I__I__I</w:t>
            </w:r>
            <w:r w:rsidRPr="00850671">
              <w:rPr>
                <w:rFonts w:cs="Arial"/>
                <w:i/>
                <w:iCs/>
                <w:sz w:val="20"/>
              </w:rPr>
              <w:t xml:space="preserve">     </w:t>
            </w:r>
          </w:p>
          <w:p w:rsidR="00155645" w:rsidRDefault="00155645" w:rsidP="00155645">
            <w:pPr>
              <w:rPr>
                <w:rFonts w:cs="Arial"/>
                <w:sz w:val="20"/>
              </w:rPr>
            </w:pPr>
            <w:r w:rsidRPr="00850671">
              <w:rPr>
                <w:rFonts w:cs="Arial"/>
                <w:i/>
                <w:iCs/>
                <w:sz w:val="20"/>
              </w:rPr>
              <w:t xml:space="preserve">    </w:t>
            </w:r>
            <w:r w:rsidR="00CC053E">
              <w:rPr>
                <w:rFonts w:cs="Arial"/>
                <w:i/>
                <w:iCs/>
                <w:sz w:val="20"/>
                <w:lang w:val="ru-RU"/>
              </w:rPr>
              <w:t>мес</w:t>
            </w:r>
            <w:r w:rsidR="00CC053E" w:rsidRPr="00850671">
              <w:rPr>
                <w:rFonts w:cs="Arial"/>
                <w:i/>
                <w:iCs/>
                <w:sz w:val="20"/>
              </w:rPr>
              <w:t xml:space="preserve">              </w:t>
            </w:r>
            <w:r w:rsidR="00CC053E" w:rsidRPr="00CC053E">
              <w:rPr>
                <w:rFonts w:cs="Arial"/>
                <w:i/>
                <w:iCs/>
                <w:sz w:val="20"/>
                <w:lang w:val="ru-RU"/>
              </w:rPr>
              <w:t>год</w:t>
            </w:r>
            <w:r w:rsidR="00CC053E" w:rsidRPr="000E628F">
              <w:rPr>
                <w:rFonts w:cs="Arial"/>
                <w:i/>
                <w:iCs/>
                <w:sz w:val="20"/>
              </w:rPr>
              <w:t xml:space="preserve">  </w:t>
            </w:r>
          </w:p>
          <w:p w:rsidR="00850671" w:rsidRPr="00850671" w:rsidRDefault="00850671" w:rsidP="00D747B6">
            <w:pPr>
              <w:rPr>
                <w:i/>
                <w:sz w:val="20"/>
              </w:rPr>
            </w:pPr>
          </w:p>
        </w:tc>
      </w:tr>
      <w:tr w:rsidR="00850671" w:rsidRPr="002B40A0" w:rsidTr="00155645">
        <w:tc>
          <w:tcPr>
            <w:tcW w:w="9904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50671" w:rsidRPr="002A772E" w:rsidRDefault="002A772E" w:rsidP="002A772E">
            <w:pPr>
              <w:jc w:val="center"/>
              <w:rPr>
                <w:sz w:val="20"/>
                <w:lang w:val="ru-RU"/>
              </w:rPr>
            </w:pPr>
            <w:r w:rsidRPr="002A772E">
              <w:rPr>
                <w:b/>
                <w:sz w:val="20"/>
                <w:lang w:val="ru-RU"/>
              </w:rPr>
              <w:t>Неоадъювантная/Адъювантная химиотерапия</w:t>
            </w:r>
            <w:r w:rsidR="00155645" w:rsidRPr="002A772E">
              <w:rPr>
                <w:b/>
                <w:sz w:val="20"/>
                <w:lang w:val="ru-RU"/>
              </w:rPr>
              <w:t>:</w:t>
            </w:r>
            <w:r w:rsidR="00155645" w:rsidRPr="002A772E">
              <w:rPr>
                <w:sz w:val="20"/>
                <w:lang w:val="ru-RU"/>
              </w:rPr>
              <w:t xml:space="preserve"> </w:t>
            </w:r>
            <w:r w:rsidR="00155645" w:rsidRPr="00155645">
              <w:rPr>
                <w:sz w:val="20"/>
              </w:rPr>
              <w:sym w:font="Wingdings" w:char="F071"/>
            </w:r>
            <w:r w:rsidR="00155645" w:rsidRPr="002A772E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2A772E">
              <w:rPr>
                <w:sz w:val="20"/>
                <w:lang w:val="ru-RU"/>
              </w:rPr>
              <w:t xml:space="preserve">           </w:t>
            </w:r>
            <w:r w:rsidR="00155645" w:rsidRPr="00155645">
              <w:rPr>
                <w:sz w:val="20"/>
              </w:rPr>
              <w:sym w:font="Wingdings" w:char="F071"/>
            </w:r>
            <w:r w:rsidR="00155645" w:rsidRPr="002A772E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155645" w:rsidTr="00155645">
        <w:trPr>
          <w:trHeight w:val="1440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A772E" w:rsidRPr="002A772E" w:rsidRDefault="002A772E" w:rsidP="002A772E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2A772E">
              <w:rPr>
                <w:sz w:val="20"/>
              </w:rPr>
              <w:t>Антрациклины</w:t>
            </w:r>
            <w:r w:rsidRPr="00155645" w:rsidDel="002A772E">
              <w:rPr>
                <w:sz w:val="20"/>
              </w:rPr>
              <w:t xml:space="preserve"> </w:t>
            </w:r>
          </w:p>
          <w:p w:rsidR="002A772E" w:rsidRPr="002A772E" w:rsidRDefault="002A772E" w:rsidP="002A772E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2A772E">
              <w:rPr>
                <w:sz w:val="20"/>
              </w:rPr>
              <w:t>Препараты платины</w:t>
            </w:r>
          </w:p>
          <w:p w:rsidR="00155645" w:rsidRDefault="002A772E" w:rsidP="00155645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2A772E">
              <w:rPr>
                <w:sz w:val="20"/>
              </w:rPr>
              <w:t>Таксаны</w:t>
            </w:r>
            <w:r w:rsidR="00155645" w:rsidRPr="00155645">
              <w:rPr>
                <w:sz w:val="20"/>
              </w:rPr>
              <w:t xml:space="preserve"> </w:t>
            </w:r>
          </w:p>
          <w:p w:rsidR="002A772E" w:rsidRPr="002A772E" w:rsidRDefault="002A772E" w:rsidP="002A772E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2A772E">
              <w:rPr>
                <w:sz w:val="20"/>
              </w:rPr>
              <w:t>Циклофосфамид</w:t>
            </w:r>
            <w:r w:rsidRPr="00155645" w:rsidDel="002A772E">
              <w:rPr>
                <w:sz w:val="20"/>
              </w:rPr>
              <w:t xml:space="preserve"> </w:t>
            </w:r>
          </w:p>
          <w:p w:rsidR="002A772E" w:rsidRPr="002A772E" w:rsidRDefault="002A772E" w:rsidP="002A772E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2A772E">
              <w:rPr>
                <w:sz w:val="20"/>
              </w:rPr>
              <w:t>Другая химиотерапия</w:t>
            </w:r>
          </w:p>
          <w:p w:rsidR="00155645" w:rsidRPr="002A772E" w:rsidRDefault="002A772E">
            <w:pPr>
              <w:rPr>
                <w:sz w:val="20"/>
                <w:lang w:val="ru-RU"/>
              </w:rPr>
            </w:pPr>
            <w:r w:rsidRPr="002A772E">
              <w:rPr>
                <w:i/>
                <w:sz w:val="20"/>
                <w:lang w:val="ru-RU"/>
              </w:rPr>
              <w:t>*</w:t>
            </w:r>
            <w:r w:rsidRPr="00C0595A">
              <w:rPr>
                <w:rFonts w:cs="Arial"/>
                <w:i/>
                <w:iCs/>
                <w:color w:val="000080"/>
                <w:szCs w:val="18"/>
                <w:lang w:val="ru-RU"/>
              </w:rPr>
              <w:t xml:space="preserve"> </w:t>
            </w:r>
            <w:r w:rsidRPr="00EC7202">
              <w:rPr>
                <w:i/>
                <w:sz w:val="20"/>
                <w:lang w:val="ru-RU"/>
              </w:rPr>
              <w:t>Если да, перечислите все препараты:</w:t>
            </w:r>
          </w:p>
        </w:tc>
        <w:tc>
          <w:tcPr>
            <w:tcW w:w="6360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55645" w:rsidRPr="002A772E" w:rsidRDefault="00155645" w:rsidP="00155645">
            <w:pPr>
              <w:rPr>
                <w:sz w:val="20"/>
                <w:lang w:val="ru-RU"/>
              </w:rPr>
            </w:pPr>
            <w:r w:rsidRPr="00155645">
              <w:rPr>
                <w:sz w:val="20"/>
              </w:rPr>
              <w:sym w:font="Wingdings" w:char="F071"/>
            </w:r>
            <w:r w:rsidRPr="00695B20">
              <w:rPr>
                <w:sz w:val="20"/>
                <w:lang w:val="ru-RU"/>
              </w:rPr>
              <w:t xml:space="preserve"> </w:t>
            </w:r>
            <w:r w:rsidR="002A772E">
              <w:rPr>
                <w:sz w:val="20"/>
                <w:lang w:val="ru-RU"/>
              </w:rPr>
              <w:t>да</w:t>
            </w:r>
            <w:r w:rsidR="002A772E" w:rsidRPr="00695B20">
              <w:rPr>
                <w:sz w:val="20"/>
                <w:lang w:val="ru-RU"/>
              </w:rPr>
              <w:t xml:space="preserve">        </w:t>
            </w:r>
            <w:r w:rsidRPr="00155645">
              <w:rPr>
                <w:sz w:val="20"/>
              </w:rPr>
              <w:sym w:font="Wingdings" w:char="F071"/>
            </w:r>
            <w:r w:rsidRPr="00695B20">
              <w:rPr>
                <w:sz w:val="20"/>
                <w:lang w:val="ru-RU"/>
              </w:rPr>
              <w:t xml:space="preserve">  </w:t>
            </w:r>
            <w:r w:rsidR="002A772E">
              <w:rPr>
                <w:sz w:val="20"/>
                <w:lang w:val="ru-RU"/>
              </w:rPr>
              <w:t>нет</w:t>
            </w:r>
          </w:p>
          <w:p w:rsidR="00695B20" w:rsidRPr="002A772E" w:rsidRDefault="00695B20" w:rsidP="00695B20">
            <w:pPr>
              <w:rPr>
                <w:sz w:val="20"/>
                <w:lang w:val="ru-RU"/>
              </w:rPr>
            </w:pPr>
            <w:r w:rsidRPr="00155645">
              <w:rPr>
                <w:sz w:val="20"/>
              </w:rPr>
              <w:sym w:font="Wingdings" w:char="F071"/>
            </w:r>
            <w:r w:rsidRPr="00695B20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695B20">
              <w:rPr>
                <w:sz w:val="20"/>
                <w:lang w:val="ru-RU"/>
              </w:rPr>
              <w:t xml:space="preserve">        </w:t>
            </w:r>
            <w:r w:rsidRPr="00155645">
              <w:rPr>
                <w:sz w:val="20"/>
              </w:rPr>
              <w:sym w:font="Wingdings" w:char="F071"/>
            </w:r>
            <w:r w:rsidRPr="00695B20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  <w:p w:rsidR="00695B20" w:rsidRPr="002A772E" w:rsidRDefault="00695B20" w:rsidP="00695B20">
            <w:pPr>
              <w:rPr>
                <w:sz w:val="20"/>
                <w:lang w:val="ru-RU"/>
              </w:rPr>
            </w:pPr>
            <w:r w:rsidRPr="00155645">
              <w:rPr>
                <w:sz w:val="20"/>
              </w:rPr>
              <w:sym w:font="Wingdings" w:char="F071"/>
            </w:r>
            <w:r w:rsidRPr="00695B20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695B20">
              <w:rPr>
                <w:sz w:val="20"/>
                <w:lang w:val="ru-RU"/>
              </w:rPr>
              <w:t xml:space="preserve">        </w:t>
            </w:r>
            <w:r w:rsidRPr="00155645">
              <w:rPr>
                <w:sz w:val="20"/>
              </w:rPr>
              <w:sym w:font="Wingdings" w:char="F071"/>
            </w:r>
            <w:r w:rsidRPr="00695B20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  <w:p w:rsidR="00695B20" w:rsidRPr="002A772E" w:rsidRDefault="00695B20" w:rsidP="00695B20">
            <w:pPr>
              <w:rPr>
                <w:sz w:val="20"/>
                <w:lang w:val="ru-RU"/>
              </w:rPr>
            </w:pPr>
            <w:r w:rsidRPr="00155645">
              <w:rPr>
                <w:sz w:val="20"/>
              </w:rPr>
              <w:sym w:font="Wingdings" w:char="F071"/>
            </w:r>
            <w:r w:rsidRPr="00155645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155645">
              <w:rPr>
                <w:sz w:val="20"/>
              </w:rPr>
              <w:t xml:space="preserve">        </w:t>
            </w:r>
            <w:r w:rsidRPr="00155645">
              <w:rPr>
                <w:sz w:val="20"/>
              </w:rPr>
              <w:sym w:font="Wingdings" w:char="F071"/>
            </w:r>
            <w:r w:rsidRPr="00155645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  <w:p w:rsidR="00695B20" w:rsidRPr="002A772E" w:rsidRDefault="00695B20" w:rsidP="00695B20">
            <w:pPr>
              <w:rPr>
                <w:sz w:val="20"/>
                <w:lang w:val="ru-RU"/>
              </w:rPr>
            </w:pPr>
            <w:r w:rsidRPr="00155645">
              <w:rPr>
                <w:sz w:val="20"/>
              </w:rPr>
              <w:sym w:font="Wingdings" w:char="F071"/>
            </w:r>
            <w:r w:rsidRPr="00155645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да*</w:t>
            </w:r>
            <w:r w:rsidRPr="00155645">
              <w:rPr>
                <w:sz w:val="20"/>
              </w:rPr>
              <w:t xml:space="preserve">        </w:t>
            </w:r>
            <w:r w:rsidRPr="00155645">
              <w:rPr>
                <w:sz w:val="20"/>
              </w:rPr>
              <w:sym w:font="Wingdings" w:char="F071"/>
            </w:r>
            <w:r w:rsidRPr="00155645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  <w:p w:rsidR="00155645" w:rsidRDefault="00155645" w:rsidP="00155645">
            <w:pPr>
              <w:rPr>
                <w:sz w:val="20"/>
              </w:rPr>
            </w:pPr>
          </w:p>
        </w:tc>
      </w:tr>
      <w:tr w:rsidR="00155645" w:rsidTr="00155645">
        <w:trPr>
          <w:trHeight w:val="1279"/>
        </w:trPr>
        <w:tc>
          <w:tcPr>
            <w:tcW w:w="9904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45" w:rsidRPr="00155645" w:rsidRDefault="00155645" w:rsidP="00155645">
            <w:pPr>
              <w:rPr>
                <w:sz w:val="20"/>
              </w:rPr>
            </w:pPr>
            <w:r w:rsidRPr="00155645">
              <w:rPr>
                <w:sz w:val="20"/>
              </w:rPr>
              <w:t>1._________________________________</w:t>
            </w:r>
          </w:p>
          <w:p w:rsidR="00155645" w:rsidRPr="00155645" w:rsidRDefault="00155645" w:rsidP="00155645">
            <w:pPr>
              <w:rPr>
                <w:sz w:val="20"/>
              </w:rPr>
            </w:pPr>
            <w:r w:rsidRPr="00155645">
              <w:rPr>
                <w:sz w:val="20"/>
              </w:rPr>
              <w:t>2._________________________________</w:t>
            </w:r>
          </w:p>
          <w:p w:rsidR="00155645" w:rsidRPr="00155645" w:rsidRDefault="00155645" w:rsidP="00155645">
            <w:pPr>
              <w:rPr>
                <w:sz w:val="20"/>
              </w:rPr>
            </w:pPr>
            <w:r w:rsidRPr="00155645">
              <w:rPr>
                <w:sz w:val="20"/>
              </w:rPr>
              <w:t>3._________________________________</w:t>
            </w:r>
          </w:p>
          <w:p w:rsidR="00155645" w:rsidRPr="00155645" w:rsidRDefault="00155645" w:rsidP="00155645">
            <w:pPr>
              <w:rPr>
                <w:rFonts w:cs="Arial"/>
                <w:i/>
                <w:iCs/>
                <w:color w:val="000080"/>
                <w:szCs w:val="18"/>
              </w:rPr>
            </w:pPr>
            <w:r w:rsidRPr="00155645">
              <w:rPr>
                <w:sz w:val="20"/>
              </w:rPr>
              <w:t>4._________________________________</w:t>
            </w:r>
          </w:p>
        </w:tc>
      </w:tr>
      <w:tr w:rsidR="00850671" w:rsidRPr="002B40A0" w:rsidTr="00C22197">
        <w:tc>
          <w:tcPr>
            <w:tcW w:w="9904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22197" w:rsidRPr="00EC7202" w:rsidRDefault="001B241A" w:rsidP="00C2219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  <w:lang w:val="ru-RU"/>
              </w:rPr>
            </w:pPr>
            <w:r w:rsidRPr="00EC7202">
              <w:rPr>
                <w:b/>
                <w:sz w:val="20"/>
                <w:lang w:val="ru-RU"/>
              </w:rPr>
              <w:t>Дата регистрации прогрессирования заболевания</w:t>
            </w:r>
            <w:r w:rsidR="00FB1AFC" w:rsidRPr="00EC7202">
              <w:rPr>
                <w:b/>
                <w:sz w:val="20"/>
                <w:lang w:val="ru-RU"/>
              </w:rPr>
              <w:t>:</w:t>
            </w:r>
            <w:r w:rsidR="00FB1AFC" w:rsidRPr="00EC7202">
              <w:rPr>
                <w:sz w:val="20"/>
                <w:lang w:val="ru-RU"/>
              </w:rPr>
              <w:t xml:space="preserve">  </w:t>
            </w:r>
            <w:r w:rsidR="00C22197" w:rsidRPr="00EC7202">
              <w:rPr>
                <w:sz w:val="20"/>
                <w:lang w:val="ru-RU"/>
              </w:rPr>
              <w:t>|__</w:t>
            </w:r>
            <w:r w:rsidR="00C22197" w:rsidRPr="003B5370">
              <w:rPr>
                <w:sz w:val="20"/>
              </w:rPr>
              <w:t>I</w:t>
            </w:r>
            <w:r w:rsidR="00C22197" w:rsidRPr="00EC7202">
              <w:rPr>
                <w:sz w:val="20"/>
                <w:lang w:val="ru-RU"/>
              </w:rPr>
              <w:t>__</w:t>
            </w:r>
            <w:r w:rsidR="00C22197" w:rsidRPr="003B5370">
              <w:rPr>
                <w:sz w:val="20"/>
              </w:rPr>
              <w:t>I</w:t>
            </w:r>
            <w:r w:rsidR="00C22197" w:rsidRPr="00EC7202">
              <w:rPr>
                <w:sz w:val="20"/>
                <w:lang w:val="ru-RU"/>
              </w:rPr>
              <w:t xml:space="preserve">  </w:t>
            </w:r>
            <w:r w:rsidR="00C22197" w:rsidRPr="003B5370">
              <w:rPr>
                <w:sz w:val="20"/>
              </w:rPr>
              <w:t>I</w:t>
            </w:r>
            <w:r w:rsidR="00C22197" w:rsidRPr="00EC7202">
              <w:rPr>
                <w:sz w:val="20"/>
                <w:lang w:val="ru-RU"/>
              </w:rPr>
              <w:t>__</w:t>
            </w:r>
            <w:r w:rsidR="00C22197" w:rsidRPr="003B5370">
              <w:rPr>
                <w:sz w:val="20"/>
              </w:rPr>
              <w:t>I</w:t>
            </w:r>
            <w:r w:rsidR="00C22197" w:rsidRPr="00EC7202">
              <w:rPr>
                <w:sz w:val="20"/>
                <w:lang w:val="ru-RU"/>
              </w:rPr>
              <w:t>__</w:t>
            </w:r>
            <w:r w:rsidR="00C22197" w:rsidRPr="003B5370">
              <w:rPr>
                <w:sz w:val="20"/>
              </w:rPr>
              <w:t>I</w:t>
            </w:r>
            <w:r w:rsidR="00C22197" w:rsidRPr="00EC7202">
              <w:rPr>
                <w:sz w:val="20"/>
                <w:lang w:val="ru-RU"/>
              </w:rPr>
              <w:t>__</w:t>
            </w:r>
            <w:r w:rsidR="00C22197" w:rsidRPr="003B5370">
              <w:rPr>
                <w:sz w:val="20"/>
              </w:rPr>
              <w:t>I</w:t>
            </w:r>
            <w:r w:rsidR="00C22197" w:rsidRPr="00EC7202">
              <w:rPr>
                <w:sz w:val="20"/>
                <w:lang w:val="ru-RU"/>
              </w:rPr>
              <w:t xml:space="preserve">  </w:t>
            </w:r>
            <w:r w:rsidR="00C22197" w:rsidRPr="003B5370">
              <w:rPr>
                <w:sz w:val="20"/>
              </w:rPr>
              <w:t>I</w:t>
            </w:r>
            <w:r w:rsidR="00C22197" w:rsidRPr="00EC7202">
              <w:rPr>
                <w:sz w:val="20"/>
                <w:lang w:val="ru-RU"/>
              </w:rPr>
              <w:t>__</w:t>
            </w:r>
            <w:r w:rsidR="00C22197" w:rsidRPr="003B5370">
              <w:rPr>
                <w:sz w:val="20"/>
              </w:rPr>
              <w:t>I</w:t>
            </w:r>
            <w:r w:rsidR="00C22197" w:rsidRPr="00EC7202">
              <w:rPr>
                <w:sz w:val="20"/>
                <w:lang w:val="ru-RU"/>
              </w:rPr>
              <w:t>__</w:t>
            </w:r>
            <w:r w:rsidR="00C22197" w:rsidRPr="003B5370">
              <w:rPr>
                <w:sz w:val="20"/>
              </w:rPr>
              <w:t>I</w:t>
            </w:r>
            <w:r w:rsidR="00C22197" w:rsidRPr="00EC7202">
              <w:rPr>
                <w:sz w:val="20"/>
                <w:lang w:val="ru-RU"/>
              </w:rPr>
              <w:t>__</w:t>
            </w:r>
            <w:r w:rsidR="00C22197" w:rsidRPr="003B5370">
              <w:rPr>
                <w:sz w:val="20"/>
              </w:rPr>
              <w:t>I</w:t>
            </w:r>
            <w:r w:rsidR="00C22197" w:rsidRPr="00EC7202">
              <w:rPr>
                <w:sz w:val="20"/>
                <w:lang w:val="ru-RU"/>
              </w:rPr>
              <w:t>__</w:t>
            </w:r>
            <w:r w:rsidR="00C22197" w:rsidRPr="003B5370">
              <w:rPr>
                <w:sz w:val="20"/>
              </w:rPr>
              <w:t>I</w:t>
            </w:r>
          </w:p>
          <w:p w:rsidR="00C22197" w:rsidRPr="00EC7202" w:rsidRDefault="00C22197" w:rsidP="00C22197">
            <w:pPr>
              <w:jc w:val="center"/>
              <w:rPr>
                <w:i/>
                <w:sz w:val="20"/>
                <w:lang w:val="ru-RU"/>
              </w:rPr>
            </w:pPr>
            <w:r w:rsidRPr="00EC7202">
              <w:rPr>
                <w:i/>
                <w:sz w:val="20"/>
                <w:lang w:val="ru-RU"/>
              </w:rPr>
              <w:t xml:space="preserve">                                                                </w:t>
            </w:r>
            <w:r w:rsidR="001B241A">
              <w:rPr>
                <w:i/>
                <w:sz w:val="20"/>
                <w:lang w:val="ru-RU"/>
              </w:rPr>
              <w:t xml:space="preserve">                     </w:t>
            </w:r>
            <w:r w:rsidRPr="00EC7202">
              <w:rPr>
                <w:i/>
                <w:sz w:val="20"/>
                <w:lang w:val="ru-RU"/>
              </w:rPr>
              <w:t xml:space="preserve"> </w:t>
            </w:r>
            <w:r w:rsidR="001B241A">
              <w:rPr>
                <w:i/>
                <w:sz w:val="20"/>
                <w:lang w:val="ru-RU"/>
              </w:rPr>
              <w:t>день</w:t>
            </w:r>
            <w:r w:rsidR="001B241A" w:rsidRPr="00EC7202">
              <w:rPr>
                <w:i/>
                <w:sz w:val="20"/>
                <w:lang w:val="ru-RU"/>
              </w:rPr>
              <w:t xml:space="preserve">        </w:t>
            </w:r>
            <w:r w:rsidR="001B241A">
              <w:rPr>
                <w:i/>
                <w:sz w:val="20"/>
                <w:lang w:val="ru-RU"/>
              </w:rPr>
              <w:t>месяц</w:t>
            </w:r>
            <w:r w:rsidR="001B241A" w:rsidRPr="00EC7202">
              <w:rPr>
                <w:i/>
                <w:sz w:val="20"/>
                <w:lang w:val="ru-RU"/>
              </w:rPr>
              <w:t xml:space="preserve">          </w:t>
            </w:r>
            <w:r w:rsidR="001B241A">
              <w:rPr>
                <w:i/>
                <w:sz w:val="20"/>
                <w:lang w:val="ru-RU"/>
              </w:rPr>
              <w:t>год</w:t>
            </w:r>
          </w:p>
        </w:tc>
      </w:tr>
      <w:tr w:rsidR="00C22197" w:rsidTr="00C22197">
        <w:tc>
          <w:tcPr>
            <w:tcW w:w="9904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22197" w:rsidRPr="00C22197" w:rsidRDefault="001B241A" w:rsidP="00C22197">
            <w:pPr>
              <w:pStyle w:val="ListParagraph"/>
              <w:numPr>
                <w:ilvl w:val="0"/>
                <w:numId w:val="8"/>
              </w:numPr>
              <w:spacing w:before="40" w:line="320" w:lineRule="exact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Лабораторные анализы</w:t>
            </w:r>
            <w:r w:rsidR="00C22197" w:rsidRPr="00C22197">
              <w:rPr>
                <w:b/>
                <w:sz w:val="20"/>
              </w:rPr>
              <w:t>:</w:t>
            </w:r>
          </w:p>
        </w:tc>
      </w:tr>
      <w:tr w:rsidR="00C22197" w:rsidTr="00C22197">
        <w:trPr>
          <w:trHeight w:val="488"/>
        </w:trPr>
        <w:tc>
          <w:tcPr>
            <w:tcW w:w="363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2197" w:rsidRPr="00C22197" w:rsidRDefault="00C22197" w:rsidP="00C22197">
            <w:pPr>
              <w:spacing w:before="40" w:line="320" w:lineRule="exact"/>
              <w:rPr>
                <w:sz w:val="20"/>
              </w:rPr>
            </w:pPr>
            <w:r w:rsidRPr="00C22197">
              <w:rPr>
                <w:sz w:val="20"/>
              </w:rPr>
              <w:t>СА 125</w:t>
            </w:r>
          </w:p>
          <w:p w:rsidR="00C22197" w:rsidRPr="001B241A" w:rsidRDefault="00C22197" w:rsidP="001B241A">
            <w:pPr>
              <w:spacing w:before="40" w:line="320" w:lineRule="exact"/>
              <w:rPr>
                <w:b/>
                <w:bCs/>
                <w:color w:val="000080"/>
                <w:sz w:val="20"/>
                <w:lang w:val="ru-RU"/>
              </w:rPr>
            </w:pP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</w:t>
            </w:r>
            <w:r w:rsidR="001B241A">
              <w:rPr>
                <w:sz w:val="20"/>
                <w:lang w:val="ru-RU"/>
              </w:rPr>
              <w:t>да</w:t>
            </w:r>
            <w:r w:rsidR="001B241A" w:rsidRPr="00C22197">
              <w:rPr>
                <w:sz w:val="20"/>
              </w:rPr>
              <w:t xml:space="preserve">       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 </w:t>
            </w:r>
            <w:r w:rsidR="001B241A">
              <w:rPr>
                <w:sz w:val="20"/>
                <w:lang w:val="ru-RU"/>
              </w:rPr>
              <w:t>нет</w:t>
            </w:r>
          </w:p>
        </w:tc>
        <w:tc>
          <w:tcPr>
            <w:tcW w:w="627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2197" w:rsidRDefault="00C22197">
            <w:pPr>
              <w:rPr>
                <w:rFonts w:cs="Arial"/>
                <w:color w:val="000080"/>
                <w:sz w:val="20"/>
              </w:rPr>
            </w:pPr>
          </w:p>
          <w:p w:rsidR="00C22197" w:rsidRDefault="00C22197">
            <w:pPr>
              <w:rPr>
                <w:rFonts w:cs="Arial"/>
                <w:color w:val="000080"/>
                <w:sz w:val="20"/>
              </w:rPr>
            </w:pPr>
          </w:p>
          <w:p w:rsidR="00C22197" w:rsidRPr="001B241A" w:rsidRDefault="00C22197">
            <w:pPr>
              <w:rPr>
                <w:sz w:val="20"/>
                <w:lang w:val="ru-RU"/>
              </w:rPr>
            </w:pPr>
            <w:r w:rsidRPr="00C22197">
              <w:rPr>
                <w:sz w:val="20"/>
              </w:rPr>
              <w:t xml:space="preserve">I__I__I__I </w:t>
            </w:r>
            <w:r w:rsidR="001B241A">
              <w:rPr>
                <w:sz w:val="20"/>
                <w:lang w:val="ru-RU"/>
              </w:rPr>
              <w:t>Ед</w:t>
            </w:r>
            <w:r w:rsidRPr="00C22197">
              <w:rPr>
                <w:sz w:val="20"/>
              </w:rPr>
              <w:t>/</w:t>
            </w:r>
            <w:r w:rsidR="001B241A">
              <w:rPr>
                <w:sz w:val="20"/>
                <w:lang w:val="ru-RU"/>
              </w:rPr>
              <w:t>мл</w:t>
            </w:r>
          </w:p>
          <w:p w:rsidR="00C22197" w:rsidRDefault="00C22197" w:rsidP="00C22197">
            <w:pPr>
              <w:spacing w:before="40" w:line="320" w:lineRule="exact"/>
              <w:rPr>
                <w:b/>
                <w:bCs/>
                <w:color w:val="000080"/>
                <w:sz w:val="20"/>
              </w:rPr>
            </w:pPr>
          </w:p>
        </w:tc>
      </w:tr>
      <w:tr w:rsidR="00C22197" w:rsidTr="00C22197">
        <w:trPr>
          <w:trHeight w:val="238"/>
        </w:trPr>
        <w:tc>
          <w:tcPr>
            <w:tcW w:w="9904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22197" w:rsidRPr="00C22197" w:rsidRDefault="001B241A" w:rsidP="00C22197">
            <w:pPr>
              <w:pStyle w:val="ListParagraph"/>
              <w:numPr>
                <w:ilvl w:val="0"/>
                <w:numId w:val="8"/>
              </w:numPr>
              <w:spacing w:before="40" w:line="320" w:lineRule="exact"/>
              <w:rPr>
                <w:b/>
                <w:bCs/>
                <w:color w:val="000080"/>
                <w:sz w:val="20"/>
              </w:rPr>
            </w:pPr>
            <w:r w:rsidRPr="001B241A">
              <w:rPr>
                <w:b/>
                <w:sz w:val="20"/>
                <w:lang w:val="ru-RU"/>
              </w:rPr>
              <w:t>Инструментальные исследования</w:t>
            </w:r>
            <w:r w:rsidR="00C22197" w:rsidRPr="00C22197">
              <w:rPr>
                <w:b/>
                <w:sz w:val="20"/>
              </w:rPr>
              <w:t>:</w:t>
            </w:r>
          </w:p>
        </w:tc>
      </w:tr>
      <w:tr w:rsidR="00C22197" w:rsidTr="00C22197">
        <w:trPr>
          <w:trHeight w:val="238"/>
        </w:trPr>
        <w:tc>
          <w:tcPr>
            <w:tcW w:w="361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2197" w:rsidRPr="00C22197" w:rsidRDefault="00C7643F" w:rsidP="00C22197">
            <w:pPr>
              <w:pStyle w:val="Heading4"/>
              <w:numPr>
                <w:ilvl w:val="0"/>
                <w:numId w:val="10"/>
              </w:numPr>
              <w:spacing w:before="40" w:after="0" w:line="360" w:lineRule="auto"/>
              <w:jc w:val="left"/>
              <w:outlineLvl w:val="3"/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МРТ ОМТ</w:t>
            </w:r>
            <w:r w:rsidR="00C22197" w:rsidRPr="00C22197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t xml:space="preserve">     </w:t>
            </w:r>
            <w:r w:rsidR="00C22197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t xml:space="preserve">     </w:t>
            </w:r>
            <w:r w:rsidR="00C22197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br/>
            </w:r>
            <w:r w:rsidR="00C22197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tab/>
              <w:t xml:space="preserve"> </w:t>
            </w:r>
            <w:r w:rsidR="00C22197" w:rsidRPr="00C22197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="00C22197" w:rsidRPr="00C22197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да</w:t>
            </w:r>
            <w:r w:rsidR="00C22197" w:rsidRPr="00C22197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t xml:space="preserve">            </w:t>
            </w:r>
            <w:r w:rsidR="00C22197" w:rsidRPr="00C22197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="00C22197" w:rsidRPr="00C22197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t xml:space="preserve"> 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нет</w:t>
            </w:r>
          </w:p>
          <w:p w:rsidR="00C22197" w:rsidRPr="00C22197" w:rsidRDefault="00C7643F" w:rsidP="00C22197">
            <w:pPr>
              <w:spacing w:before="40" w:line="320" w:lineRule="exact"/>
              <w:rPr>
                <w:b/>
                <w:sz w:val="20"/>
              </w:rPr>
            </w:pPr>
            <w:r>
              <w:rPr>
                <w:sz w:val="20"/>
                <w:lang w:val="ru-RU"/>
              </w:rPr>
              <w:t>Заключение</w:t>
            </w:r>
            <w:r w:rsidR="00C22197" w:rsidRPr="00C22197">
              <w:rPr>
                <w:sz w:val="20"/>
              </w:rPr>
              <w:t>_____________________</w:t>
            </w:r>
          </w:p>
        </w:tc>
        <w:tc>
          <w:tcPr>
            <w:tcW w:w="258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2197" w:rsidRDefault="00C22197" w:rsidP="00C22197">
            <w:pPr>
              <w:ind w:left="-709" w:firstLine="709"/>
            </w:pPr>
          </w:p>
          <w:p w:rsidR="00C22197" w:rsidRPr="00C7643F" w:rsidRDefault="00C7643F" w:rsidP="00C22197">
            <w:pPr>
              <w:ind w:left="-709" w:firstLine="709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Дата проведения</w:t>
            </w:r>
          </w:p>
          <w:p w:rsidR="00C22197" w:rsidRPr="00C22197" w:rsidRDefault="00C22197" w:rsidP="00C22197">
            <w:pPr>
              <w:pStyle w:val="ListParagraph"/>
              <w:spacing w:before="40" w:line="320" w:lineRule="exact"/>
              <w:ind w:left="1080"/>
              <w:rPr>
                <w:b/>
                <w:sz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2197" w:rsidRDefault="00C22197" w:rsidP="00C2219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  <w:p w:rsidR="00C22197" w:rsidRDefault="00C22197" w:rsidP="00C2219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C22197" w:rsidRPr="00C22197" w:rsidRDefault="00C22197" w:rsidP="00C22197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i/>
                <w:sz w:val="20"/>
              </w:rPr>
              <w:t xml:space="preserve">             </w:t>
            </w:r>
            <w:r w:rsidR="00C7643F">
              <w:rPr>
                <w:i/>
                <w:sz w:val="20"/>
                <w:lang w:val="ru-RU"/>
              </w:rPr>
              <w:t>день</w:t>
            </w:r>
            <w:r w:rsidR="00C7643F" w:rsidRPr="003B5370">
              <w:rPr>
                <w:i/>
                <w:sz w:val="20"/>
              </w:rPr>
              <w:t xml:space="preserve">        </w:t>
            </w:r>
            <w:r w:rsidR="00C7643F">
              <w:rPr>
                <w:i/>
                <w:sz w:val="20"/>
                <w:lang w:val="ru-RU"/>
              </w:rPr>
              <w:t>месяц</w:t>
            </w:r>
            <w:r w:rsidR="00C7643F" w:rsidRPr="003B5370">
              <w:rPr>
                <w:i/>
                <w:sz w:val="20"/>
              </w:rPr>
              <w:t xml:space="preserve">          </w:t>
            </w:r>
            <w:r w:rsidR="00C7643F">
              <w:rPr>
                <w:i/>
                <w:sz w:val="20"/>
                <w:lang w:val="ru-RU"/>
              </w:rPr>
              <w:t>год</w:t>
            </w:r>
          </w:p>
        </w:tc>
      </w:tr>
      <w:tr w:rsidR="00C22197" w:rsidTr="00C22197">
        <w:trPr>
          <w:trHeight w:val="238"/>
        </w:trPr>
        <w:tc>
          <w:tcPr>
            <w:tcW w:w="3619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C22197" w:rsidRDefault="00C7643F" w:rsidP="00C22197">
            <w:pPr>
              <w:pStyle w:val="Heading4"/>
              <w:numPr>
                <w:ilvl w:val="0"/>
                <w:numId w:val="10"/>
              </w:numPr>
              <w:spacing w:before="40" w:after="0" w:line="360" w:lineRule="auto"/>
              <w:jc w:val="left"/>
              <w:outlineLvl w:val="3"/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УЗИ ОБП</w:t>
            </w:r>
          </w:p>
          <w:p w:rsidR="00C22197" w:rsidRPr="00C7643F" w:rsidRDefault="00C22197" w:rsidP="00C22197">
            <w:pPr>
              <w:spacing w:before="40" w:line="320" w:lineRule="exact"/>
              <w:rPr>
                <w:sz w:val="20"/>
                <w:lang w:val="ru-RU"/>
              </w:rPr>
            </w:pPr>
            <w:r>
              <w:rPr>
                <w:sz w:val="20"/>
              </w:rPr>
              <w:t xml:space="preserve">                                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</w:t>
            </w:r>
            <w:r w:rsidR="00C7643F">
              <w:rPr>
                <w:sz w:val="20"/>
                <w:lang w:val="ru-RU"/>
              </w:rPr>
              <w:t>да</w:t>
            </w:r>
            <w:r w:rsidRPr="00C22197">
              <w:rPr>
                <w:sz w:val="20"/>
              </w:rPr>
              <w:t xml:space="preserve">           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 </w:t>
            </w:r>
            <w:r w:rsidR="00C7643F">
              <w:rPr>
                <w:sz w:val="20"/>
                <w:lang w:val="ru-RU"/>
              </w:rPr>
              <w:t>нет</w:t>
            </w:r>
          </w:p>
          <w:p w:rsidR="00C22197" w:rsidRPr="00C22197" w:rsidRDefault="00C7643F" w:rsidP="00C22197">
            <w:pPr>
              <w:spacing w:before="40" w:line="320" w:lineRule="exact"/>
              <w:rPr>
                <w:b/>
                <w:bCs/>
                <w:sz w:val="20"/>
              </w:rPr>
            </w:pPr>
            <w:r>
              <w:rPr>
                <w:sz w:val="20"/>
                <w:lang w:val="ru-RU"/>
              </w:rPr>
              <w:t>Заключение</w:t>
            </w:r>
            <w:r w:rsidRPr="00C22197" w:rsidDel="00C7643F">
              <w:rPr>
                <w:sz w:val="20"/>
              </w:rPr>
              <w:t xml:space="preserve"> </w:t>
            </w:r>
            <w:r w:rsidR="00C22197" w:rsidRPr="00C22197">
              <w:rPr>
                <w:sz w:val="20"/>
              </w:rPr>
              <w:t>_____________________</w:t>
            </w:r>
          </w:p>
        </w:tc>
        <w:tc>
          <w:tcPr>
            <w:tcW w:w="2585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C22197" w:rsidRDefault="00C22197" w:rsidP="00D747B6">
            <w:pPr>
              <w:ind w:left="-709" w:firstLine="709"/>
            </w:pPr>
          </w:p>
          <w:p w:rsidR="00C22197" w:rsidRDefault="00C22197" w:rsidP="00D747B6">
            <w:pPr>
              <w:ind w:left="-709" w:firstLine="709"/>
              <w:rPr>
                <w:sz w:val="20"/>
              </w:rPr>
            </w:pPr>
          </w:p>
          <w:p w:rsidR="00C7643F" w:rsidRPr="00C7643F" w:rsidRDefault="00C7643F" w:rsidP="00C7643F">
            <w:pPr>
              <w:ind w:left="-709" w:firstLine="709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Дата проведения</w:t>
            </w:r>
          </w:p>
          <w:p w:rsidR="00C22197" w:rsidRPr="00C22197" w:rsidRDefault="00C22197" w:rsidP="00D747B6">
            <w:pPr>
              <w:pStyle w:val="ListParagraph"/>
              <w:spacing w:before="40" w:line="320" w:lineRule="exact"/>
              <w:ind w:left="1080"/>
              <w:rPr>
                <w:b/>
                <w:sz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</w:tcBorders>
            <w:shd w:val="clear" w:color="auto" w:fill="auto"/>
          </w:tcPr>
          <w:p w:rsidR="00C22197" w:rsidRDefault="00C22197" w:rsidP="00D747B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  <w:p w:rsidR="00C22197" w:rsidRDefault="00C22197" w:rsidP="00D747B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  <w:p w:rsidR="00C22197" w:rsidRDefault="00C22197" w:rsidP="00D747B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C22197" w:rsidRPr="00C22197" w:rsidRDefault="00C22197" w:rsidP="00D747B6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i/>
                <w:sz w:val="20"/>
              </w:rPr>
              <w:t xml:space="preserve">             </w:t>
            </w:r>
            <w:r w:rsidR="00C7643F">
              <w:rPr>
                <w:i/>
                <w:sz w:val="20"/>
                <w:lang w:val="ru-RU"/>
              </w:rPr>
              <w:t>день</w:t>
            </w:r>
            <w:r w:rsidR="00C7643F" w:rsidRPr="003B5370">
              <w:rPr>
                <w:i/>
                <w:sz w:val="20"/>
              </w:rPr>
              <w:t xml:space="preserve">        </w:t>
            </w:r>
            <w:r w:rsidR="00C7643F">
              <w:rPr>
                <w:i/>
                <w:sz w:val="20"/>
                <w:lang w:val="ru-RU"/>
              </w:rPr>
              <w:t>месяц</w:t>
            </w:r>
            <w:r w:rsidR="00C7643F" w:rsidRPr="003B5370">
              <w:rPr>
                <w:i/>
                <w:sz w:val="20"/>
              </w:rPr>
              <w:t xml:space="preserve">          </w:t>
            </w:r>
            <w:r w:rsidR="00C7643F">
              <w:rPr>
                <w:i/>
                <w:sz w:val="20"/>
                <w:lang w:val="ru-RU"/>
              </w:rPr>
              <w:t>год</w:t>
            </w:r>
          </w:p>
        </w:tc>
      </w:tr>
    </w:tbl>
    <w:p w:rsidR="001E1517" w:rsidRPr="00695B20" w:rsidRDefault="001E1517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5"/>
        <w:gridCol w:w="226"/>
        <w:gridCol w:w="1715"/>
        <w:gridCol w:w="339"/>
        <w:gridCol w:w="49"/>
        <w:gridCol w:w="2467"/>
        <w:gridCol w:w="114"/>
        <w:gridCol w:w="3279"/>
      </w:tblGrid>
      <w:tr w:rsidR="00C22197" w:rsidTr="00C22197">
        <w:tc>
          <w:tcPr>
            <w:tcW w:w="9904" w:type="dxa"/>
            <w:gridSpan w:val="8"/>
            <w:shd w:val="clear" w:color="auto" w:fill="D9D9D9" w:themeFill="background1" w:themeFillShade="D9"/>
          </w:tcPr>
          <w:p w:rsidR="00C22197" w:rsidRPr="00A97EE9" w:rsidRDefault="00A97EE9" w:rsidP="00A97EE9">
            <w:pPr>
              <w:jc w:val="center"/>
              <w:rPr>
                <w:lang w:val="ru-RU"/>
              </w:rPr>
            </w:pPr>
            <w:r>
              <w:rPr>
                <w:b/>
                <w:sz w:val="32"/>
                <w:lang w:val="ru-RU"/>
              </w:rPr>
              <w:lastRenderedPageBreak/>
              <w:t>Визит</w:t>
            </w:r>
            <w:r w:rsidR="00C22197" w:rsidRPr="000E27D8">
              <w:rPr>
                <w:b/>
                <w:sz w:val="32"/>
              </w:rPr>
              <w:t xml:space="preserve"> 1 – </w:t>
            </w:r>
            <w:r>
              <w:rPr>
                <w:b/>
                <w:sz w:val="32"/>
                <w:lang w:val="ru-RU"/>
              </w:rPr>
              <w:t>визит включения</w:t>
            </w:r>
          </w:p>
        </w:tc>
      </w:tr>
      <w:tr w:rsidR="00C22197" w:rsidTr="00C22197">
        <w:tc>
          <w:tcPr>
            <w:tcW w:w="9904" w:type="dxa"/>
            <w:gridSpan w:val="8"/>
            <w:shd w:val="clear" w:color="auto" w:fill="D9D9D9" w:themeFill="background1" w:themeFillShade="D9"/>
          </w:tcPr>
          <w:p w:rsidR="00C22197" w:rsidRDefault="00A97EE9" w:rsidP="00C22197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sz w:val="20"/>
                <w:lang w:val="ru-RU"/>
              </w:rPr>
              <w:t>Инструментальные исследования</w:t>
            </w:r>
            <w:r w:rsidR="00C22197" w:rsidRPr="00C22197">
              <w:rPr>
                <w:b/>
                <w:sz w:val="20"/>
              </w:rPr>
              <w:t>:</w:t>
            </w:r>
          </w:p>
        </w:tc>
      </w:tr>
      <w:tr w:rsidR="00C22197" w:rsidTr="00C22197">
        <w:tc>
          <w:tcPr>
            <w:tcW w:w="3656" w:type="dxa"/>
            <w:gridSpan w:val="3"/>
          </w:tcPr>
          <w:p w:rsidR="00C22197" w:rsidRPr="002960C6" w:rsidRDefault="00A97EE9" w:rsidP="002960C6">
            <w:pPr>
              <w:pStyle w:val="ListParagraph"/>
              <w:numPr>
                <w:ilvl w:val="0"/>
                <w:numId w:val="10"/>
              </w:num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КТ</w:t>
            </w:r>
            <w:r w:rsidRPr="00A97EE9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ОГК</w:t>
            </w:r>
            <w:r w:rsidRPr="00A97EE9">
              <w:rPr>
                <w:sz w:val="20"/>
              </w:rPr>
              <w:t xml:space="preserve"> </w:t>
            </w:r>
            <w:r w:rsidR="00C22197" w:rsidRPr="002960C6"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</w:rPr>
              <w:t xml:space="preserve">         </w:t>
            </w:r>
            <w:r w:rsidR="00C22197" w:rsidRPr="00C22197">
              <w:sym w:font="Wingdings" w:char="F071"/>
            </w:r>
            <w:r w:rsidR="00C22197" w:rsidRPr="002960C6">
              <w:rPr>
                <w:sz w:val="20"/>
              </w:rPr>
              <w:t xml:space="preserve"> </w:t>
            </w:r>
            <w:r w:rsidRPr="002960C6">
              <w:rPr>
                <w:sz w:val="20"/>
                <w:lang w:val="ru-RU"/>
              </w:rPr>
              <w:t>да</w:t>
            </w:r>
            <w:r w:rsidR="00C22197" w:rsidRPr="002960C6">
              <w:rPr>
                <w:sz w:val="20"/>
              </w:rPr>
              <w:t xml:space="preserve">            </w:t>
            </w:r>
            <w:r w:rsidR="00C22197" w:rsidRPr="00C22197">
              <w:sym w:font="Wingdings" w:char="F071"/>
            </w:r>
            <w:r w:rsidR="00C22197" w:rsidRPr="002960C6">
              <w:rPr>
                <w:sz w:val="20"/>
              </w:rPr>
              <w:t xml:space="preserve">  </w:t>
            </w:r>
            <w:r w:rsidRPr="002960C6">
              <w:rPr>
                <w:sz w:val="20"/>
                <w:lang w:val="ru-RU"/>
              </w:rPr>
              <w:t>нет</w:t>
            </w:r>
          </w:p>
          <w:p w:rsidR="00C22197" w:rsidRDefault="00A97EE9" w:rsidP="00C22197">
            <w:r>
              <w:rPr>
                <w:sz w:val="20"/>
                <w:lang w:val="ru-RU"/>
              </w:rPr>
              <w:t>Заключение</w:t>
            </w:r>
            <w:r w:rsidRPr="00C22197" w:rsidDel="00A97EE9">
              <w:rPr>
                <w:sz w:val="20"/>
              </w:rPr>
              <w:t xml:space="preserve"> </w:t>
            </w:r>
            <w:r w:rsidR="00C22197" w:rsidRPr="00C22197">
              <w:rPr>
                <w:sz w:val="20"/>
              </w:rPr>
              <w:t>_____________________</w:t>
            </w:r>
          </w:p>
        </w:tc>
        <w:tc>
          <w:tcPr>
            <w:tcW w:w="2855" w:type="dxa"/>
            <w:gridSpan w:val="3"/>
          </w:tcPr>
          <w:p w:rsidR="00C22197" w:rsidRDefault="00C22197" w:rsidP="00D747B6">
            <w:pPr>
              <w:ind w:left="-709" w:firstLine="709"/>
            </w:pPr>
          </w:p>
          <w:p w:rsidR="00C22197" w:rsidRPr="002960C6" w:rsidRDefault="00A97EE9" w:rsidP="002960C6">
            <w:pPr>
              <w:ind w:left="-709" w:firstLine="709"/>
              <w:rPr>
                <w:b/>
                <w:sz w:val="20"/>
                <w:lang w:val="ru-RU"/>
              </w:rPr>
            </w:pPr>
            <w:r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393" w:type="dxa"/>
            <w:gridSpan w:val="2"/>
          </w:tcPr>
          <w:p w:rsidR="00C22197" w:rsidRDefault="00C22197" w:rsidP="00D747B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  <w:p w:rsidR="00C22197" w:rsidRDefault="00C22197" w:rsidP="00D747B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C22197" w:rsidRPr="00C22197" w:rsidRDefault="00C22197" w:rsidP="00D747B6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i/>
                <w:sz w:val="20"/>
              </w:rPr>
              <w:t xml:space="preserve">         </w:t>
            </w:r>
            <w:r w:rsidR="00C7643F">
              <w:rPr>
                <w:i/>
                <w:sz w:val="20"/>
                <w:lang w:val="ru-RU"/>
              </w:rPr>
              <w:t>день</w:t>
            </w:r>
            <w:r w:rsidR="00C7643F" w:rsidRPr="003B5370">
              <w:rPr>
                <w:i/>
                <w:sz w:val="20"/>
              </w:rPr>
              <w:t xml:space="preserve">        </w:t>
            </w:r>
            <w:r w:rsidR="00C7643F">
              <w:rPr>
                <w:i/>
                <w:sz w:val="20"/>
                <w:lang w:val="ru-RU"/>
              </w:rPr>
              <w:t>месяц</w:t>
            </w:r>
            <w:r w:rsidR="00C7643F" w:rsidRPr="003B5370">
              <w:rPr>
                <w:i/>
                <w:sz w:val="20"/>
              </w:rPr>
              <w:t xml:space="preserve">          </w:t>
            </w:r>
            <w:r w:rsidR="00C7643F">
              <w:rPr>
                <w:i/>
                <w:sz w:val="20"/>
                <w:lang w:val="ru-RU"/>
              </w:rPr>
              <w:t>год</w:t>
            </w:r>
          </w:p>
        </w:tc>
      </w:tr>
      <w:tr w:rsidR="00C22197" w:rsidTr="00C22197">
        <w:tc>
          <w:tcPr>
            <w:tcW w:w="3656" w:type="dxa"/>
            <w:gridSpan w:val="3"/>
          </w:tcPr>
          <w:p w:rsidR="00C22197" w:rsidRPr="002960C6" w:rsidRDefault="00A97EE9" w:rsidP="002960C6">
            <w:pPr>
              <w:pStyle w:val="ListParagraph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  <w:lang w:val="ru-RU"/>
              </w:rPr>
              <w:t>ЭКГ</w:t>
            </w:r>
            <w:r w:rsidR="00C22197" w:rsidRPr="00C22197">
              <w:rPr>
                <w:sz w:val="20"/>
              </w:rPr>
              <w:t>:</w:t>
            </w:r>
            <w:r w:rsidR="00C22197"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</w:rPr>
              <w:t xml:space="preserve">            </w:t>
            </w:r>
            <w:r w:rsidR="00C22197" w:rsidRPr="00C22197">
              <w:sym w:font="Wingdings" w:char="F071"/>
            </w:r>
            <w:r w:rsidR="00C22197" w:rsidRPr="002960C6">
              <w:rPr>
                <w:sz w:val="20"/>
              </w:rPr>
              <w:t xml:space="preserve"> </w:t>
            </w:r>
            <w:r w:rsidR="00DB1092">
              <w:rPr>
                <w:sz w:val="20"/>
                <w:lang w:val="ru-RU"/>
              </w:rPr>
              <w:t>да</w:t>
            </w:r>
            <w:r w:rsidR="00C22197" w:rsidRPr="002960C6">
              <w:rPr>
                <w:sz w:val="20"/>
              </w:rPr>
              <w:t xml:space="preserve">        </w:t>
            </w:r>
            <w:r w:rsidR="00C22197" w:rsidRPr="00C22197">
              <w:sym w:font="Wingdings" w:char="F071"/>
            </w:r>
            <w:r w:rsidR="00C22197" w:rsidRPr="002960C6">
              <w:rPr>
                <w:sz w:val="20"/>
              </w:rPr>
              <w:t xml:space="preserve">  </w:t>
            </w:r>
            <w:r w:rsidR="00DB1092">
              <w:rPr>
                <w:sz w:val="20"/>
                <w:lang w:val="ru-RU"/>
              </w:rPr>
              <w:t>нет</w:t>
            </w:r>
          </w:p>
          <w:p w:rsidR="00C22197" w:rsidRDefault="00A97EE9" w:rsidP="00C22197">
            <w:r>
              <w:rPr>
                <w:sz w:val="20"/>
                <w:lang w:val="ru-RU"/>
              </w:rPr>
              <w:t>Заключение</w:t>
            </w:r>
            <w:r w:rsidR="00C22197" w:rsidRPr="00C22197">
              <w:rPr>
                <w:sz w:val="20"/>
              </w:rPr>
              <w:t>_____________________</w:t>
            </w:r>
            <w:r w:rsidR="00C22197" w:rsidRPr="00C22197"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</w:rPr>
              <w:t xml:space="preserve">     </w:t>
            </w:r>
          </w:p>
        </w:tc>
        <w:tc>
          <w:tcPr>
            <w:tcW w:w="2855" w:type="dxa"/>
            <w:gridSpan w:val="3"/>
          </w:tcPr>
          <w:p w:rsidR="00C22197" w:rsidRDefault="00C22197" w:rsidP="00D747B6">
            <w:pPr>
              <w:ind w:left="-709" w:firstLine="709"/>
            </w:pPr>
          </w:p>
          <w:p w:rsidR="00C22197" w:rsidRPr="002960C6" w:rsidRDefault="00A97EE9" w:rsidP="002960C6">
            <w:pPr>
              <w:ind w:left="-709" w:firstLine="709"/>
              <w:rPr>
                <w:b/>
                <w:sz w:val="20"/>
                <w:lang w:val="ru-RU"/>
              </w:rPr>
            </w:pPr>
            <w:r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393" w:type="dxa"/>
            <w:gridSpan w:val="2"/>
          </w:tcPr>
          <w:p w:rsidR="00C22197" w:rsidRDefault="00C22197" w:rsidP="00D747B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  <w:p w:rsidR="00C22197" w:rsidRDefault="00C22197" w:rsidP="00D747B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C22197" w:rsidRPr="00C22197" w:rsidRDefault="00C22197" w:rsidP="00D747B6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i/>
                <w:sz w:val="20"/>
              </w:rPr>
              <w:t xml:space="preserve">          </w:t>
            </w:r>
            <w:r w:rsidR="00C7643F">
              <w:rPr>
                <w:i/>
                <w:sz w:val="20"/>
                <w:lang w:val="ru-RU"/>
              </w:rPr>
              <w:t>день</w:t>
            </w:r>
            <w:r w:rsidR="00C7643F" w:rsidRPr="003B5370">
              <w:rPr>
                <w:i/>
                <w:sz w:val="20"/>
              </w:rPr>
              <w:t xml:space="preserve">        </w:t>
            </w:r>
            <w:r w:rsidR="00C7643F">
              <w:rPr>
                <w:i/>
                <w:sz w:val="20"/>
                <w:lang w:val="ru-RU"/>
              </w:rPr>
              <w:t>месяц</w:t>
            </w:r>
            <w:r w:rsidR="00C7643F" w:rsidRPr="003B5370">
              <w:rPr>
                <w:i/>
                <w:sz w:val="20"/>
              </w:rPr>
              <w:t xml:space="preserve">          </w:t>
            </w:r>
            <w:r w:rsidR="00C7643F">
              <w:rPr>
                <w:i/>
                <w:sz w:val="20"/>
                <w:lang w:val="ru-RU"/>
              </w:rPr>
              <w:t>год</w:t>
            </w:r>
          </w:p>
        </w:tc>
      </w:tr>
      <w:tr w:rsidR="00C22197" w:rsidTr="00C22197">
        <w:tc>
          <w:tcPr>
            <w:tcW w:w="9904" w:type="dxa"/>
            <w:gridSpan w:val="8"/>
            <w:shd w:val="clear" w:color="auto" w:fill="D9D9D9" w:themeFill="background1" w:themeFillShade="D9"/>
          </w:tcPr>
          <w:p w:rsidR="00C22197" w:rsidRPr="0008291D" w:rsidRDefault="0008291D" w:rsidP="00C22197">
            <w:pPr>
              <w:spacing w:before="40" w:line="320" w:lineRule="exact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Рецидив заболевания</w:t>
            </w:r>
            <w:r w:rsidR="00C22197" w:rsidRPr="00C22197">
              <w:rPr>
                <w:b/>
                <w:sz w:val="20"/>
              </w:rPr>
              <w:t xml:space="preserve">: </w:t>
            </w:r>
            <w:r w:rsidR="00C22197" w:rsidRPr="00C22197">
              <w:rPr>
                <w:b/>
                <w:sz w:val="20"/>
              </w:rPr>
              <w:sym w:font="Wingdings" w:char="F071"/>
            </w:r>
            <w:r w:rsidR="00C22197" w:rsidRPr="00C22197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ru-RU"/>
              </w:rPr>
              <w:t>да</w:t>
            </w:r>
            <w:r w:rsidR="00C22197" w:rsidRPr="00C22197">
              <w:rPr>
                <w:b/>
                <w:sz w:val="20"/>
              </w:rPr>
              <w:t xml:space="preserve">           </w:t>
            </w:r>
            <w:r w:rsidR="00C22197" w:rsidRPr="00C22197">
              <w:rPr>
                <w:b/>
                <w:sz w:val="20"/>
              </w:rPr>
              <w:sym w:font="Wingdings" w:char="F071"/>
            </w:r>
            <w:r w:rsidR="00C22197" w:rsidRPr="00C22197"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  <w:lang w:val="ru-RU"/>
              </w:rPr>
              <w:t>нет</w:t>
            </w:r>
          </w:p>
        </w:tc>
      </w:tr>
      <w:tr w:rsidR="0001227E" w:rsidRPr="002B40A0" w:rsidTr="00C22197">
        <w:tc>
          <w:tcPr>
            <w:tcW w:w="9904" w:type="dxa"/>
            <w:gridSpan w:val="8"/>
            <w:shd w:val="clear" w:color="auto" w:fill="D9D9D9" w:themeFill="background1" w:themeFillShade="D9"/>
          </w:tcPr>
          <w:p w:rsidR="0001227E" w:rsidRPr="00EC7202" w:rsidRDefault="0008291D" w:rsidP="0001227E">
            <w:pPr>
              <w:pStyle w:val="Heading4"/>
              <w:spacing w:before="40" w:after="40" w:line="320" w:lineRule="exact"/>
              <w:outlineLvl w:val="3"/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</w:pPr>
            <w:r w:rsidRPr="00EC7202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  </w:t>
            </w:r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>Метастазы</w:t>
            </w:r>
            <w:r w:rsidR="0001227E" w:rsidRPr="00EC7202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:       </w:t>
            </w:r>
            <w:r w:rsidRPr="00EC7202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 </w:t>
            </w:r>
            <w:r w:rsidR="0001227E" w:rsidRPr="00EC7202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      </w:t>
            </w:r>
            <w:r w:rsidRPr="00EC7202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   </w:t>
            </w:r>
            <w:r w:rsidR="0001227E" w:rsidRPr="0001227E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="0001227E" w:rsidRPr="00EC7202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>да</w:t>
            </w:r>
            <w:r w:rsidR="0001227E" w:rsidRPr="00EC7202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           </w:t>
            </w:r>
            <w:r w:rsidR="0001227E" w:rsidRPr="0001227E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="0001227E" w:rsidRPr="00EC7202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 </w:t>
            </w:r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>нет</w:t>
            </w:r>
          </w:p>
          <w:p w:rsidR="0001227E" w:rsidRPr="00F9389F" w:rsidRDefault="0001227E" w:rsidP="00F9389F">
            <w:pPr>
              <w:rPr>
                <w:i/>
                <w:lang w:val="ru-RU"/>
              </w:rPr>
            </w:pPr>
            <w:r w:rsidRPr="00F9389F">
              <w:rPr>
                <w:sz w:val="20"/>
                <w:lang w:val="ru-RU"/>
              </w:rPr>
              <w:t xml:space="preserve"> </w:t>
            </w:r>
            <w:r w:rsidR="00F9389F">
              <w:rPr>
                <w:i/>
                <w:sz w:val="20"/>
                <w:lang w:val="ru-RU"/>
              </w:rPr>
              <w:t>В случае ответа да, укажите</w:t>
            </w:r>
            <w:r w:rsidR="00F9389F" w:rsidRPr="00F9389F">
              <w:rPr>
                <w:i/>
                <w:sz w:val="20"/>
                <w:lang w:val="ru-RU"/>
              </w:rPr>
              <w:t>:</w:t>
            </w:r>
            <w:r w:rsidRPr="00F9389F">
              <w:rPr>
                <w:sz w:val="20"/>
                <w:lang w:val="ru-RU"/>
              </w:rPr>
              <w:t xml:space="preserve">                                                                                                          </w:t>
            </w:r>
          </w:p>
        </w:tc>
      </w:tr>
      <w:tr w:rsidR="0001227E" w:rsidTr="0001227E">
        <w:tc>
          <w:tcPr>
            <w:tcW w:w="1941" w:type="dxa"/>
            <w:gridSpan w:val="2"/>
            <w:shd w:val="clear" w:color="auto" w:fill="auto"/>
          </w:tcPr>
          <w:p w:rsidR="0001227E" w:rsidRPr="0001227E" w:rsidRDefault="0001227E" w:rsidP="0001227E">
            <w:pPr>
              <w:rPr>
                <w:bCs/>
                <w:sz w:val="20"/>
              </w:rPr>
            </w:pPr>
            <w:r w:rsidRPr="0001227E">
              <w:rPr>
                <w:sz w:val="20"/>
              </w:rPr>
              <w:t xml:space="preserve">1. </w:t>
            </w:r>
            <w:r w:rsidR="001B1DF4" w:rsidRPr="002960C6">
              <w:rPr>
                <w:sz w:val="20"/>
                <w:lang w:val="ru-RU"/>
              </w:rPr>
              <w:t>Легкие</w:t>
            </w:r>
            <w:r w:rsidRPr="002960C6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2054" w:type="dxa"/>
            <w:gridSpan w:val="2"/>
            <w:shd w:val="clear" w:color="auto" w:fill="auto"/>
          </w:tcPr>
          <w:p w:rsidR="0001227E" w:rsidRPr="008F2461" w:rsidRDefault="0001227E" w:rsidP="0001227E">
            <w:pPr>
              <w:spacing w:before="40"/>
              <w:rPr>
                <w:sz w:val="20"/>
                <w:lang w:val="ru-RU"/>
              </w:rPr>
            </w:pP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</w:t>
            </w:r>
            <w:r w:rsidR="008F2461">
              <w:rPr>
                <w:sz w:val="20"/>
                <w:lang w:val="ru-RU"/>
              </w:rPr>
              <w:t>да</w:t>
            </w:r>
            <w:r w:rsidRPr="00C22197">
              <w:rPr>
                <w:sz w:val="20"/>
              </w:rPr>
              <w:t xml:space="preserve">           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 </w:t>
            </w:r>
            <w:r w:rsidR="008F2461">
              <w:rPr>
                <w:sz w:val="20"/>
                <w:lang w:val="ru-RU"/>
              </w:rPr>
              <w:t>нет</w:t>
            </w:r>
          </w:p>
        </w:tc>
        <w:tc>
          <w:tcPr>
            <w:tcW w:w="2630" w:type="dxa"/>
            <w:gridSpan w:val="3"/>
            <w:shd w:val="clear" w:color="auto" w:fill="auto"/>
          </w:tcPr>
          <w:p w:rsidR="0001227E" w:rsidRPr="002960C6" w:rsidRDefault="008F2461" w:rsidP="002960C6">
            <w:pPr>
              <w:ind w:left="-709" w:firstLine="709"/>
              <w:rPr>
                <w:lang w:val="ru-RU"/>
              </w:rPr>
            </w:pPr>
            <w:r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279" w:type="dxa"/>
            <w:shd w:val="clear" w:color="auto" w:fill="auto"/>
          </w:tcPr>
          <w:p w:rsidR="0001227E" w:rsidRDefault="0001227E" w:rsidP="0001227E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 I</w:t>
            </w:r>
          </w:p>
          <w:p w:rsidR="0001227E" w:rsidRPr="0001227E" w:rsidRDefault="0001227E" w:rsidP="0001227E">
            <w:pPr>
              <w:tabs>
                <w:tab w:val="left" w:pos="388"/>
                <w:tab w:val="center" w:pos="1531"/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ab/>
            </w:r>
            <w:r w:rsidR="00A93BCB">
              <w:rPr>
                <w:i/>
                <w:sz w:val="20"/>
                <w:lang w:val="ru-RU"/>
              </w:rPr>
              <w:t>день</w:t>
            </w:r>
            <w:r w:rsidR="00A93BCB" w:rsidRPr="003B5370">
              <w:rPr>
                <w:i/>
                <w:sz w:val="20"/>
              </w:rPr>
              <w:t xml:space="preserve">        </w:t>
            </w:r>
            <w:r w:rsidR="00A93BCB">
              <w:rPr>
                <w:i/>
                <w:sz w:val="20"/>
                <w:lang w:val="ru-RU"/>
              </w:rPr>
              <w:t>месяц</w:t>
            </w:r>
            <w:r w:rsidR="00A93BCB" w:rsidRPr="003B5370">
              <w:rPr>
                <w:i/>
                <w:sz w:val="20"/>
              </w:rPr>
              <w:t xml:space="preserve">          </w:t>
            </w:r>
            <w:r w:rsidR="00A93BCB">
              <w:rPr>
                <w:i/>
                <w:sz w:val="20"/>
                <w:lang w:val="ru-RU"/>
              </w:rPr>
              <w:t>год</w:t>
            </w:r>
          </w:p>
        </w:tc>
      </w:tr>
      <w:tr w:rsidR="0001227E" w:rsidTr="0001227E">
        <w:tc>
          <w:tcPr>
            <w:tcW w:w="1941" w:type="dxa"/>
            <w:gridSpan w:val="2"/>
            <w:shd w:val="clear" w:color="auto" w:fill="auto"/>
          </w:tcPr>
          <w:p w:rsidR="0001227E" w:rsidRPr="001B1DF4" w:rsidRDefault="0001227E" w:rsidP="001B1DF4">
            <w:pPr>
              <w:pStyle w:val="Heading4"/>
              <w:spacing w:before="40" w:after="40" w:line="320" w:lineRule="exact"/>
              <w:jc w:val="left"/>
              <w:outlineLvl w:val="3"/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</w:pPr>
            <w:r w:rsidRPr="0001227E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t xml:space="preserve">2. </w:t>
            </w:r>
            <w:r w:rsidR="001B1DF4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Печень</w:t>
            </w:r>
          </w:p>
        </w:tc>
        <w:tc>
          <w:tcPr>
            <w:tcW w:w="2054" w:type="dxa"/>
            <w:gridSpan w:val="2"/>
            <w:shd w:val="clear" w:color="auto" w:fill="auto"/>
          </w:tcPr>
          <w:p w:rsidR="0001227E" w:rsidRPr="008F2461" w:rsidRDefault="0001227E" w:rsidP="00D747B6">
            <w:pPr>
              <w:spacing w:before="40"/>
              <w:rPr>
                <w:sz w:val="20"/>
                <w:lang w:val="ru-RU"/>
              </w:rPr>
            </w:pP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</w:t>
            </w:r>
            <w:r w:rsidR="008F2461">
              <w:rPr>
                <w:sz w:val="20"/>
                <w:lang w:val="ru-RU"/>
              </w:rPr>
              <w:t>да</w:t>
            </w:r>
            <w:r w:rsidRPr="00C22197">
              <w:rPr>
                <w:sz w:val="20"/>
              </w:rPr>
              <w:t xml:space="preserve">           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 </w:t>
            </w:r>
            <w:r w:rsidR="008F2461">
              <w:rPr>
                <w:sz w:val="20"/>
                <w:lang w:val="ru-RU"/>
              </w:rPr>
              <w:t>нет</w:t>
            </w:r>
          </w:p>
        </w:tc>
        <w:tc>
          <w:tcPr>
            <w:tcW w:w="2630" w:type="dxa"/>
            <w:gridSpan w:val="3"/>
            <w:shd w:val="clear" w:color="auto" w:fill="auto"/>
          </w:tcPr>
          <w:p w:rsidR="0001227E" w:rsidRPr="002960C6" w:rsidRDefault="008F2461" w:rsidP="002960C6">
            <w:pPr>
              <w:ind w:left="-709" w:firstLine="709"/>
              <w:rPr>
                <w:lang w:val="ru-RU"/>
              </w:rPr>
            </w:pPr>
            <w:r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279" w:type="dxa"/>
            <w:shd w:val="clear" w:color="auto" w:fill="auto"/>
          </w:tcPr>
          <w:p w:rsidR="0001227E" w:rsidRPr="0001227E" w:rsidRDefault="0001227E" w:rsidP="0001227E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01227E">
              <w:rPr>
                <w:i/>
                <w:sz w:val="20"/>
              </w:rPr>
              <w:t>|__I__I  I__I__I__I  I__I__I__I__ I</w:t>
            </w:r>
          </w:p>
          <w:p w:rsidR="0001227E" w:rsidRPr="0001227E" w:rsidRDefault="00A93BCB" w:rsidP="0001227E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1227E" w:rsidTr="0001227E">
        <w:tc>
          <w:tcPr>
            <w:tcW w:w="1941" w:type="dxa"/>
            <w:gridSpan w:val="2"/>
            <w:shd w:val="clear" w:color="auto" w:fill="auto"/>
          </w:tcPr>
          <w:p w:rsidR="0001227E" w:rsidRPr="0001227E" w:rsidRDefault="0001227E" w:rsidP="0001227E">
            <w:pPr>
              <w:pStyle w:val="Heading4"/>
              <w:spacing w:before="40" w:after="40" w:line="320" w:lineRule="exact"/>
              <w:jc w:val="left"/>
              <w:outlineLvl w:val="3"/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</w:pPr>
            <w:r w:rsidRPr="0001227E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t xml:space="preserve">3. </w:t>
            </w:r>
            <w:r w:rsidR="001B1DF4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Кости</w:t>
            </w:r>
            <w:r w:rsidRPr="0001227E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t xml:space="preserve"> </w:t>
            </w:r>
          </w:p>
        </w:tc>
        <w:tc>
          <w:tcPr>
            <w:tcW w:w="2054" w:type="dxa"/>
            <w:gridSpan w:val="2"/>
            <w:shd w:val="clear" w:color="auto" w:fill="auto"/>
          </w:tcPr>
          <w:p w:rsidR="0001227E" w:rsidRPr="0001227E" w:rsidRDefault="008F2461" w:rsidP="00D747B6">
            <w:pPr>
              <w:spacing w:before="40"/>
              <w:rPr>
                <w:sz w:val="20"/>
              </w:rPr>
            </w:pP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C22197">
              <w:rPr>
                <w:sz w:val="20"/>
              </w:rPr>
              <w:t xml:space="preserve">           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2630" w:type="dxa"/>
            <w:gridSpan w:val="3"/>
            <w:shd w:val="clear" w:color="auto" w:fill="auto"/>
          </w:tcPr>
          <w:p w:rsidR="0001227E" w:rsidRPr="002960C6" w:rsidRDefault="008F2461" w:rsidP="002960C6">
            <w:pPr>
              <w:ind w:left="-709" w:firstLine="709"/>
              <w:rPr>
                <w:lang w:val="ru-RU"/>
              </w:rPr>
            </w:pPr>
            <w:r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279" w:type="dxa"/>
            <w:shd w:val="clear" w:color="auto" w:fill="auto"/>
          </w:tcPr>
          <w:p w:rsidR="0001227E" w:rsidRDefault="0001227E" w:rsidP="0001227E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01227E">
              <w:rPr>
                <w:i/>
                <w:sz w:val="20"/>
              </w:rPr>
              <w:t>|__I__I  I__I__I__I  I__I__I__I__ I</w:t>
            </w:r>
          </w:p>
          <w:p w:rsidR="0001227E" w:rsidRPr="0001227E" w:rsidRDefault="00A93BCB" w:rsidP="0001227E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1227E" w:rsidTr="0001227E">
        <w:tc>
          <w:tcPr>
            <w:tcW w:w="1941" w:type="dxa"/>
            <w:gridSpan w:val="2"/>
            <w:shd w:val="clear" w:color="auto" w:fill="auto"/>
          </w:tcPr>
          <w:p w:rsidR="0001227E" w:rsidRPr="001B1DF4" w:rsidRDefault="0001227E" w:rsidP="0001227E">
            <w:pPr>
              <w:pStyle w:val="Heading4"/>
              <w:spacing w:before="40" w:after="40" w:line="320" w:lineRule="exact"/>
              <w:jc w:val="left"/>
              <w:outlineLvl w:val="3"/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</w:pPr>
            <w:r w:rsidRPr="0001227E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t xml:space="preserve">4. </w:t>
            </w:r>
            <w:r w:rsidR="001B1DF4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Почки</w:t>
            </w:r>
          </w:p>
        </w:tc>
        <w:tc>
          <w:tcPr>
            <w:tcW w:w="2054" w:type="dxa"/>
            <w:gridSpan w:val="2"/>
            <w:shd w:val="clear" w:color="auto" w:fill="auto"/>
          </w:tcPr>
          <w:p w:rsidR="0001227E" w:rsidRPr="0001227E" w:rsidRDefault="008F2461" w:rsidP="00D747B6">
            <w:pPr>
              <w:spacing w:before="40"/>
              <w:rPr>
                <w:sz w:val="20"/>
              </w:rPr>
            </w:pP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C22197">
              <w:rPr>
                <w:sz w:val="20"/>
              </w:rPr>
              <w:t xml:space="preserve">           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2630" w:type="dxa"/>
            <w:gridSpan w:val="3"/>
            <w:shd w:val="clear" w:color="auto" w:fill="auto"/>
          </w:tcPr>
          <w:p w:rsidR="0001227E" w:rsidRPr="002960C6" w:rsidRDefault="008F2461" w:rsidP="002960C6">
            <w:pPr>
              <w:ind w:left="-709" w:firstLine="709"/>
              <w:rPr>
                <w:lang w:val="ru-RU"/>
              </w:rPr>
            </w:pPr>
            <w:r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279" w:type="dxa"/>
            <w:shd w:val="clear" w:color="auto" w:fill="auto"/>
          </w:tcPr>
          <w:p w:rsidR="0001227E" w:rsidRDefault="0001227E" w:rsidP="0001227E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01227E">
              <w:rPr>
                <w:i/>
                <w:sz w:val="20"/>
              </w:rPr>
              <w:t>|__I__I  I__I__I__I  I__I__I__I__ I</w:t>
            </w:r>
          </w:p>
          <w:p w:rsidR="0001227E" w:rsidRPr="0001227E" w:rsidRDefault="0001227E" w:rsidP="0001227E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01227E">
              <w:rPr>
                <w:i/>
                <w:sz w:val="20"/>
              </w:rPr>
              <w:t xml:space="preserve">day         month          year                                                               </w:t>
            </w:r>
          </w:p>
        </w:tc>
      </w:tr>
      <w:tr w:rsidR="0001227E" w:rsidTr="0001227E">
        <w:tc>
          <w:tcPr>
            <w:tcW w:w="1941" w:type="dxa"/>
            <w:gridSpan w:val="2"/>
            <w:shd w:val="clear" w:color="auto" w:fill="auto"/>
          </w:tcPr>
          <w:p w:rsidR="0001227E" w:rsidRPr="001B1DF4" w:rsidRDefault="0001227E" w:rsidP="0001227E">
            <w:pPr>
              <w:pStyle w:val="Heading4"/>
              <w:spacing w:before="40" w:after="40" w:line="320" w:lineRule="exact"/>
              <w:jc w:val="left"/>
              <w:outlineLvl w:val="3"/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</w:pPr>
            <w:r w:rsidRPr="0001227E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t xml:space="preserve">5. </w:t>
            </w:r>
            <w:r w:rsidR="001B1DF4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Л/узлы</w:t>
            </w:r>
          </w:p>
        </w:tc>
        <w:tc>
          <w:tcPr>
            <w:tcW w:w="2054" w:type="dxa"/>
            <w:gridSpan w:val="2"/>
            <w:shd w:val="clear" w:color="auto" w:fill="auto"/>
          </w:tcPr>
          <w:p w:rsidR="0001227E" w:rsidRPr="0001227E" w:rsidRDefault="008F2461" w:rsidP="00D747B6">
            <w:pPr>
              <w:spacing w:before="40"/>
              <w:rPr>
                <w:sz w:val="20"/>
              </w:rPr>
            </w:pP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C22197">
              <w:rPr>
                <w:sz w:val="20"/>
              </w:rPr>
              <w:t xml:space="preserve">           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2630" w:type="dxa"/>
            <w:gridSpan w:val="3"/>
            <w:shd w:val="clear" w:color="auto" w:fill="auto"/>
          </w:tcPr>
          <w:p w:rsidR="0001227E" w:rsidRPr="002960C6" w:rsidRDefault="008F2461" w:rsidP="002960C6">
            <w:pPr>
              <w:ind w:left="-709" w:firstLine="709"/>
              <w:rPr>
                <w:lang w:val="ru-RU"/>
              </w:rPr>
            </w:pPr>
            <w:r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279" w:type="dxa"/>
            <w:shd w:val="clear" w:color="auto" w:fill="auto"/>
          </w:tcPr>
          <w:p w:rsidR="0001227E" w:rsidRDefault="0001227E" w:rsidP="0001227E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01227E">
              <w:rPr>
                <w:i/>
                <w:sz w:val="20"/>
              </w:rPr>
              <w:t>|__I__I  I__I__I__I  I__I__I__I__ I</w:t>
            </w:r>
          </w:p>
          <w:p w:rsidR="0001227E" w:rsidRPr="0001227E" w:rsidRDefault="00A93BCB" w:rsidP="0001227E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1227E" w:rsidTr="0001227E">
        <w:tc>
          <w:tcPr>
            <w:tcW w:w="1941" w:type="dxa"/>
            <w:gridSpan w:val="2"/>
            <w:shd w:val="clear" w:color="auto" w:fill="auto"/>
          </w:tcPr>
          <w:p w:rsidR="0001227E" w:rsidRPr="001B1DF4" w:rsidRDefault="0001227E" w:rsidP="001B1DF4">
            <w:pPr>
              <w:pStyle w:val="Heading4"/>
              <w:spacing w:before="40" w:after="40" w:line="320" w:lineRule="exact"/>
              <w:jc w:val="left"/>
              <w:outlineLvl w:val="3"/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</w:pPr>
            <w:r w:rsidRPr="0001227E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t xml:space="preserve">6. </w:t>
            </w:r>
            <w:r w:rsidR="001B1DF4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Плевра</w:t>
            </w:r>
          </w:p>
        </w:tc>
        <w:tc>
          <w:tcPr>
            <w:tcW w:w="2054" w:type="dxa"/>
            <w:gridSpan w:val="2"/>
            <w:shd w:val="clear" w:color="auto" w:fill="auto"/>
          </w:tcPr>
          <w:p w:rsidR="0001227E" w:rsidRPr="0001227E" w:rsidRDefault="008F2461" w:rsidP="00D747B6">
            <w:pPr>
              <w:spacing w:before="40"/>
              <w:rPr>
                <w:sz w:val="20"/>
              </w:rPr>
            </w:pP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C22197">
              <w:rPr>
                <w:sz w:val="20"/>
              </w:rPr>
              <w:t xml:space="preserve">           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2630" w:type="dxa"/>
            <w:gridSpan w:val="3"/>
            <w:shd w:val="clear" w:color="auto" w:fill="auto"/>
          </w:tcPr>
          <w:p w:rsidR="0001227E" w:rsidRPr="002960C6" w:rsidRDefault="008F2461" w:rsidP="002960C6">
            <w:pPr>
              <w:ind w:left="-709" w:firstLine="709"/>
              <w:rPr>
                <w:lang w:val="ru-RU"/>
              </w:rPr>
            </w:pPr>
            <w:r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279" w:type="dxa"/>
            <w:shd w:val="clear" w:color="auto" w:fill="auto"/>
          </w:tcPr>
          <w:p w:rsidR="0001227E" w:rsidRDefault="0001227E" w:rsidP="0001227E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01227E">
              <w:rPr>
                <w:i/>
                <w:sz w:val="20"/>
              </w:rPr>
              <w:t>|__I__I  I__I__I__I  I__I__I__I__ I</w:t>
            </w:r>
          </w:p>
          <w:p w:rsidR="0001227E" w:rsidRPr="0001227E" w:rsidRDefault="00A93BCB" w:rsidP="0001227E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1227E" w:rsidTr="00D747B6">
        <w:tc>
          <w:tcPr>
            <w:tcW w:w="1941" w:type="dxa"/>
            <w:gridSpan w:val="2"/>
            <w:shd w:val="clear" w:color="auto" w:fill="auto"/>
          </w:tcPr>
          <w:p w:rsidR="0001227E" w:rsidRPr="0001227E" w:rsidRDefault="0001227E" w:rsidP="0001227E">
            <w:pPr>
              <w:pStyle w:val="Heading4"/>
              <w:spacing w:before="40" w:after="40" w:line="320" w:lineRule="exact"/>
              <w:jc w:val="left"/>
              <w:outlineLvl w:val="3"/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t>7.</w:t>
            </w:r>
            <w:r w:rsidRPr="0001227E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t xml:space="preserve"> </w:t>
            </w:r>
            <w:r w:rsidR="001B1DF4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Иное</w:t>
            </w:r>
            <w:r w:rsidRPr="0001227E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t>:</w:t>
            </w:r>
          </w:p>
        </w:tc>
        <w:tc>
          <w:tcPr>
            <w:tcW w:w="7963" w:type="dxa"/>
            <w:gridSpan w:val="6"/>
            <w:shd w:val="clear" w:color="auto" w:fill="auto"/>
          </w:tcPr>
          <w:p w:rsidR="0001227E" w:rsidRPr="0001227E" w:rsidRDefault="0001227E" w:rsidP="0001227E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</w:p>
        </w:tc>
      </w:tr>
      <w:tr w:rsidR="0001227E" w:rsidRPr="002B40A0" w:rsidTr="0001227E">
        <w:tc>
          <w:tcPr>
            <w:tcW w:w="9904" w:type="dxa"/>
            <w:gridSpan w:val="8"/>
            <w:shd w:val="clear" w:color="auto" w:fill="D9D9D9" w:themeFill="background1" w:themeFillShade="D9"/>
          </w:tcPr>
          <w:p w:rsidR="0001227E" w:rsidRPr="008F2461" w:rsidRDefault="008F2461" w:rsidP="0001227E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Было проведено хирургическое вмешательство</w:t>
            </w:r>
            <w:r w:rsidR="0001227E" w:rsidRPr="008F2461">
              <w:rPr>
                <w:sz w:val="20"/>
                <w:lang w:val="ru-RU"/>
              </w:rPr>
              <w:t xml:space="preserve">:             </w:t>
            </w:r>
            <w:r w:rsidR="0001227E" w:rsidRPr="0001227E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да</w:t>
            </w:r>
            <w:r w:rsidR="0001227E" w:rsidRPr="008F2461">
              <w:rPr>
                <w:sz w:val="20"/>
                <w:lang w:val="ru-RU"/>
              </w:rPr>
              <w:t xml:space="preserve">            </w:t>
            </w:r>
            <w:r w:rsidR="0001227E" w:rsidRPr="0001227E">
              <w:rPr>
                <w:sz w:val="20"/>
              </w:rPr>
              <w:sym w:font="Wingdings" w:char="F071"/>
            </w:r>
            <w:r w:rsidR="0001227E" w:rsidRPr="008F2461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  <w:r w:rsidR="0001227E" w:rsidRPr="008F2461">
              <w:rPr>
                <w:sz w:val="20"/>
                <w:lang w:val="ru-RU"/>
              </w:rPr>
              <w:t xml:space="preserve">  </w:t>
            </w:r>
          </w:p>
          <w:p w:rsidR="0001227E" w:rsidRPr="000E628F" w:rsidRDefault="00EC7202" w:rsidP="0001227E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Дата</w:t>
            </w:r>
            <w:r w:rsidRPr="000E628F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проведения</w:t>
            </w:r>
            <w:r w:rsidRPr="000E628F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хирургического</w:t>
            </w:r>
            <w:r w:rsidRPr="000E628F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вмешательства</w:t>
            </w:r>
            <w:r w:rsidR="0001227E" w:rsidRPr="000E628F">
              <w:rPr>
                <w:sz w:val="20"/>
                <w:lang w:val="ru-RU"/>
              </w:rPr>
              <w:t xml:space="preserve">:  </w:t>
            </w:r>
            <w:r w:rsidR="0001227E" w:rsidRPr="0001227E">
              <w:rPr>
                <w:sz w:val="20"/>
              </w:rPr>
              <w:t>I</w:t>
            </w:r>
            <w:r w:rsidR="0001227E" w:rsidRPr="000E628F">
              <w:rPr>
                <w:sz w:val="20"/>
                <w:lang w:val="ru-RU"/>
              </w:rPr>
              <w:t>__</w:t>
            </w:r>
            <w:r w:rsidR="0001227E" w:rsidRPr="0001227E">
              <w:rPr>
                <w:sz w:val="20"/>
              </w:rPr>
              <w:t>I</w:t>
            </w:r>
            <w:r w:rsidR="0001227E" w:rsidRPr="000E628F">
              <w:rPr>
                <w:sz w:val="20"/>
                <w:lang w:val="ru-RU"/>
              </w:rPr>
              <w:t>__</w:t>
            </w:r>
            <w:r w:rsidR="0001227E" w:rsidRPr="0001227E">
              <w:rPr>
                <w:sz w:val="20"/>
              </w:rPr>
              <w:t>I</w:t>
            </w:r>
            <w:r w:rsidR="0001227E" w:rsidRPr="000E628F">
              <w:rPr>
                <w:sz w:val="20"/>
                <w:lang w:val="ru-RU"/>
              </w:rPr>
              <w:t xml:space="preserve"> </w:t>
            </w:r>
            <w:r w:rsidR="0001227E" w:rsidRPr="0001227E">
              <w:rPr>
                <w:sz w:val="20"/>
              </w:rPr>
              <w:t>I</w:t>
            </w:r>
            <w:r w:rsidR="0001227E" w:rsidRPr="000E628F">
              <w:rPr>
                <w:sz w:val="20"/>
                <w:lang w:val="ru-RU"/>
              </w:rPr>
              <w:t xml:space="preserve">__ </w:t>
            </w:r>
            <w:r w:rsidR="0001227E" w:rsidRPr="0001227E">
              <w:rPr>
                <w:sz w:val="20"/>
              </w:rPr>
              <w:t>I</w:t>
            </w:r>
            <w:r w:rsidR="0001227E" w:rsidRPr="000E628F">
              <w:rPr>
                <w:sz w:val="20"/>
                <w:lang w:val="ru-RU"/>
              </w:rPr>
              <w:t>__</w:t>
            </w:r>
            <w:r w:rsidR="0001227E" w:rsidRPr="0001227E">
              <w:rPr>
                <w:sz w:val="20"/>
              </w:rPr>
              <w:t>I</w:t>
            </w:r>
            <w:r w:rsidR="0001227E" w:rsidRPr="000E628F">
              <w:rPr>
                <w:sz w:val="20"/>
                <w:lang w:val="ru-RU"/>
              </w:rPr>
              <w:t>__</w:t>
            </w:r>
            <w:r w:rsidR="0001227E" w:rsidRPr="0001227E">
              <w:rPr>
                <w:sz w:val="20"/>
              </w:rPr>
              <w:t>I</w:t>
            </w:r>
            <w:r w:rsidR="0001227E" w:rsidRPr="000E628F">
              <w:rPr>
                <w:sz w:val="20"/>
                <w:lang w:val="ru-RU"/>
              </w:rPr>
              <w:t xml:space="preserve"> </w:t>
            </w:r>
            <w:r w:rsidR="0001227E" w:rsidRPr="0001227E">
              <w:rPr>
                <w:sz w:val="20"/>
              </w:rPr>
              <w:t>I</w:t>
            </w:r>
            <w:r w:rsidR="0001227E" w:rsidRPr="000E628F">
              <w:rPr>
                <w:sz w:val="20"/>
                <w:lang w:val="ru-RU"/>
              </w:rPr>
              <w:t>__</w:t>
            </w:r>
            <w:r w:rsidR="0001227E" w:rsidRPr="0001227E">
              <w:rPr>
                <w:sz w:val="20"/>
              </w:rPr>
              <w:t>I</w:t>
            </w:r>
            <w:r w:rsidR="0001227E" w:rsidRPr="000E628F">
              <w:rPr>
                <w:sz w:val="20"/>
                <w:lang w:val="ru-RU"/>
              </w:rPr>
              <w:t>__</w:t>
            </w:r>
            <w:r w:rsidR="0001227E" w:rsidRPr="0001227E">
              <w:rPr>
                <w:sz w:val="20"/>
              </w:rPr>
              <w:t>I</w:t>
            </w:r>
            <w:r w:rsidR="0001227E" w:rsidRPr="000E628F">
              <w:rPr>
                <w:sz w:val="20"/>
                <w:lang w:val="ru-RU"/>
              </w:rPr>
              <w:t>__</w:t>
            </w:r>
            <w:r w:rsidR="0001227E" w:rsidRPr="0001227E">
              <w:rPr>
                <w:sz w:val="20"/>
              </w:rPr>
              <w:t>I</w:t>
            </w:r>
          </w:p>
          <w:p w:rsidR="0001227E" w:rsidRPr="000E628F" w:rsidRDefault="00EC7202" w:rsidP="0001227E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Объем оперативного вмешательства</w:t>
            </w:r>
            <w:r w:rsidR="0001227E" w:rsidRPr="000E628F">
              <w:rPr>
                <w:sz w:val="20"/>
                <w:lang w:val="ru-RU"/>
              </w:rPr>
              <w:t>____________________________________________________</w:t>
            </w:r>
          </w:p>
          <w:p w:rsidR="0001227E" w:rsidRPr="000E628F" w:rsidRDefault="0001227E" w:rsidP="0001227E">
            <w:pPr>
              <w:rPr>
                <w:i/>
                <w:sz w:val="20"/>
                <w:lang w:val="ru-RU"/>
              </w:rPr>
            </w:pPr>
            <w:r w:rsidRPr="000E628F">
              <w:rPr>
                <w:i/>
                <w:sz w:val="20"/>
                <w:lang w:val="ru-RU"/>
              </w:rPr>
              <w:tab/>
            </w:r>
            <w:r w:rsidRPr="000E628F">
              <w:rPr>
                <w:i/>
                <w:sz w:val="20"/>
                <w:lang w:val="ru-RU"/>
              </w:rPr>
              <w:tab/>
            </w:r>
          </w:p>
        </w:tc>
      </w:tr>
      <w:tr w:rsidR="0001227E" w:rsidRPr="002B40A0" w:rsidTr="0001227E">
        <w:tc>
          <w:tcPr>
            <w:tcW w:w="9904" w:type="dxa"/>
            <w:gridSpan w:val="8"/>
            <w:shd w:val="clear" w:color="auto" w:fill="D9D9D9" w:themeFill="background1" w:themeFillShade="D9"/>
          </w:tcPr>
          <w:p w:rsidR="0001227E" w:rsidRPr="00EC7202" w:rsidRDefault="0001227E" w:rsidP="0001227E">
            <w:pPr>
              <w:spacing w:before="40" w:line="320" w:lineRule="exact"/>
              <w:jc w:val="center"/>
              <w:rPr>
                <w:b/>
                <w:sz w:val="20"/>
                <w:lang w:val="ru-RU"/>
              </w:rPr>
            </w:pPr>
            <w:r w:rsidRPr="00EC7202">
              <w:rPr>
                <w:sz w:val="20"/>
                <w:lang w:val="ru-RU"/>
              </w:rPr>
              <w:tab/>
            </w:r>
            <w:r w:rsidR="00EC7202">
              <w:rPr>
                <w:b/>
                <w:sz w:val="20"/>
                <w:lang w:val="ru-RU"/>
              </w:rPr>
              <w:t>1 линия химиотерапии рецидивирующего рака яичников</w:t>
            </w:r>
            <w:r w:rsidRPr="00EC7202">
              <w:rPr>
                <w:b/>
                <w:sz w:val="20"/>
                <w:lang w:val="ru-RU"/>
              </w:rPr>
              <w:t xml:space="preserve">: </w:t>
            </w:r>
            <w:r w:rsidRPr="0001227E">
              <w:rPr>
                <w:b/>
                <w:sz w:val="20"/>
              </w:rPr>
              <w:sym w:font="Wingdings" w:char="F071"/>
            </w:r>
            <w:r w:rsidRPr="00EC7202">
              <w:rPr>
                <w:b/>
                <w:sz w:val="20"/>
                <w:lang w:val="ru-RU"/>
              </w:rPr>
              <w:t xml:space="preserve"> </w:t>
            </w:r>
            <w:r w:rsidR="00EC7202">
              <w:rPr>
                <w:b/>
                <w:sz w:val="20"/>
                <w:lang w:val="ru-RU"/>
              </w:rPr>
              <w:t>да</w:t>
            </w:r>
            <w:r w:rsidRPr="00EC7202">
              <w:rPr>
                <w:b/>
                <w:sz w:val="20"/>
                <w:lang w:val="ru-RU"/>
              </w:rPr>
              <w:t xml:space="preserve">            </w:t>
            </w:r>
            <w:r w:rsidRPr="0001227E">
              <w:rPr>
                <w:b/>
                <w:sz w:val="20"/>
              </w:rPr>
              <w:sym w:font="Wingdings" w:char="F071"/>
            </w:r>
            <w:r w:rsidRPr="00EC7202">
              <w:rPr>
                <w:b/>
                <w:sz w:val="20"/>
                <w:lang w:val="ru-RU"/>
              </w:rPr>
              <w:t xml:space="preserve">  </w:t>
            </w:r>
            <w:r w:rsidR="00EC7202">
              <w:rPr>
                <w:b/>
                <w:sz w:val="20"/>
                <w:lang w:val="ru-RU"/>
              </w:rPr>
              <w:t>нет</w:t>
            </w:r>
            <w:r w:rsidRPr="00EC7202">
              <w:rPr>
                <w:b/>
                <w:sz w:val="20"/>
                <w:lang w:val="ru-RU"/>
              </w:rPr>
              <w:t xml:space="preserve"> </w:t>
            </w:r>
          </w:p>
          <w:p w:rsidR="0001227E" w:rsidRPr="00EC7202" w:rsidRDefault="00EC7202" w:rsidP="0001227E">
            <w:pPr>
              <w:tabs>
                <w:tab w:val="left" w:pos="2003"/>
              </w:tabs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>Если да, просьба отметить все применимые препараты</w:t>
            </w:r>
          </w:p>
        </w:tc>
      </w:tr>
      <w:tr w:rsidR="0001227E" w:rsidRPr="002960C6" w:rsidTr="0001227E">
        <w:tc>
          <w:tcPr>
            <w:tcW w:w="1715" w:type="dxa"/>
            <w:shd w:val="clear" w:color="auto" w:fill="auto"/>
          </w:tcPr>
          <w:p w:rsidR="002960C6" w:rsidRPr="002960C6" w:rsidRDefault="002960C6" w:rsidP="002960C6">
            <w:pPr>
              <w:spacing w:before="40" w:line="320" w:lineRule="exact"/>
              <w:rPr>
                <w:sz w:val="20"/>
                <w:lang w:val="ru-RU"/>
              </w:rPr>
            </w:pPr>
            <w:r w:rsidRPr="002960C6">
              <w:rPr>
                <w:sz w:val="20"/>
                <w:lang w:val="ru-RU"/>
              </w:rPr>
              <w:t>Препарат</w:t>
            </w:r>
          </w:p>
          <w:p w:rsidR="002960C6" w:rsidRPr="002960C6" w:rsidRDefault="002960C6" w:rsidP="002960C6">
            <w:pPr>
              <w:spacing w:before="40" w:line="320" w:lineRule="exact"/>
              <w:rPr>
                <w:sz w:val="20"/>
                <w:lang w:val="ru-RU"/>
              </w:rPr>
            </w:pPr>
            <w:r w:rsidRPr="002960C6">
              <w:rPr>
                <w:sz w:val="20"/>
                <w:lang w:val="ru-RU"/>
              </w:rPr>
              <w:t xml:space="preserve"> (схема лечения): </w:t>
            </w:r>
          </w:p>
          <w:p w:rsidR="0001227E" w:rsidRDefault="0001227E" w:rsidP="0001227E">
            <w:pPr>
              <w:tabs>
                <w:tab w:val="left" w:pos="225"/>
              </w:tabs>
              <w:spacing w:before="40" w:line="320" w:lineRule="exact"/>
              <w:rPr>
                <w:sz w:val="20"/>
              </w:rPr>
            </w:pPr>
          </w:p>
        </w:tc>
        <w:tc>
          <w:tcPr>
            <w:tcW w:w="2329" w:type="dxa"/>
            <w:gridSpan w:val="4"/>
            <w:shd w:val="clear" w:color="auto" w:fill="auto"/>
          </w:tcPr>
          <w:p w:rsidR="002960C6" w:rsidRPr="002960C6" w:rsidRDefault="002960C6" w:rsidP="002960C6">
            <w:pPr>
              <w:rPr>
                <w:sz w:val="20"/>
                <w:lang w:val="ru-RU"/>
              </w:rPr>
            </w:pPr>
            <w:r w:rsidRPr="002960C6">
              <w:rPr>
                <w:sz w:val="20"/>
                <w:lang w:val="ru-RU"/>
              </w:rPr>
              <w:t>Карбоплатин</w:t>
            </w:r>
          </w:p>
          <w:p w:rsidR="002960C6" w:rsidRPr="002960C6" w:rsidRDefault="002960C6" w:rsidP="002960C6">
            <w:pPr>
              <w:rPr>
                <w:sz w:val="20"/>
                <w:lang w:val="ru-RU"/>
              </w:rPr>
            </w:pPr>
            <w:r w:rsidRPr="002960C6">
              <w:rPr>
                <w:sz w:val="20"/>
                <w:lang w:val="ru-RU"/>
              </w:rPr>
              <w:t>Цисплатин</w:t>
            </w:r>
          </w:p>
          <w:p w:rsidR="002960C6" w:rsidRPr="002960C6" w:rsidRDefault="002960C6" w:rsidP="002960C6">
            <w:pPr>
              <w:rPr>
                <w:sz w:val="20"/>
                <w:lang w:val="ru-RU"/>
              </w:rPr>
            </w:pPr>
            <w:r w:rsidRPr="002960C6">
              <w:rPr>
                <w:sz w:val="20"/>
                <w:lang w:val="ru-RU"/>
              </w:rPr>
              <w:t>Циклофосфан</w:t>
            </w:r>
          </w:p>
          <w:p w:rsidR="002960C6" w:rsidRPr="002960C6" w:rsidRDefault="002960C6" w:rsidP="002960C6">
            <w:pPr>
              <w:rPr>
                <w:sz w:val="20"/>
                <w:lang w:val="ru-RU"/>
              </w:rPr>
            </w:pPr>
            <w:r w:rsidRPr="002960C6">
              <w:rPr>
                <w:sz w:val="20"/>
                <w:lang w:val="ru-RU"/>
              </w:rPr>
              <w:t>Паклитаксел</w:t>
            </w:r>
          </w:p>
          <w:p w:rsidR="002960C6" w:rsidRPr="002960C6" w:rsidRDefault="002960C6" w:rsidP="002960C6">
            <w:pPr>
              <w:rPr>
                <w:sz w:val="20"/>
                <w:lang w:val="ru-RU"/>
              </w:rPr>
            </w:pPr>
            <w:r w:rsidRPr="002960C6">
              <w:rPr>
                <w:sz w:val="20"/>
                <w:lang w:val="ru-RU"/>
              </w:rPr>
              <w:t>Доксорубицин</w:t>
            </w:r>
          </w:p>
          <w:p w:rsidR="002960C6" w:rsidRPr="002960C6" w:rsidRDefault="002960C6" w:rsidP="002960C6">
            <w:pPr>
              <w:rPr>
                <w:sz w:val="20"/>
                <w:lang w:val="ru-RU"/>
              </w:rPr>
            </w:pPr>
            <w:r w:rsidRPr="002960C6">
              <w:rPr>
                <w:sz w:val="20"/>
                <w:lang w:val="ru-RU"/>
              </w:rPr>
              <w:t>Бевацизумаб</w:t>
            </w:r>
          </w:p>
          <w:p w:rsidR="002960C6" w:rsidRPr="002960C6" w:rsidRDefault="002960C6" w:rsidP="002960C6">
            <w:pPr>
              <w:rPr>
                <w:sz w:val="20"/>
                <w:lang w:val="ru-RU"/>
              </w:rPr>
            </w:pPr>
            <w:r w:rsidRPr="002960C6">
              <w:rPr>
                <w:sz w:val="20"/>
                <w:lang w:val="ru-RU"/>
              </w:rPr>
              <w:t>Топотекан</w:t>
            </w:r>
          </w:p>
          <w:p w:rsidR="002960C6" w:rsidRPr="002960C6" w:rsidRDefault="002960C6" w:rsidP="002960C6">
            <w:pPr>
              <w:rPr>
                <w:sz w:val="20"/>
                <w:lang w:val="ru-RU"/>
              </w:rPr>
            </w:pPr>
            <w:r w:rsidRPr="002960C6">
              <w:rPr>
                <w:sz w:val="20"/>
                <w:lang w:val="ru-RU"/>
              </w:rPr>
              <w:t>Гемцитабин</w:t>
            </w:r>
          </w:p>
          <w:p w:rsidR="002960C6" w:rsidRPr="002960C6" w:rsidRDefault="002960C6" w:rsidP="002960C6">
            <w:pPr>
              <w:rPr>
                <w:sz w:val="20"/>
                <w:lang w:val="ru-RU"/>
              </w:rPr>
            </w:pPr>
            <w:r w:rsidRPr="002960C6">
              <w:rPr>
                <w:sz w:val="20"/>
                <w:lang w:val="ru-RU"/>
              </w:rPr>
              <w:t>Винорельбин</w:t>
            </w:r>
          </w:p>
          <w:p w:rsidR="002960C6" w:rsidRPr="002960C6" w:rsidRDefault="002960C6" w:rsidP="002960C6">
            <w:pPr>
              <w:rPr>
                <w:sz w:val="20"/>
                <w:lang w:val="ru-RU"/>
              </w:rPr>
            </w:pPr>
            <w:r w:rsidRPr="002960C6">
              <w:rPr>
                <w:sz w:val="20"/>
                <w:lang w:val="ru-RU"/>
              </w:rPr>
              <w:t>Иринотекан</w:t>
            </w:r>
          </w:p>
          <w:p w:rsidR="002960C6" w:rsidRPr="002960C6" w:rsidRDefault="002960C6" w:rsidP="002960C6">
            <w:pPr>
              <w:rPr>
                <w:sz w:val="20"/>
                <w:lang w:val="ru-RU"/>
              </w:rPr>
            </w:pPr>
            <w:r w:rsidRPr="002960C6">
              <w:rPr>
                <w:sz w:val="20"/>
                <w:lang w:val="ru-RU"/>
              </w:rPr>
              <w:t>Этопозид</w:t>
            </w:r>
          </w:p>
          <w:p w:rsidR="002960C6" w:rsidRPr="002960C6" w:rsidRDefault="002960C6" w:rsidP="002960C6">
            <w:pPr>
              <w:rPr>
                <w:sz w:val="20"/>
                <w:lang w:val="ru-RU"/>
              </w:rPr>
            </w:pPr>
            <w:r w:rsidRPr="002960C6">
              <w:rPr>
                <w:sz w:val="20"/>
                <w:lang w:val="ru-RU"/>
              </w:rPr>
              <w:t>Эпирубицин</w:t>
            </w:r>
          </w:p>
          <w:p w:rsidR="002960C6" w:rsidRPr="002960C6" w:rsidRDefault="002960C6" w:rsidP="002960C6">
            <w:pPr>
              <w:rPr>
                <w:sz w:val="20"/>
                <w:lang w:val="ru-RU"/>
              </w:rPr>
            </w:pPr>
            <w:r w:rsidRPr="002960C6">
              <w:rPr>
                <w:sz w:val="20"/>
                <w:lang w:val="ru-RU"/>
              </w:rPr>
              <w:t>Доцетаксел</w:t>
            </w:r>
          </w:p>
          <w:p w:rsidR="002960C6" w:rsidRPr="002960C6" w:rsidRDefault="002960C6" w:rsidP="002960C6">
            <w:pPr>
              <w:rPr>
                <w:sz w:val="20"/>
                <w:lang w:val="ru-RU"/>
              </w:rPr>
            </w:pPr>
            <w:r w:rsidRPr="002960C6">
              <w:rPr>
                <w:sz w:val="20"/>
                <w:lang w:val="ru-RU"/>
              </w:rPr>
              <w:t>Оксалиплатин</w:t>
            </w:r>
          </w:p>
          <w:p w:rsidR="0001227E" w:rsidRDefault="002960C6" w:rsidP="0001227E">
            <w:pPr>
              <w:rPr>
                <w:sz w:val="20"/>
              </w:rPr>
            </w:pPr>
            <w:r w:rsidRPr="002960C6">
              <w:rPr>
                <w:sz w:val="20"/>
                <w:lang w:val="ru-RU"/>
              </w:rPr>
              <w:t xml:space="preserve">Трабектедин </w:t>
            </w:r>
          </w:p>
        </w:tc>
        <w:tc>
          <w:tcPr>
            <w:tcW w:w="5860" w:type="dxa"/>
            <w:gridSpan w:val="3"/>
            <w:shd w:val="clear" w:color="auto" w:fill="auto"/>
          </w:tcPr>
          <w:p w:rsidR="0001227E" w:rsidRPr="002960C6" w:rsidRDefault="0001227E" w:rsidP="0001227E">
            <w:pPr>
              <w:rPr>
                <w:sz w:val="20"/>
                <w:lang w:val="ru-RU"/>
              </w:rPr>
            </w:pP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</w:t>
            </w:r>
            <w:r w:rsidR="002960C6">
              <w:rPr>
                <w:sz w:val="20"/>
                <w:lang w:val="ru-RU"/>
              </w:rPr>
              <w:t>да</w:t>
            </w:r>
            <w:r w:rsidRPr="002960C6">
              <w:rPr>
                <w:sz w:val="20"/>
                <w:lang w:val="ru-RU"/>
              </w:rPr>
              <w:t xml:space="preserve">        </w:t>
            </w: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 </w:t>
            </w:r>
            <w:r w:rsidR="002960C6">
              <w:rPr>
                <w:sz w:val="20"/>
                <w:lang w:val="ru-RU"/>
              </w:rPr>
              <w:t>нет</w:t>
            </w:r>
            <w:r w:rsidRPr="002960C6">
              <w:rPr>
                <w:sz w:val="20"/>
                <w:lang w:val="ru-RU"/>
              </w:rPr>
              <w:t xml:space="preserve">                       </w:t>
            </w:r>
            <w:r w:rsidR="002960C6">
              <w:rPr>
                <w:sz w:val="20"/>
                <w:lang w:val="ru-RU"/>
              </w:rPr>
              <w:t>Дата начала терапии</w:t>
            </w:r>
            <w:r w:rsidRPr="002960C6">
              <w:rPr>
                <w:sz w:val="20"/>
                <w:lang w:val="ru-RU"/>
              </w:rPr>
              <w:t>:</w:t>
            </w:r>
          </w:p>
          <w:p w:rsidR="0001227E" w:rsidRPr="002960C6" w:rsidRDefault="002960C6" w:rsidP="0001227E">
            <w:pPr>
              <w:rPr>
                <w:sz w:val="20"/>
                <w:lang w:val="ru-RU"/>
              </w:rPr>
            </w:pP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2960C6">
              <w:rPr>
                <w:sz w:val="20"/>
                <w:lang w:val="ru-RU"/>
              </w:rPr>
              <w:t xml:space="preserve">        </w:t>
            </w: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  <w:r w:rsidRPr="002960C6">
              <w:rPr>
                <w:sz w:val="20"/>
                <w:lang w:val="ru-RU"/>
              </w:rPr>
              <w:t xml:space="preserve">                       </w:t>
            </w:r>
            <w:r>
              <w:rPr>
                <w:sz w:val="20"/>
                <w:lang w:val="ru-RU"/>
              </w:rPr>
              <w:t>Дата окончания терапии</w:t>
            </w:r>
            <w:r w:rsidR="0001227E" w:rsidRPr="002960C6">
              <w:rPr>
                <w:sz w:val="20"/>
                <w:lang w:val="ru-RU"/>
              </w:rPr>
              <w:t>:</w:t>
            </w:r>
          </w:p>
          <w:p w:rsidR="002960C6" w:rsidRDefault="002960C6" w:rsidP="0001227E">
            <w:pPr>
              <w:spacing w:before="40"/>
              <w:rPr>
                <w:sz w:val="20"/>
                <w:lang w:val="ru-RU"/>
              </w:rPr>
            </w:pP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2960C6">
              <w:rPr>
                <w:sz w:val="20"/>
                <w:lang w:val="ru-RU"/>
              </w:rPr>
              <w:t xml:space="preserve">        </w:t>
            </w: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  <w:r w:rsidRPr="002960C6">
              <w:rPr>
                <w:sz w:val="20"/>
                <w:lang w:val="ru-RU"/>
              </w:rPr>
              <w:t xml:space="preserve">                       </w:t>
            </w:r>
          </w:p>
          <w:p w:rsidR="002960C6" w:rsidRDefault="002960C6" w:rsidP="0001227E">
            <w:pPr>
              <w:spacing w:before="40"/>
              <w:rPr>
                <w:sz w:val="20"/>
                <w:lang w:val="ru-RU"/>
              </w:rPr>
            </w:pP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2960C6">
              <w:rPr>
                <w:sz w:val="20"/>
                <w:lang w:val="ru-RU"/>
              </w:rPr>
              <w:t xml:space="preserve">        </w:t>
            </w: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  <w:r w:rsidRPr="002960C6">
              <w:rPr>
                <w:sz w:val="20"/>
                <w:lang w:val="ru-RU"/>
              </w:rPr>
              <w:t xml:space="preserve">                       </w:t>
            </w:r>
          </w:p>
          <w:p w:rsidR="002960C6" w:rsidRDefault="002960C6" w:rsidP="0001227E">
            <w:pPr>
              <w:spacing w:before="40"/>
              <w:rPr>
                <w:sz w:val="20"/>
                <w:lang w:val="ru-RU"/>
              </w:rPr>
            </w:pP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2960C6">
              <w:rPr>
                <w:sz w:val="20"/>
                <w:lang w:val="ru-RU"/>
              </w:rPr>
              <w:t xml:space="preserve">        </w:t>
            </w: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  <w:r w:rsidRPr="002960C6">
              <w:rPr>
                <w:sz w:val="20"/>
                <w:lang w:val="ru-RU"/>
              </w:rPr>
              <w:t xml:space="preserve">                       </w:t>
            </w:r>
          </w:p>
          <w:p w:rsidR="002960C6" w:rsidRDefault="002960C6" w:rsidP="0001227E">
            <w:pPr>
              <w:spacing w:before="40"/>
              <w:rPr>
                <w:sz w:val="20"/>
                <w:lang w:val="ru-RU"/>
              </w:rPr>
            </w:pP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2960C6">
              <w:rPr>
                <w:sz w:val="20"/>
                <w:lang w:val="ru-RU"/>
              </w:rPr>
              <w:t xml:space="preserve">        </w:t>
            </w: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  <w:r w:rsidRPr="002960C6">
              <w:rPr>
                <w:sz w:val="20"/>
                <w:lang w:val="ru-RU"/>
              </w:rPr>
              <w:t xml:space="preserve">                      </w:t>
            </w:r>
          </w:p>
          <w:p w:rsidR="002960C6" w:rsidRDefault="002960C6" w:rsidP="0001227E">
            <w:pPr>
              <w:spacing w:before="40"/>
              <w:rPr>
                <w:sz w:val="20"/>
                <w:lang w:val="ru-RU"/>
              </w:rPr>
            </w:pP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2960C6">
              <w:rPr>
                <w:sz w:val="20"/>
                <w:lang w:val="ru-RU"/>
              </w:rPr>
              <w:t xml:space="preserve">        </w:t>
            </w: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  <w:r w:rsidRPr="002960C6">
              <w:rPr>
                <w:sz w:val="20"/>
                <w:lang w:val="ru-RU"/>
              </w:rPr>
              <w:t xml:space="preserve">                       </w:t>
            </w:r>
          </w:p>
          <w:p w:rsidR="002960C6" w:rsidRDefault="002960C6" w:rsidP="0001227E">
            <w:pPr>
              <w:spacing w:before="40"/>
              <w:rPr>
                <w:sz w:val="20"/>
                <w:lang w:val="ru-RU"/>
              </w:rPr>
            </w:pP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2960C6">
              <w:rPr>
                <w:sz w:val="20"/>
                <w:lang w:val="ru-RU"/>
              </w:rPr>
              <w:t xml:space="preserve">        </w:t>
            </w: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  <w:r w:rsidRPr="002960C6">
              <w:rPr>
                <w:sz w:val="20"/>
                <w:lang w:val="ru-RU"/>
              </w:rPr>
              <w:t xml:space="preserve">                       </w:t>
            </w:r>
          </w:p>
          <w:p w:rsidR="002960C6" w:rsidRDefault="002960C6" w:rsidP="0001227E">
            <w:pPr>
              <w:spacing w:before="40"/>
              <w:rPr>
                <w:sz w:val="20"/>
                <w:lang w:val="ru-RU"/>
              </w:rPr>
            </w:pP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2960C6">
              <w:rPr>
                <w:sz w:val="20"/>
                <w:lang w:val="ru-RU"/>
              </w:rPr>
              <w:t xml:space="preserve">        </w:t>
            </w: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  <w:r w:rsidRPr="002960C6">
              <w:rPr>
                <w:sz w:val="20"/>
                <w:lang w:val="ru-RU"/>
              </w:rPr>
              <w:t xml:space="preserve">                       </w:t>
            </w:r>
          </w:p>
          <w:p w:rsidR="002960C6" w:rsidRDefault="002960C6" w:rsidP="0001227E">
            <w:pPr>
              <w:spacing w:before="40"/>
              <w:rPr>
                <w:sz w:val="20"/>
                <w:lang w:val="ru-RU"/>
              </w:rPr>
            </w:pP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2960C6">
              <w:rPr>
                <w:sz w:val="20"/>
                <w:lang w:val="ru-RU"/>
              </w:rPr>
              <w:t xml:space="preserve">        </w:t>
            </w: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  <w:r w:rsidRPr="002960C6">
              <w:rPr>
                <w:sz w:val="20"/>
                <w:lang w:val="ru-RU"/>
              </w:rPr>
              <w:t xml:space="preserve">                       </w:t>
            </w:r>
          </w:p>
          <w:p w:rsidR="002960C6" w:rsidRDefault="002960C6" w:rsidP="0001227E">
            <w:pPr>
              <w:spacing w:before="40"/>
              <w:rPr>
                <w:sz w:val="20"/>
                <w:lang w:val="ru-RU"/>
              </w:rPr>
            </w:pP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2960C6">
              <w:rPr>
                <w:sz w:val="20"/>
                <w:lang w:val="ru-RU"/>
              </w:rPr>
              <w:t xml:space="preserve">        </w:t>
            </w: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  <w:r w:rsidRPr="002960C6">
              <w:rPr>
                <w:sz w:val="20"/>
                <w:lang w:val="ru-RU"/>
              </w:rPr>
              <w:t xml:space="preserve">                       </w:t>
            </w:r>
          </w:p>
          <w:p w:rsidR="002960C6" w:rsidRDefault="002960C6" w:rsidP="0001227E">
            <w:pPr>
              <w:spacing w:before="40"/>
              <w:rPr>
                <w:sz w:val="20"/>
                <w:lang w:val="ru-RU"/>
              </w:rPr>
            </w:pP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2960C6">
              <w:rPr>
                <w:sz w:val="20"/>
                <w:lang w:val="ru-RU"/>
              </w:rPr>
              <w:t xml:space="preserve">        </w:t>
            </w: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  <w:r w:rsidRPr="002960C6">
              <w:rPr>
                <w:sz w:val="20"/>
                <w:lang w:val="ru-RU"/>
              </w:rPr>
              <w:t xml:space="preserve">                       </w:t>
            </w:r>
          </w:p>
          <w:p w:rsidR="0001227E" w:rsidRPr="002960C6" w:rsidRDefault="002960C6" w:rsidP="002960C6">
            <w:pPr>
              <w:spacing w:before="40"/>
              <w:rPr>
                <w:sz w:val="20"/>
                <w:lang w:val="ru-RU"/>
              </w:rPr>
            </w:pP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2960C6">
              <w:rPr>
                <w:sz w:val="20"/>
                <w:lang w:val="ru-RU"/>
              </w:rPr>
              <w:t xml:space="preserve">        </w:t>
            </w:r>
            <w:r w:rsidRPr="0001227E">
              <w:rPr>
                <w:sz w:val="20"/>
              </w:rPr>
              <w:sym w:font="Wingdings" w:char="F071"/>
            </w:r>
            <w:r w:rsidRPr="002960C6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  <w:r w:rsidRPr="002960C6">
              <w:rPr>
                <w:sz w:val="20"/>
                <w:lang w:val="ru-RU"/>
              </w:rPr>
              <w:t xml:space="preserve">                                            </w:t>
            </w:r>
          </w:p>
        </w:tc>
      </w:tr>
      <w:tr w:rsidR="0001227E" w:rsidTr="0001227E">
        <w:tc>
          <w:tcPr>
            <w:tcW w:w="1715" w:type="dxa"/>
            <w:shd w:val="clear" w:color="auto" w:fill="auto"/>
          </w:tcPr>
          <w:p w:rsidR="0001227E" w:rsidRPr="0001227E" w:rsidRDefault="002960C6" w:rsidP="0001227E">
            <w:pPr>
              <w:spacing w:before="40" w:line="320" w:lineRule="exact"/>
              <w:rPr>
                <w:sz w:val="20"/>
              </w:rPr>
            </w:pPr>
            <w:r>
              <w:rPr>
                <w:sz w:val="20"/>
                <w:lang w:val="ru-RU"/>
              </w:rPr>
              <w:t>Другое</w:t>
            </w:r>
            <w:r w:rsidR="0001227E" w:rsidRPr="0001227E">
              <w:rPr>
                <w:sz w:val="20"/>
              </w:rPr>
              <w:t>:</w:t>
            </w:r>
          </w:p>
        </w:tc>
        <w:tc>
          <w:tcPr>
            <w:tcW w:w="2329" w:type="dxa"/>
            <w:gridSpan w:val="4"/>
            <w:shd w:val="clear" w:color="auto" w:fill="auto"/>
          </w:tcPr>
          <w:p w:rsidR="0001227E" w:rsidRPr="0001227E" w:rsidRDefault="0001227E" w:rsidP="0001227E">
            <w:pPr>
              <w:rPr>
                <w:sz w:val="20"/>
              </w:rPr>
            </w:pPr>
          </w:p>
        </w:tc>
        <w:tc>
          <w:tcPr>
            <w:tcW w:w="5860" w:type="dxa"/>
            <w:gridSpan w:val="3"/>
            <w:shd w:val="clear" w:color="auto" w:fill="auto"/>
          </w:tcPr>
          <w:p w:rsidR="0001227E" w:rsidRPr="002960C6" w:rsidRDefault="0001227E" w:rsidP="0001227E">
            <w:pPr>
              <w:rPr>
                <w:sz w:val="20"/>
                <w:lang w:val="ru-RU"/>
              </w:rPr>
            </w:pPr>
            <w:r w:rsidRPr="0001227E">
              <w:rPr>
                <w:sz w:val="20"/>
              </w:rPr>
              <w:sym w:font="Wingdings" w:char="F071"/>
            </w:r>
            <w:r w:rsidRPr="0001227E">
              <w:rPr>
                <w:sz w:val="20"/>
              </w:rPr>
              <w:t xml:space="preserve"> </w:t>
            </w:r>
            <w:r w:rsidR="002960C6">
              <w:rPr>
                <w:sz w:val="20"/>
                <w:lang w:val="ru-RU"/>
              </w:rPr>
              <w:t>да</w:t>
            </w:r>
            <w:r w:rsidRPr="0001227E">
              <w:rPr>
                <w:sz w:val="20"/>
              </w:rPr>
              <w:t xml:space="preserve">       </w:t>
            </w:r>
            <w:r w:rsidRPr="0001227E">
              <w:rPr>
                <w:sz w:val="20"/>
              </w:rPr>
              <w:sym w:font="Wingdings" w:char="F071"/>
            </w:r>
            <w:r w:rsidRPr="0001227E">
              <w:rPr>
                <w:sz w:val="20"/>
              </w:rPr>
              <w:t xml:space="preserve">  </w:t>
            </w:r>
            <w:r w:rsidR="002960C6">
              <w:rPr>
                <w:sz w:val="20"/>
                <w:lang w:val="ru-RU"/>
              </w:rPr>
              <w:t>нет</w:t>
            </w:r>
          </w:p>
        </w:tc>
      </w:tr>
      <w:tr w:rsidR="0001227E" w:rsidRPr="002B40A0" w:rsidTr="00D747B6">
        <w:tc>
          <w:tcPr>
            <w:tcW w:w="9904" w:type="dxa"/>
            <w:gridSpan w:val="8"/>
            <w:shd w:val="clear" w:color="auto" w:fill="auto"/>
          </w:tcPr>
          <w:p w:rsidR="0001227E" w:rsidRPr="002960C6" w:rsidRDefault="002960C6" w:rsidP="0001227E">
            <w:pPr>
              <w:rPr>
                <w:bCs/>
                <w:i/>
                <w:color w:val="000080"/>
                <w:sz w:val="20"/>
                <w:lang w:val="ru-RU"/>
              </w:rPr>
            </w:pPr>
            <w:r>
              <w:rPr>
                <w:bCs/>
                <w:i/>
                <w:sz w:val="20"/>
                <w:lang w:val="ru-RU"/>
              </w:rPr>
              <w:t>Если да, просьба указать торговое название препарата</w:t>
            </w:r>
            <w:r w:rsidR="0001227E" w:rsidRPr="002960C6">
              <w:rPr>
                <w:bCs/>
                <w:i/>
                <w:sz w:val="20"/>
                <w:lang w:val="ru-RU"/>
              </w:rPr>
              <w:t>:</w:t>
            </w:r>
          </w:p>
        </w:tc>
      </w:tr>
      <w:tr w:rsidR="002960C6" w:rsidTr="002960C6">
        <w:tc>
          <w:tcPr>
            <w:tcW w:w="9904" w:type="dxa"/>
            <w:gridSpan w:val="8"/>
          </w:tcPr>
          <w:p w:rsidR="002960C6" w:rsidRDefault="002960C6" w:rsidP="00296952">
            <w:r>
              <w:rPr>
                <w:b/>
                <w:bCs/>
                <w:sz w:val="20"/>
                <w:lang w:val="ru-RU"/>
              </w:rPr>
              <w:t>Число курсов</w:t>
            </w:r>
            <w:r w:rsidRPr="00A65F99">
              <w:rPr>
                <w:b/>
                <w:bCs/>
                <w:sz w:val="20"/>
              </w:rPr>
              <w:t>:</w:t>
            </w:r>
          </w:p>
        </w:tc>
      </w:tr>
      <w:tr w:rsidR="002960C6" w:rsidTr="002960C6">
        <w:tc>
          <w:tcPr>
            <w:tcW w:w="9904" w:type="dxa"/>
            <w:gridSpan w:val="8"/>
          </w:tcPr>
          <w:p w:rsidR="002960C6" w:rsidRPr="00A65F99" w:rsidRDefault="002960C6" w:rsidP="00296952">
            <w:pPr>
              <w:spacing w:before="40" w:after="40" w:line="320" w:lineRule="exac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ru-RU"/>
              </w:rPr>
              <w:t>Сопутствующая терапия</w:t>
            </w:r>
            <w:r w:rsidRPr="00A65F99">
              <w:rPr>
                <w:b/>
                <w:bCs/>
                <w:sz w:val="20"/>
              </w:rPr>
              <w:t xml:space="preserve">: </w:t>
            </w:r>
          </w:p>
          <w:p w:rsidR="002960C6" w:rsidRDefault="002960C6" w:rsidP="00296952"/>
        </w:tc>
      </w:tr>
    </w:tbl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2802"/>
        <w:gridCol w:w="817"/>
        <w:gridCol w:w="742"/>
        <w:gridCol w:w="1843"/>
        <w:gridCol w:w="3700"/>
      </w:tblGrid>
      <w:tr w:rsidR="002960C6" w:rsidTr="002960C6">
        <w:tc>
          <w:tcPr>
            <w:tcW w:w="9904" w:type="dxa"/>
            <w:gridSpan w:val="5"/>
            <w:shd w:val="clear" w:color="auto" w:fill="D9D9D9" w:themeFill="background1" w:themeFillShade="D9"/>
          </w:tcPr>
          <w:p w:rsidR="002960C6" w:rsidRPr="002960C6" w:rsidRDefault="002960C6" w:rsidP="002960C6">
            <w:pPr>
              <w:jc w:val="center"/>
              <w:rPr>
                <w:lang w:val="ru-RU"/>
              </w:rPr>
            </w:pPr>
            <w:r>
              <w:rPr>
                <w:b/>
                <w:sz w:val="32"/>
                <w:lang w:val="ru-RU"/>
              </w:rPr>
              <w:lastRenderedPageBreak/>
              <w:t>Визит</w:t>
            </w:r>
            <w:r w:rsidRPr="000E27D8">
              <w:rPr>
                <w:b/>
                <w:sz w:val="32"/>
              </w:rPr>
              <w:t xml:space="preserve"> 1 – </w:t>
            </w:r>
            <w:r>
              <w:rPr>
                <w:b/>
                <w:sz w:val="32"/>
                <w:lang w:val="ru-RU"/>
              </w:rPr>
              <w:t>визит включения</w:t>
            </w:r>
          </w:p>
        </w:tc>
      </w:tr>
      <w:tr w:rsidR="002960C6" w:rsidTr="002960C6">
        <w:tc>
          <w:tcPr>
            <w:tcW w:w="9904" w:type="dxa"/>
            <w:gridSpan w:val="5"/>
            <w:shd w:val="clear" w:color="auto" w:fill="D9D9D9" w:themeFill="background1" w:themeFillShade="D9"/>
          </w:tcPr>
          <w:p w:rsidR="002960C6" w:rsidRPr="002960C6" w:rsidRDefault="002960C6" w:rsidP="002960C6">
            <w:pPr>
              <w:shd w:val="clear" w:color="auto" w:fill="D9D9D9" w:themeFill="background1" w:themeFillShade="D9"/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  <w:lang w:val="ru-RU"/>
              </w:rPr>
            </w:pPr>
            <w:r w:rsidRPr="002960C6">
              <w:rPr>
                <w:b/>
                <w:bCs/>
                <w:sz w:val="20"/>
                <w:lang w:val="ru-RU"/>
              </w:rPr>
              <w:t xml:space="preserve">Дата регистрации прогрессирования заболевания после </w:t>
            </w:r>
            <w:r>
              <w:rPr>
                <w:b/>
                <w:bCs/>
                <w:sz w:val="20"/>
                <w:lang w:val="ru-RU"/>
              </w:rPr>
              <w:t>первой</w:t>
            </w:r>
            <w:r w:rsidRPr="002960C6">
              <w:rPr>
                <w:b/>
                <w:bCs/>
                <w:sz w:val="20"/>
                <w:lang w:val="ru-RU"/>
              </w:rPr>
              <w:t xml:space="preserve"> линии ХТ РРЯ</w:t>
            </w:r>
            <w:r w:rsidRPr="002960C6" w:rsidDel="002960C6">
              <w:rPr>
                <w:b/>
                <w:bCs/>
                <w:sz w:val="20"/>
                <w:lang w:val="ru-RU"/>
              </w:rPr>
              <w:t xml:space="preserve"> </w:t>
            </w:r>
            <w:r w:rsidRPr="002960C6">
              <w:rPr>
                <w:b/>
                <w:bCs/>
                <w:sz w:val="20"/>
                <w:lang w:val="ru-RU"/>
              </w:rPr>
              <w:t>:</w:t>
            </w:r>
            <w:r w:rsidRPr="002960C6">
              <w:rPr>
                <w:color w:val="000080"/>
                <w:sz w:val="20"/>
                <w:lang w:val="ru-RU"/>
              </w:rPr>
              <w:t xml:space="preserve"> </w:t>
            </w:r>
            <w:r w:rsidRPr="002960C6">
              <w:rPr>
                <w:color w:val="000080"/>
                <w:sz w:val="20"/>
                <w:lang w:val="ru-RU"/>
              </w:rPr>
              <w:br/>
            </w:r>
            <w:r w:rsidRPr="002960C6">
              <w:rPr>
                <w:sz w:val="20"/>
                <w:lang w:val="ru-RU"/>
              </w:rPr>
              <w:t>|__</w:t>
            </w:r>
            <w:r w:rsidRPr="00A65F99">
              <w:rPr>
                <w:sz w:val="20"/>
              </w:rPr>
              <w:t>I</w:t>
            </w:r>
            <w:r w:rsidRPr="002960C6">
              <w:rPr>
                <w:sz w:val="20"/>
                <w:lang w:val="ru-RU"/>
              </w:rPr>
              <w:t>__</w:t>
            </w:r>
            <w:r w:rsidRPr="00A65F99">
              <w:rPr>
                <w:sz w:val="20"/>
              </w:rPr>
              <w:t>I</w:t>
            </w:r>
            <w:r w:rsidRPr="002960C6">
              <w:rPr>
                <w:sz w:val="20"/>
                <w:lang w:val="ru-RU"/>
              </w:rPr>
              <w:t xml:space="preserve">  </w:t>
            </w:r>
            <w:r w:rsidRPr="00A65F99">
              <w:rPr>
                <w:sz w:val="20"/>
              </w:rPr>
              <w:t>I</w:t>
            </w:r>
            <w:r w:rsidRPr="002960C6">
              <w:rPr>
                <w:sz w:val="20"/>
                <w:lang w:val="ru-RU"/>
              </w:rPr>
              <w:t>__</w:t>
            </w:r>
            <w:r w:rsidRPr="00A65F99">
              <w:rPr>
                <w:sz w:val="20"/>
              </w:rPr>
              <w:t>I</w:t>
            </w:r>
            <w:r w:rsidRPr="002960C6">
              <w:rPr>
                <w:sz w:val="20"/>
                <w:lang w:val="ru-RU"/>
              </w:rPr>
              <w:t>__</w:t>
            </w:r>
            <w:r w:rsidRPr="00A65F99">
              <w:rPr>
                <w:sz w:val="20"/>
              </w:rPr>
              <w:t>I</w:t>
            </w:r>
            <w:r w:rsidRPr="002960C6">
              <w:rPr>
                <w:sz w:val="20"/>
                <w:lang w:val="ru-RU"/>
              </w:rPr>
              <w:t>__</w:t>
            </w:r>
            <w:r w:rsidRPr="00A65F99">
              <w:rPr>
                <w:sz w:val="20"/>
              </w:rPr>
              <w:t>I</w:t>
            </w:r>
            <w:r w:rsidRPr="002960C6">
              <w:rPr>
                <w:sz w:val="20"/>
                <w:lang w:val="ru-RU"/>
              </w:rPr>
              <w:t xml:space="preserve">  </w:t>
            </w:r>
            <w:r w:rsidRPr="00A65F99">
              <w:rPr>
                <w:sz w:val="20"/>
              </w:rPr>
              <w:t>I</w:t>
            </w:r>
            <w:r w:rsidRPr="002960C6">
              <w:rPr>
                <w:sz w:val="20"/>
                <w:lang w:val="ru-RU"/>
              </w:rPr>
              <w:t>__</w:t>
            </w:r>
            <w:r w:rsidRPr="00A65F99">
              <w:rPr>
                <w:sz w:val="20"/>
              </w:rPr>
              <w:t>I</w:t>
            </w:r>
            <w:r w:rsidRPr="002960C6">
              <w:rPr>
                <w:sz w:val="20"/>
                <w:lang w:val="ru-RU"/>
              </w:rPr>
              <w:t>__</w:t>
            </w:r>
            <w:r w:rsidRPr="00A65F99">
              <w:rPr>
                <w:sz w:val="20"/>
              </w:rPr>
              <w:t>I</w:t>
            </w:r>
            <w:r w:rsidRPr="002960C6">
              <w:rPr>
                <w:sz w:val="20"/>
                <w:lang w:val="ru-RU"/>
              </w:rPr>
              <w:t>__</w:t>
            </w:r>
            <w:r w:rsidRPr="00A65F99">
              <w:rPr>
                <w:sz w:val="20"/>
              </w:rPr>
              <w:t>I</w:t>
            </w:r>
            <w:r w:rsidRPr="002960C6">
              <w:rPr>
                <w:sz w:val="20"/>
                <w:lang w:val="ru-RU"/>
              </w:rPr>
              <w:t xml:space="preserve">__ </w:t>
            </w:r>
            <w:r w:rsidRPr="00A65F99">
              <w:rPr>
                <w:sz w:val="20"/>
              </w:rPr>
              <w:t>I</w:t>
            </w:r>
          </w:p>
          <w:p w:rsidR="002960C6" w:rsidRPr="00A65F99" w:rsidRDefault="002960C6" w:rsidP="002960C6">
            <w:pPr>
              <w:shd w:val="clear" w:color="auto" w:fill="D9D9D9" w:themeFill="background1" w:themeFillShade="D9"/>
              <w:rPr>
                <w:color w:val="000080"/>
                <w:sz w:val="20"/>
              </w:rPr>
            </w:pPr>
            <w:r w:rsidRPr="002960C6">
              <w:rPr>
                <w:i/>
                <w:sz w:val="20"/>
                <w:lang w:val="ru-RU"/>
              </w:rPr>
              <w:t xml:space="preserve">                                                                                </w:t>
            </w:r>
            <w:r>
              <w:rPr>
                <w:i/>
                <w:sz w:val="20"/>
                <w:lang w:val="ru-RU"/>
              </w:rPr>
              <w:t>день</w:t>
            </w:r>
            <w:r w:rsidRPr="0001227E">
              <w:rPr>
                <w:i/>
                <w:sz w:val="20"/>
              </w:rPr>
              <w:t xml:space="preserve">         </w:t>
            </w:r>
            <w:r>
              <w:rPr>
                <w:i/>
                <w:sz w:val="20"/>
                <w:lang w:val="ru-RU"/>
              </w:rPr>
              <w:t>мес</w:t>
            </w:r>
            <w:r w:rsidRPr="0001227E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  <w:r w:rsidRPr="0001227E">
              <w:rPr>
                <w:i/>
                <w:sz w:val="20"/>
              </w:rPr>
              <w:t xml:space="preserve">                                                              </w:t>
            </w:r>
          </w:p>
        </w:tc>
      </w:tr>
      <w:tr w:rsidR="002960C6" w:rsidTr="002960C6">
        <w:tc>
          <w:tcPr>
            <w:tcW w:w="9904" w:type="dxa"/>
            <w:gridSpan w:val="5"/>
            <w:shd w:val="clear" w:color="auto" w:fill="D9D9D9" w:themeFill="background1" w:themeFillShade="D9"/>
          </w:tcPr>
          <w:p w:rsidR="002960C6" w:rsidRDefault="002960C6" w:rsidP="002960C6">
            <w:pPr>
              <w:pStyle w:val="ListParagraph"/>
              <w:numPr>
                <w:ilvl w:val="0"/>
                <w:numId w:val="11"/>
              </w:numPr>
            </w:pPr>
            <w:r w:rsidRPr="001B241A">
              <w:rPr>
                <w:b/>
                <w:sz w:val="20"/>
                <w:lang w:val="ru-RU"/>
              </w:rPr>
              <w:t>Инструментальные исследования</w:t>
            </w:r>
          </w:p>
        </w:tc>
      </w:tr>
      <w:tr w:rsidR="002960C6" w:rsidRPr="00C22197" w:rsidTr="002960C6">
        <w:trPr>
          <w:trHeight w:val="238"/>
        </w:trPr>
        <w:tc>
          <w:tcPr>
            <w:tcW w:w="361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960C6" w:rsidRPr="002960C6" w:rsidRDefault="002960C6" w:rsidP="00DB1092">
            <w:pPr>
              <w:pStyle w:val="Heading4"/>
              <w:numPr>
                <w:ilvl w:val="0"/>
                <w:numId w:val="21"/>
              </w:numPr>
              <w:spacing w:before="0" w:after="0" w:line="360" w:lineRule="auto"/>
              <w:jc w:val="left"/>
              <w:outlineLvl w:val="3"/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МРТ ОМТ</w:t>
            </w:r>
            <w:r w:rsidRPr="002960C6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      </w:t>
            </w:r>
            <w:r w:rsidRPr="00C22197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Pr="002960C6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да</w:t>
            </w:r>
            <w:r w:rsidRPr="002960C6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           </w:t>
            </w:r>
            <w:r w:rsidRPr="00C22197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Pr="002960C6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нет</w:t>
            </w:r>
          </w:p>
          <w:p w:rsidR="002960C6" w:rsidRPr="002960C6" w:rsidRDefault="002960C6" w:rsidP="00DB1092">
            <w:pPr>
              <w:spacing w:line="320" w:lineRule="exact"/>
              <w:rPr>
                <w:b/>
                <w:sz w:val="20"/>
                <w:lang w:val="ru-RU"/>
              </w:rPr>
            </w:pPr>
            <w:r>
              <w:rPr>
                <w:sz w:val="20"/>
                <w:lang w:val="ru-RU"/>
              </w:rPr>
              <w:t>Заключение</w:t>
            </w:r>
            <w:r w:rsidRPr="002960C6">
              <w:rPr>
                <w:sz w:val="20"/>
                <w:lang w:val="ru-RU"/>
              </w:rPr>
              <w:t>_____________________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960C6" w:rsidRPr="002960C6" w:rsidRDefault="002960C6" w:rsidP="00296952">
            <w:pPr>
              <w:ind w:left="-709" w:firstLine="709"/>
              <w:rPr>
                <w:lang w:val="ru-RU"/>
              </w:rPr>
            </w:pPr>
          </w:p>
          <w:p w:rsidR="002960C6" w:rsidRPr="00DB1092" w:rsidRDefault="002960C6" w:rsidP="00DB1092">
            <w:pPr>
              <w:ind w:left="-709" w:firstLine="709"/>
              <w:rPr>
                <w:b/>
                <w:sz w:val="20"/>
                <w:lang w:val="ru-RU"/>
              </w:rPr>
            </w:pPr>
            <w:r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960C6" w:rsidRDefault="002960C6" w:rsidP="00296952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  <w:p w:rsidR="002960C6" w:rsidRDefault="002960C6" w:rsidP="00296952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2960C6" w:rsidRPr="00C22197" w:rsidRDefault="002960C6" w:rsidP="002960C6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i/>
                <w:sz w:val="20"/>
              </w:rPr>
              <w:t xml:space="preserve">        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2960C6" w:rsidRPr="00C22197" w:rsidTr="002960C6">
        <w:trPr>
          <w:trHeight w:val="238"/>
        </w:trPr>
        <w:tc>
          <w:tcPr>
            <w:tcW w:w="3619" w:type="dxa"/>
            <w:gridSpan w:val="2"/>
          </w:tcPr>
          <w:p w:rsidR="002960C6" w:rsidRPr="00DB1092" w:rsidRDefault="002960C6" w:rsidP="00DB1092">
            <w:pPr>
              <w:pStyle w:val="Heading4"/>
              <w:numPr>
                <w:ilvl w:val="0"/>
                <w:numId w:val="21"/>
              </w:numPr>
              <w:spacing w:before="0" w:after="0" w:line="360" w:lineRule="auto"/>
              <w:jc w:val="left"/>
              <w:outlineLvl w:val="3"/>
              <w:rPr>
                <w:sz w:val="20"/>
                <w:lang w:val="ru-RU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УЗИ ОБП</w:t>
            </w:r>
            <w:r w:rsidRPr="00DB1092">
              <w:rPr>
                <w:sz w:val="20"/>
                <w:lang w:val="ru-RU"/>
              </w:rPr>
              <w:t xml:space="preserve"> </w:t>
            </w:r>
            <w:r w:rsidR="00DB1092">
              <w:rPr>
                <w:sz w:val="20"/>
                <w:lang w:val="ru-RU"/>
              </w:rPr>
              <w:t xml:space="preserve">     </w:t>
            </w:r>
            <w:r w:rsidRPr="00DB1092">
              <w:rPr>
                <w:sz w:val="20"/>
                <w:lang w:val="ru-RU"/>
              </w:rPr>
              <w:t xml:space="preserve"> </w:t>
            </w:r>
            <w:r w:rsidRPr="00DB1092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sym w:font="Wingdings" w:char="F071"/>
            </w:r>
            <w:r w:rsidRPr="00DB1092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да            </w:t>
            </w:r>
            <w:r w:rsidRPr="00DB1092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sym w:font="Wingdings" w:char="F071"/>
            </w:r>
            <w:r w:rsidRPr="00DB1092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 нет</w:t>
            </w:r>
          </w:p>
          <w:p w:rsidR="002960C6" w:rsidRPr="002960C6" w:rsidRDefault="002960C6" w:rsidP="00DB1092">
            <w:pPr>
              <w:spacing w:line="320" w:lineRule="exact"/>
              <w:rPr>
                <w:b/>
                <w:bCs/>
                <w:sz w:val="20"/>
                <w:lang w:val="ru-RU"/>
              </w:rPr>
            </w:pPr>
            <w:r>
              <w:rPr>
                <w:sz w:val="20"/>
                <w:lang w:val="ru-RU"/>
              </w:rPr>
              <w:t>Заключение</w:t>
            </w:r>
            <w:r w:rsidRPr="002960C6" w:rsidDel="00C7643F">
              <w:rPr>
                <w:sz w:val="20"/>
                <w:lang w:val="ru-RU"/>
              </w:rPr>
              <w:t xml:space="preserve"> </w:t>
            </w:r>
            <w:r w:rsidRPr="002960C6">
              <w:rPr>
                <w:sz w:val="20"/>
                <w:lang w:val="ru-RU"/>
              </w:rPr>
              <w:t>_____________________</w:t>
            </w:r>
          </w:p>
        </w:tc>
        <w:tc>
          <w:tcPr>
            <w:tcW w:w="2585" w:type="dxa"/>
            <w:gridSpan w:val="2"/>
          </w:tcPr>
          <w:p w:rsidR="002960C6" w:rsidRPr="002960C6" w:rsidRDefault="002960C6" w:rsidP="00DB1092">
            <w:pPr>
              <w:ind w:left="-709" w:firstLine="709"/>
              <w:rPr>
                <w:lang w:val="ru-RU"/>
              </w:rPr>
            </w:pPr>
          </w:p>
          <w:p w:rsidR="002960C6" w:rsidRPr="002960C6" w:rsidRDefault="002960C6" w:rsidP="00DB1092">
            <w:pPr>
              <w:ind w:left="-709" w:firstLine="709"/>
              <w:rPr>
                <w:sz w:val="20"/>
                <w:lang w:val="ru-RU"/>
              </w:rPr>
            </w:pPr>
          </w:p>
          <w:p w:rsidR="002960C6" w:rsidRPr="00DB1092" w:rsidRDefault="002960C6" w:rsidP="00DB1092">
            <w:pPr>
              <w:rPr>
                <w:b/>
                <w:sz w:val="20"/>
                <w:lang w:val="ru-RU"/>
              </w:rPr>
            </w:pPr>
            <w:r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700" w:type="dxa"/>
          </w:tcPr>
          <w:p w:rsidR="002960C6" w:rsidRDefault="002960C6" w:rsidP="00DB1092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  <w:p w:rsidR="002960C6" w:rsidRDefault="002960C6" w:rsidP="00DB1092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  <w:p w:rsidR="002960C6" w:rsidRDefault="002960C6" w:rsidP="00DB1092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2960C6" w:rsidRPr="00C22197" w:rsidRDefault="002960C6" w:rsidP="00DB1092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i/>
                <w:sz w:val="20"/>
              </w:rPr>
              <w:t xml:space="preserve">        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2960C6" w:rsidRPr="00C22197" w:rsidTr="002960C6">
        <w:tc>
          <w:tcPr>
            <w:tcW w:w="3619" w:type="dxa"/>
            <w:gridSpan w:val="2"/>
          </w:tcPr>
          <w:p w:rsidR="002960C6" w:rsidRPr="002960C6" w:rsidRDefault="002960C6" w:rsidP="002960C6">
            <w:pPr>
              <w:pStyle w:val="ListParagraph"/>
              <w:numPr>
                <w:ilvl w:val="0"/>
                <w:numId w:val="21"/>
              </w:numPr>
              <w:rPr>
                <w:sz w:val="20"/>
                <w:lang w:val="ru-RU"/>
              </w:rPr>
            </w:pPr>
            <w:r w:rsidRPr="002960C6">
              <w:rPr>
                <w:sz w:val="20"/>
                <w:lang w:val="ru-RU"/>
              </w:rPr>
              <w:t xml:space="preserve">КТ ОГК </w:t>
            </w:r>
            <w:r w:rsidRPr="002960C6"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  <w:lang w:val="ru-RU"/>
              </w:rPr>
              <w:t xml:space="preserve">       </w:t>
            </w:r>
            <w:r w:rsidRPr="00C22197">
              <w:sym w:font="Wingdings" w:char="F071"/>
            </w:r>
            <w:r w:rsidRPr="002960C6">
              <w:rPr>
                <w:sz w:val="20"/>
                <w:lang w:val="ru-RU"/>
              </w:rPr>
              <w:t xml:space="preserve"> да            </w:t>
            </w:r>
            <w:r w:rsidRPr="00C22197">
              <w:sym w:font="Wingdings" w:char="F071"/>
            </w:r>
            <w:r w:rsidRPr="002960C6">
              <w:rPr>
                <w:sz w:val="20"/>
                <w:lang w:val="ru-RU"/>
              </w:rPr>
              <w:t xml:space="preserve">  нет</w:t>
            </w:r>
          </w:p>
          <w:p w:rsidR="002960C6" w:rsidRPr="002960C6" w:rsidRDefault="002960C6" w:rsidP="002960C6">
            <w:pPr>
              <w:rPr>
                <w:lang w:val="ru-RU"/>
              </w:rPr>
            </w:pPr>
            <w:r>
              <w:rPr>
                <w:sz w:val="20"/>
                <w:lang w:val="ru-RU"/>
              </w:rPr>
              <w:t>Заключение</w:t>
            </w:r>
            <w:r w:rsidRPr="002960C6" w:rsidDel="00A97EE9">
              <w:rPr>
                <w:sz w:val="20"/>
                <w:lang w:val="ru-RU"/>
              </w:rPr>
              <w:t xml:space="preserve"> </w:t>
            </w:r>
            <w:r w:rsidRPr="002960C6">
              <w:rPr>
                <w:sz w:val="20"/>
                <w:lang w:val="ru-RU"/>
              </w:rPr>
              <w:t>_____________________</w:t>
            </w:r>
          </w:p>
        </w:tc>
        <w:tc>
          <w:tcPr>
            <w:tcW w:w="2585" w:type="dxa"/>
            <w:gridSpan w:val="2"/>
          </w:tcPr>
          <w:p w:rsidR="002960C6" w:rsidRPr="002960C6" w:rsidRDefault="002960C6" w:rsidP="002960C6">
            <w:pPr>
              <w:spacing w:before="40" w:line="320" w:lineRule="exact"/>
              <w:rPr>
                <w:b/>
                <w:sz w:val="20"/>
              </w:rPr>
            </w:pPr>
            <w:r w:rsidRPr="002960C6"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700" w:type="dxa"/>
          </w:tcPr>
          <w:p w:rsidR="002960C6" w:rsidRDefault="002960C6" w:rsidP="00296952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  <w:p w:rsidR="002960C6" w:rsidRDefault="002960C6" w:rsidP="00296952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2960C6" w:rsidRPr="00C22197" w:rsidRDefault="002960C6" w:rsidP="002960C6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i/>
                <w:sz w:val="20"/>
              </w:rPr>
              <w:t xml:space="preserve">    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2960C6" w:rsidRPr="00C22197" w:rsidTr="002960C6">
        <w:tc>
          <w:tcPr>
            <w:tcW w:w="3619" w:type="dxa"/>
            <w:gridSpan w:val="2"/>
          </w:tcPr>
          <w:p w:rsidR="002960C6" w:rsidRPr="002960C6" w:rsidRDefault="002960C6" w:rsidP="002960C6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 w:rsidRPr="002960C6">
              <w:rPr>
                <w:sz w:val="20"/>
                <w:lang w:val="ru-RU"/>
              </w:rPr>
              <w:t>ЭКГ</w:t>
            </w:r>
            <w:r w:rsidRPr="002960C6">
              <w:rPr>
                <w:sz w:val="20"/>
              </w:rPr>
              <w:t>:</w:t>
            </w:r>
            <w:r w:rsidRPr="002960C6"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</w:rPr>
              <w:t xml:space="preserve">          </w:t>
            </w:r>
            <w:r w:rsidRPr="00C22197">
              <w:sym w:font="Wingdings" w:char="F071"/>
            </w:r>
            <w:r w:rsidRPr="002960C6">
              <w:rPr>
                <w:sz w:val="20"/>
              </w:rPr>
              <w:t xml:space="preserve"> </w:t>
            </w:r>
            <w:r w:rsidR="00DB1092">
              <w:rPr>
                <w:sz w:val="20"/>
                <w:lang w:val="ru-RU"/>
              </w:rPr>
              <w:t>да</w:t>
            </w:r>
            <w:r w:rsidRPr="002960C6">
              <w:rPr>
                <w:sz w:val="20"/>
              </w:rPr>
              <w:t xml:space="preserve">          </w:t>
            </w:r>
            <w:r w:rsidRPr="00C22197">
              <w:sym w:font="Wingdings" w:char="F071"/>
            </w:r>
            <w:r w:rsidRPr="002960C6">
              <w:rPr>
                <w:sz w:val="20"/>
              </w:rPr>
              <w:t xml:space="preserve">  </w:t>
            </w:r>
            <w:r w:rsidR="00DB1092">
              <w:rPr>
                <w:sz w:val="20"/>
                <w:lang w:val="ru-RU"/>
              </w:rPr>
              <w:t>нет</w:t>
            </w:r>
          </w:p>
          <w:p w:rsidR="002960C6" w:rsidRDefault="002960C6" w:rsidP="002960C6">
            <w:r>
              <w:rPr>
                <w:sz w:val="20"/>
                <w:lang w:val="ru-RU"/>
              </w:rPr>
              <w:t>Заключение</w:t>
            </w:r>
            <w:r w:rsidRPr="00C22197">
              <w:rPr>
                <w:sz w:val="20"/>
              </w:rPr>
              <w:t>_____________________</w:t>
            </w:r>
            <w:r w:rsidRPr="00C22197"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</w:rPr>
              <w:t xml:space="preserve">     </w:t>
            </w:r>
          </w:p>
        </w:tc>
        <w:tc>
          <w:tcPr>
            <w:tcW w:w="2585" w:type="dxa"/>
            <w:gridSpan w:val="2"/>
          </w:tcPr>
          <w:p w:rsidR="002960C6" w:rsidRPr="002960C6" w:rsidRDefault="002960C6" w:rsidP="002960C6">
            <w:pPr>
              <w:spacing w:before="40" w:line="320" w:lineRule="exact"/>
              <w:rPr>
                <w:b/>
                <w:sz w:val="20"/>
              </w:rPr>
            </w:pPr>
            <w:r w:rsidRPr="002960C6"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700" w:type="dxa"/>
          </w:tcPr>
          <w:p w:rsidR="002960C6" w:rsidRDefault="002960C6" w:rsidP="00296952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  <w:p w:rsidR="002960C6" w:rsidRDefault="002960C6" w:rsidP="00296952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2960C6" w:rsidRPr="00C22197" w:rsidRDefault="002960C6" w:rsidP="002960C6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2960C6" w:rsidRPr="002B40A0" w:rsidTr="002960C6">
        <w:tc>
          <w:tcPr>
            <w:tcW w:w="9904" w:type="dxa"/>
            <w:gridSpan w:val="5"/>
            <w:shd w:val="clear" w:color="auto" w:fill="D9D9D9" w:themeFill="background1" w:themeFillShade="D9"/>
          </w:tcPr>
          <w:p w:rsidR="002960C6" w:rsidRPr="00413044" w:rsidRDefault="002960C6" w:rsidP="00413044">
            <w:pPr>
              <w:ind w:left="-709" w:firstLine="709"/>
              <w:jc w:val="center"/>
              <w:rPr>
                <w:b/>
                <w:sz w:val="20"/>
                <w:lang w:val="ru-RU"/>
              </w:rPr>
            </w:pPr>
            <w:r w:rsidRPr="00A34956">
              <w:rPr>
                <w:b/>
                <w:sz w:val="20"/>
              </w:rPr>
              <w:t>II</w:t>
            </w:r>
            <w:r w:rsidRPr="00413044">
              <w:rPr>
                <w:b/>
                <w:sz w:val="20"/>
                <w:lang w:val="ru-RU"/>
              </w:rPr>
              <w:t xml:space="preserve">. </w:t>
            </w:r>
            <w:r w:rsidR="00413044">
              <w:rPr>
                <w:b/>
                <w:sz w:val="20"/>
                <w:lang w:val="ru-RU"/>
              </w:rPr>
              <w:t>Лабораторные исследования</w:t>
            </w:r>
            <w:r w:rsidRPr="00413044">
              <w:rPr>
                <w:b/>
                <w:sz w:val="20"/>
                <w:lang w:val="ru-RU"/>
              </w:rPr>
              <w:t xml:space="preserve"> (</w:t>
            </w:r>
            <w:r w:rsidR="00413044">
              <w:rPr>
                <w:b/>
                <w:sz w:val="20"/>
                <w:lang w:val="ru-RU"/>
              </w:rPr>
              <w:t>если применимо</w:t>
            </w:r>
            <w:r w:rsidRPr="00413044">
              <w:rPr>
                <w:b/>
                <w:sz w:val="20"/>
                <w:lang w:val="ru-RU"/>
              </w:rPr>
              <w:t>)</w:t>
            </w:r>
          </w:p>
        </w:tc>
      </w:tr>
      <w:tr w:rsidR="002960C6" w:rsidRPr="00C22197" w:rsidTr="002960C6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:rsidR="002960C6" w:rsidRPr="00413044" w:rsidRDefault="002960C6" w:rsidP="002960C6">
            <w:pPr>
              <w:ind w:left="-709" w:firstLine="709"/>
              <w:jc w:val="center"/>
              <w:rPr>
                <w:b/>
                <w:sz w:val="20"/>
                <w:lang w:val="ru-RU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960C6" w:rsidRPr="00413044" w:rsidRDefault="00413044" w:rsidP="002960C6">
            <w:pPr>
              <w:ind w:left="-709" w:firstLine="709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Показатели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2960C6" w:rsidRPr="00413044" w:rsidRDefault="00413044" w:rsidP="00413044">
            <w:pPr>
              <w:tabs>
                <w:tab w:val="left" w:pos="188"/>
              </w:tabs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Единица измерения</w:t>
            </w:r>
          </w:p>
        </w:tc>
        <w:tc>
          <w:tcPr>
            <w:tcW w:w="3700" w:type="dxa"/>
            <w:tcBorders>
              <w:bottom w:val="single" w:sz="4" w:space="0" w:color="auto"/>
            </w:tcBorders>
            <w:shd w:val="clear" w:color="auto" w:fill="auto"/>
          </w:tcPr>
          <w:p w:rsidR="002960C6" w:rsidRPr="00413044" w:rsidRDefault="00413044" w:rsidP="002960C6">
            <w:pPr>
              <w:ind w:left="-709" w:firstLine="709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Дата проведения</w:t>
            </w:r>
          </w:p>
        </w:tc>
      </w:tr>
      <w:tr w:rsidR="002960C6" w:rsidRPr="00C22197" w:rsidTr="002960C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2960C6" w:rsidRPr="00413044" w:rsidRDefault="002960C6" w:rsidP="002960C6">
            <w:pPr>
              <w:ind w:left="-709" w:firstLine="709"/>
              <w:rPr>
                <w:b/>
                <w:sz w:val="20"/>
                <w:lang w:val="ru-RU"/>
              </w:rPr>
            </w:pPr>
            <w:r w:rsidRPr="00D747B6">
              <w:rPr>
                <w:b/>
                <w:sz w:val="20"/>
              </w:rPr>
              <w:t>СА 125:</w:t>
            </w:r>
            <w:r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</w:t>
            </w:r>
            <w:r w:rsidR="00413044">
              <w:rPr>
                <w:sz w:val="20"/>
                <w:lang w:val="ru-RU"/>
              </w:rPr>
              <w:t>да</w:t>
            </w:r>
            <w:r w:rsidRPr="00C22197">
              <w:rPr>
                <w:sz w:val="20"/>
              </w:rPr>
              <w:t xml:space="preserve">           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 </w:t>
            </w:r>
            <w:r w:rsidR="00413044"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960C6" w:rsidRPr="00A34956" w:rsidRDefault="002960C6" w:rsidP="002960C6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960C6" w:rsidRPr="00413044" w:rsidRDefault="00413044" w:rsidP="002960C6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Ед</w:t>
            </w:r>
            <w:r w:rsidR="002960C6" w:rsidRPr="00D747B6">
              <w:rPr>
                <w:sz w:val="20"/>
              </w:rPr>
              <w:t>/</w:t>
            </w:r>
            <w:r>
              <w:rPr>
                <w:sz w:val="20"/>
                <w:lang w:val="ru-RU"/>
              </w:rPr>
              <w:t>мл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3044" w:rsidRPr="00413044" w:rsidRDefault="00413044" w:rsidP="00413044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2960C6" w:rsidRPr="00A34956" w:rsidRDefault="00413044" w:rsidP="00413044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2960C6" w:rsidRPr="00C22197" w:rsidTr="002960C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2960C6" w:rsidRPr="00413044" w:rsidRDefault="00371A9D" w:rsidP="00371A9D">
            <w:pPr>
              <w:rPr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ОАК</w:t>
            </w:r>
            <w:r w:rsidR="002960C6" w:rsidRPr="00D747B6">
              <w:rPr>
                <w:b/>
                <w:sz w:val="20"/>
              </w:rPr>
              <w:t>:</w:t>
            </w:r>
            <w:r w:rsidR="002960C6" w:rsidRPr="00D747B6">
              <w:rPr>
                <w:sz w:val="20"/>
              </w:rPr>
              <w:t xml:space="preserve">       </w:t>
            </w:r>
            <w:r w:rsidR="002960C6" w:rsidRPr="00D747B6">
              <w:rPr>
                <w:sz w:val="20"/>
              </w:rPr>
              <w:sym w:font="Wingdings" w:char="F071"/>
            </w:r>
            <w:r w:rsidR="002960C6" w:rsidRPr="00D747B6">
              <w:rPr>
                <w:sz w:val="20"/>
              </w:rPr>
              <w:t xml:space="preserve"> </w:t>
            </w:r>
            <w:r w:rsidR="00413044">
              <w:rPr>
                <w:sz w:val="20"/>
                <w:lang w:val="ru-RU"/>
              </w:rPr>
              <w:t>да</w:t>
            </w:r>
            <w:r w:rsidR="002960C6" w:rsidRPr="00D747B6">
              <w:rPr>
                <w:sz w:val="20"/>
              </w:rPr>
              <w:t xml:space="preserve">            </w:t>
            </w:r>
            <w:r w:rsidR="002960C6" w:rsidRPr="00D747B6">
              <w:rPr>
                <w:sz w:val="20"/>
              </w:rPr>
              <w:sym w:font="Wingdings" w:char="F071"/>
            </w:r>
            <w:r w:rsidR="002960C6" w:rsidRPr="00D747B6">
              <w:rPr>
                <w:sz w:val="20"/>
              </w:rPr>
              <w:t xml:space="preserve">  </w:t>
            </w:r>
            <w:r w:rsidR="00413044"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960C6" w:rsidRDefault="002960C6" w:rsidP="002960C6">
            <w:pPr>
              <w:ind w:left="-709" w:firstLine="709"/>
              <w:jc w:val="center"/>
              <w:rPr>
                <w:rFonts w:cs="Arial"/>
                <w:color w:val="000080"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960C6" w:rsidRPr="00D747B6" w:rsidRDefault="002960C6" w:rsidP="002960C6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2960C6" w:rsidRPr="003B5370" w:rsidRDefault="002960C6" w:rsidP="002960C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</w:tc>
      </w:tr>
      <w:tr w:rsidR="002960C6" w:rsidRPr="00C22197" w:rsidTr="002960C6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960C6" w:rsidRPr="00413044" w:rsidRDefault="002960C6" w:rsidP="00413044">
            <w:pPr>
              <w:ind w:left="-709" w:firstLine="709"/>
              <w:rPr>
                <w:sz w:val="20"/>
                <w:lang w:val="ru-RU"/>
              </w:rPr>
            </w:pPr>
            <w:r w:rsidRPr="00D747B6">
              <w:rPr>
                <w:sz w:val="20"/>
              </w:rPr>
              <w:t xml:space="preserve">              </w:t>
            </w:r>
            <w:r>
              <w:rPr>
                <w:sz w:val="20"/>
              </w:rPr>
              <w:t xml:space="preserve">  </w:t>
            </w:r>
            <w:r w:rsidRPr="00D747B6">
              <w:rPr>
                <w:sz w:val="20"/>
              </w:rPr>
              <w:sym w:font="Wingdings" w:char="F071"/>
            </w:r>
            <w:r w:rsidR="00413044">
              <w:rPr>
                <w:sz w:val="20"/>
                <w:lang w:val="ru-RU"/>
              </w:rPr>
              <w:t>Гемоглобин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60C6" w:rsidRDefault="002960C6" w:rsidP="002960C6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60C6" w:rsidRPr="00413044" w:rsidRDefault="00413044" w:rsidP="002960C6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г</w:t>
            </w:r>
            <w:r w:rsidR="002960C6" w:rsidRPr="00D747B6">
              <w:rPr>
                <w:sz w:val="20"/>
              </w:rPr>
              <w:t>/</w:t>
            </w:r>
            <w:r>
              <w:rPr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13044" w:rsidRPr="00E57829" w:rsidRDefault="00413044" w:rsidP="00413044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2960C6" w:rsidRPr="003B5370" w:rsidRDefault="00413044" w:rsidP="002960C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2960C6" w:rsidRPr="00C22197" w:rsidTr="002960C6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960C6" w:rsidRPr="00413044" w:rsidRDefault="002960C6" w:rsidP="00413044">
            <w:pPr>
              <w:ind w:left="-709" w:firstLine="709"/>
              <w:rPr>
                <w:sz w:val="20"/>
                <w:lang w:val="ru-RU"/>
              </w:rPr>
            </w:pPr>
            <w:r>
              <w:rPr>
                <w:sz w:val="20"/>
              </w:rPr>
              <w:t xml:space="preserve">                </w:t>
            </w:r>
            <w:r w:rsidRPr="00D747B6">
              <w:rPr>
                <w:sz w:val="20"/>
              </w:rPr>
              <w:sym w:font="Wingdings" w:char="F071"/>
            </w:r>
            <w:r w:rsidR="00413044">
              <w:rPr>
                <w:sz w:val="20"/>
                <w:lang w:val="ru-RU"/>
              </w:rPr>
              <w:t>Эритроциты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60C6" w:rsidRDefault="002960C6" w:rsidP="002960C6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60C6" w:rsidRPr="00D747B6" w:rsidRDefault="002960C6" w:rsidP="002960C6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10¹²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13044" w:rsidRPr="00E57829" w:rsidRDefault="00413044" w:rsidP="00413044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2960C6" w:rsidRPr="003B5370" w:rsidRDefault="00413044" w:rsidP="002960C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2960C6" w:rsidRPr="00C22197" w:rsidTr="002960C6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960C6" w:rsidRPr="00413044" w:rsidRDefault="002960C6" w:rsidP="00413044">
            <w:pPr>
              <w:ind w:left="-709" w:firstLine="709"/>
              <w:rPr>
                <w:sz w:val="20"/>
                <w:lang w:val="ru-RU"/>
              </w:rPr>
            </w:pPr>
            <w:r>
              <w:rPr>
                <w:rFonts w:ascii="Arial" w:hAnsi="Arial"/>
                <w:b/>
                <w:bCs/>
                <w:color w:val="000080"/>
                <w:sz w:val="20"/>
                <w:szCs w:val="20"/>
              </w:rPr>
              <w:t xml:space="preserve">             </w:t>
            </w:r>
            <w:r w:rsidRPr="00D747B6">
              <w:rPr>
                <w:sz w:val="20"/>
              </w:rPr>
              <w:sym w:font="Wingdings" w:char="F071"/>
            </w:r>
            <w:r w:rsidR="00413044">
              <w:rPr>
                <w:sz w:val="20"/>
                <w:lang w:val="ru-RU"/>
              </w:rPr>
              <w:t>Лейкоциты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60C6" w:rsidRDefault="002960C6" w:rsidP="002960C6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60C6" w:rsidRPr="00D747B6" w:rsidRDefault="002960C6" w:rsidP="002960C6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13044" w:rsidRPr="00E57829" w:rsidRDefault="00413044" w:rsidP="00413044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2960C6" w:rsidRPr="003B5370" w:rsidRDefault="00413044" w:rsidP="002960C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2960C6" w:rsidRPr="00C22197" w:rsidTr="002960C6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960C6" w:rsidRPr="00413044" w:rsidRDefault="002960C6" w:rsidP="002960C6">
            <w:pPr>
              <w:ind w:left="-709" w:firstLine="709"/>
              <w:rPr>
                <w:sz w:val="20"/>
                <w:lang w:val="ru-RU"/>
              </w:rPr>
            </w:pPr>
            <w:r>
              <w:rPr>
                <w:sz w:val="20"/>
              </w:rPr>
              <w:t xml:space="preserve">                </w:t>
            </w:r>
            <w:r w:rsidRPr="00D747B6">
              <w:rPr>
                <w:sz w:val="20"/>
              </w:rPr>
              <w:sym w:font="Wingdings" w:char="F071"/>
            </w:r>
            <w:r w:rsidR="00413044">
              <w:rPr>
                <w:sz w:val="20"/>
                <w:lang w:val="ru-RU"/>
              </w:rPr>
              <w:t>Тромбоциты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60C6" w:rsidRDefault="002960C6" w:rsidP="002960C6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60C6" w:rsidRPr="00D747B6" w:rsidRDefault="002960C6" w:rsidP="002960C6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13044" w:rsidRPr="00E57829" w:rsidRDefault="00413044" w:rsidP="00413044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2960C6" w:rsidRPr="003B5370" w:rsidRDefault="00413044" w:rsidP="002960C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2960C6" w:rsidRPr="00C22197" w:rsidTr="002960C6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2960C6" w:rsidRPr="00413044" w:rsidRDefault="002960C6" w:rsidP="00413044">
            <w:pPr>
              <w:ind w:left="-709" w:firstLine="709"/>
              <w:rPr>
                <w:sz w:val="20"/>
                <w:lang w:val="ru-RU"/>
              </w:rPr>
            </w:pPr>
            <w:r>
              <w:rPr>
                <w:color w:val="000080"/>
                <w:szCs w:val="18"/>
              </w:rPr>
              <w:t xml:space="preserve">              </w:t>
            </w:r>
            <w:r w:rsidRPr="00D747B6">
              <w:rPr>
                <w:sz w:val="20"/>
              </w:rPr>
              <w:sym w:font="Wingdings" w:char="F071"/>
            </w:r>
            <w:r w:rsidR="00413044">
              <w:rPr>
                <w:sz w:val="20"/>
                <w:lang w:val="ru-RU"/>
              </w:rPr>
              <w:t>Нейтрофилы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960C6" w:rsidRDefault="002960C6" w:rsidP="002960C6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960C6" w:rsidRPr="00D747B6" w:rsidRDefault="002960C6" w:rsidP="002960C6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3044" w:rsidRPr="00E57829" w:rsidRDefault="00413044" w:rsidP="00413044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2960C6" w:rsidRPr="003B5370" w:rsidRDefault="00413044" w:rsidP="002960C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1F7B5A" w:rsidRPr="002B40A0" w:rsidTr="00296952">
        <w:tc>
          <w:tcPr>
            <w:tcW w:w="990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1F7B5A" w:rsidRPr="001F7B5A" w:rsidRDefault="001F7B5A" w:rsidP="001F7B5A">
            <w:pPr>
              <w:ind w:left="-709" w:firstLine="709"/>
              <w:rPr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Биохимический анализ крови</w:t>
            </w:r>
            <w:r w:rsidRPr="001F7B5A">
              <w:rPr>
                <w:b/>
                <w:sz w:val="20"/>
                <w:lang w:val="ru-RU"/>
              </w:rPr>
              <w:t>:</w:t>
            </w:r>
            <w:r>
              <w:rPr>
                <w:b/>
                <w:sz w:val="20"/>
                <w:lang w:val="ru-RU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1F7B5A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1F7B5A">
              <w:rPr>
                <w:sz w:val="20"/>
                <w:lang w:val="ru-RU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1F7B5A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2960C6" w:rsidRPr="00C22197" w:rsidTr="002960C6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960C6" w:rsidRDefault="00322490" w:rsidP="002960C6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Общий белок</w:t>
            </w:r>
            <w:r w:rsidR="002960C6">
              <w:rPr>
                <w:b/>
                <w:sz w:val="20"/>
              </w:rPr>
              <w:t>:</w:t>
            </w:r>
          </w:p>
          <w:p w:rsidR="002960C6" w:rsidRDefault="001F7B5A" w:rsidP="002960C6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60C6" w:rsidRDefault="002960C6" w:rsidP="002960C6">
            <w:pPr>
              <w:ind w:left="-709" w:firstLine="709"/>
              <w:jc w:val="center"/>
              <w:rPr>
                <w:sz w:val="20"/>
              </w:rPr>
            </w:pPr>
          </w:p>
          <w:p w:rsidR="002960C6" w:rsidRPr="00D747B6" w:rsidRDefault="002960C6" w:rsidP="002960C6">
            <w:pPr>
              <w:ind w:left="-709" w:firstLine="709"/>
              <w:jc w:val="center"/>
              <w:rPr>
                <w:rFonts w:cs="Arial"/>
                <w:sz w:val="20"/>
              </w:rPr>
            </w:pP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60C6" w:rsidRPr="00322490" w:rsidRDefault="002960C6" w:rsidP="00322490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  <w:lang w:val="ru-RU"/>
              </w:rPr>
            </w:pPr>
          </w:p>
          <w:p w:rsidR="002960C6" w:rsidRPr="00322490" w:rsidRDefault="001F7B5A" w:rsidP="00322490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  <w:lang w:val="ru-RU"/>
              </w:rPr>
            </w:pPr>
            <w:r w:rsidRPr="00322490">
              <w:rPr>
                <w:sz w:val="20"/>
                <w:lang w:val="ru-RU"/>
              </w:rPr>
              <w:t>мкмоль/л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960C6" w:rsidRPr="00D747B6" w:rsidRDefault="002960C6" w:rsidP="002960C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2960C6" w:rsidRPr="00D747B6" w:rsidRDefault="00A26C47" w:rsidP="002960C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2960C6" w:rsidRPr="00C22197" w:rsidTr="002960C6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960C6" w:rsidRPr="00D747B6" w:rsidRDefault="00322490" w:rsidP="002960C6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Билирубин</w:t>
            </w:r>
            <w:r w:rsidR="002960C6">
              <w:rPr>
                <w:b/>
                <w:sz w:val="20"/>
              </w:rPr>
              <w:t>:</w:t>
            </w:r>
          </w:p>
          <w:p w:rsidR="002960C6" w:rsidRPr="00D747B6" w:rsidRDefault="001F7B5A" w:rsidP="002960C6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60C6" w:rsidRPr="00D747B6" w:rsidRDefault="002960C6" w:rsidP="002960C6">
            <w:pPr>
              <w:ind w:left="-709" w:firstLine="709"/>
              <w:jc w:val="center"/>
              <w:rPr>
                <w:rFonts w:cs="Arial"/>
                <w:sz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60C6" w:rsidRPr="00322490" w:rsidRDefault="002960C6" w:rsidP="00322490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  <w:lang w:val="ru-RU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960C6" w:rsidRPr="00D747B6" w:rsidRDefault="002960C6" w:rsidP="002960C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</w:tc>
      </w:tr>
      <w:tr w:rsidR="002960C6" w:rsidRPr="00C22197" w:rsidTr="002960C6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960C6" w:rsidRPr="00D747B6" w:rsidRDefault="002960C6" w:rsidP="002960C6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 w:rsidR="00322490">
              <w:rPr>
                <w:sz w:val="20"/>
                <w:lang w:val="ru-RU"/>
              </w:rPr>
              <w:t>Общий</w:t>
            </w:r>
            <w:r w:rsidRPr="00D747B6">
              <w:rPr>
                <w:sz w:val="20"/>
              </w:rPr>
              <w:t xml:space="preserve">:      </w:t>
            </w:r>
            <w:r>
              <w:rPr>
                <w:sz w:val="20"/>
              </w:rPr>
              <w:t xml:space="preserve">   </w:t>
            </w:r>
            <w:r w:rsidR="001F7B5A" w:rsidRPr="00D747B6">
              <w:rPr>
                <w:sz w:val="20"/>
              </w:rPr>
              <w:sym w:font="Wingdings" w:char="F071"/>
            </w:r>
            <w:r w:rsidR="001F7B5A" w:rsidRPr="00D747B6">
              <w:rPr>
                <w:sz w:val="20"/>
              </w:rPr>
              <w:t xml:space="preserve"> </w:t>
            </w:r>
            <w:r w:rsidR="001F7B5A">
              <w:rPr>
                <w:sz w:val="20"/>
                <w:lang w:val="ru-RU"/>
              </w:rPr>
              <w:t>да</w:t>
            </w:r>
            <w:r w:rsidR="001F7B5A" w:rsidRPr="00D747B6">
              <w:rPr>
                <w:sz w:val="20"/>
              </w:rPr>
              <w:t xml:space="preserve">      </w:t>
            </w:r>
            <w:r w:rsidR="001F7B5A" w:rsidRPr="00D747B6">
              <w:rPr>
                <w:sz w:val="20"/>
              </w:rPr>
              <w:sym w:font="Wingdings" w:char="F071"/>
            </w:r>
            <w:r w:rsidR="001F7B5A" w:rsidRPr="00D747B6">
              <w:rPr>
                <w:sz w:val="20"/>
              </w:rPr>
              <w:t xml:space="preserve">  </w:t>
            </w:r>
            <w:r w:rsidR="001F7B5A"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60C6" w:rsidRPr="00D747B6" w:rsidRDefault="002960C6" w:rsidP="002960C6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60C6" w:rsidRPr="00322490" w:rsidRDefault="001F7B5A" w:rsidP="00322490">
            <w:pPr>
              <w:tabs>
                <w:tab w:val="left" w:pos="188"/>
              </w:tabs>
              <w:jc w:val="center"/>
              <w:rPr>
                <w:sz w:val="20"/>
                <w:lang w:val="ru-RU"/>
              </w:rPr>
            </w:pPr>
            <w:r w:rsidRPr="00322490">
              <w:rPr>
                <w:sz w:val="20"/>
                <w:lang w:val="ru-RU"/>
              </w:rPr>
              <w:t>мкмоль/л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960C6" w:rsidRPr="00D747B6" w:rsidRDefault="002960C6" w:rsidP="002960C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2960C6" w:rsidRPr="00D747B6" w:rsidRDefault="00A26C47" w:rsidP="002960C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2960C6" w:rsidRPr="00C22197" w:rsidTr="002960C6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960C6" w:rsidRPr="00D747B6" w:rsidRDefault="002960C6" w:rsidP="002960C6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 w:rsidR="00322490">
              <w:rPr>
                <w:sz w:val="20"/>
                <w:lang w:val="ru-RU"/>
              </w:rPr>
              <w:t>Прямой</w:t>
            </w:r>
            <w:r>
              <w:rPr>
                <w:sz w:val="20"/>
              </w:rPr>
              <w:t>:</w:t>
            </w:r>
            <w:r w:rsidRPr="00D747B6">
              <w:rPr>
                <w:sz w:val="20"/>
              </w:rPr>
              <w:t xml:space="preserve">    </w:t>
            </w:r>
            <w:r>
              <w:rPr>
                <w:sz w:val="20"/>
              </w:rPr>
              <w:t xml:space="preserve">   </w:t>
            </w:r>
            <w:r w:rsidR="001F7B5A" w:rsidRPr="00D747B6">
              <w:rPr>
                <w:sz w:val="20"/>
              </w:rPr>
              <w:sym w:font="Wingdings" w:char="F071"/>
            </w:r>
            <w:r w:rsidR="001F7B5A" w:rsidRPr="00D747B6">
              <w:rPr>
                <w:sz w:val="20"/>
              </w:rPr>
              <w:t xml:space="preserve"> </w:t>
            </w:r>
            <w:r w:rsidR="001F7B5A">
              <w:rPr>
                <w:sz w:val="20"/>
                <w:lang w:val="ru-RU"/>
              </w:rPr>
              <w:t>да</w:t>
            </w:r>
            <w:r w:rsidR="001F7B5A" w:rsidRPr="00D747B6">
              <w:rPr>
                <w:sz w:val="20"/>
              </w:rPr>
              <w:t xml:space="preserve">      </w:t>
            </w:r>
            <w:r w:rsidR="001F7B5A" w:rsidRPr="00D747B6">
              <w:rPr>
                <w:sz w:val="20"/>
              </w:rPr>
              <w:sym w:font="Wingdings" w:char="F071"/>
            </w:r>
            <w:r w:rsidR="001F7B5A" w:rsidRPr="00D747B6">
              <w:rPr>
                <w:sz w:val="20"/>
              </w:rPr>
              <w:t xml:space="preserve">  </w:t>
            </w:r>
            <w:r w:rsidR="001F7B5A"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60C6" w:rsidRPr="00D747B6" w:rsidRDefault="002960C6" w:rsidP="002960C6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60C6" w:rsidRPr="00322490" w:rsidRDefault="001F7B5A" w:rsidP="00322490">
            <w:pPr>
              <w:tabs>
                <w:tab w:val="left" w:pos="188"/>
              </w:tabs>
              <w:jc w:val="center"/>
              <w:rPr>
                <w:sz w:val="20"/>
                <w:lang w:val="ru-RU"/>
              </w:rPr>
            </w:pPr>
            <w:r w:rsidRPr="00322490">
              <w:rPr>
                <w:sz w:val="20"/>
                <w:lang w:val="ru-RU"/>
              </w:rPr>
              <w:t>мкмоль/л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960C6" w:rsidRPr="00D747B6" w:rsidRDefault="002960C6" w:rsidP="002960C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2960C6" w:rsidRPr="00D747B6" w:rsidRDefault="00A26C47" w:rsidP="002960C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2960C6" w:rsidRPr="00C22197" w:rsidTr="002960C6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2960C6" w:rsidRPr="00D747B6" w:rsidRDefault="002960C6" w:rsidP="002960C6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 w:rsidR="00322490">
              <w:rPr>
                <w:sz w:val="20"/>
                <w:lang w:val="ru-RU"/>
              </w:rPr>
              <w:t>Непрямой</w:t>
            </w:r>
            <w:r>
              <w:rPr>
                <w:sz w:val="20"/>
              </w:rPr>
              <w:t xml:space="preserve">:    </w:t>
            </w:r>
            <w:r w:rsidR="001F7B5A" w:rsidRPr="00D747B6">
              <w:rPr>
                <w:sz w:val="20"/>
              </w:rPr>
              <w:sym w:font="Wingdings" w:char="F071"/>
            </w:r>
            <w:r w:rsidR="001F7B5A" w:rsidRPr="00D747B6">
              <w:rPr>
                <w:sz w:val="20"/>
              </w:rPr>
              <w:t xml:space="preserve"> </w:t>
            </w:r>
            <w:r w:rsidR="001F7B5A">
              <w:rPr>
                <w:sz w:val="20"/>
                <w:lang w:val="ru-RU"/>
              </w:rPr>
              <w:t>да</w:t>
            </w:r>
            <w:r w:rsidR="001F7B5A" w:rsidRPr="00D747B6">
              <w:rPr>
                <w:sz w:val="20"/>
              </w:rPr>
              <w:t xml:space="preserve">    </w:t>
            </w:r>
            <w:r w:rsidR="001F7B5A" w:rsidRPr="00D747B6">
              <w:rPr>
                <w:sz w:val="20"/>
              </w:rPr>
              <w:sym w:font="Wingdings" w:char="F071"/>
            </w:r>
            <w:r w:rsidR="001F7B5A" w:rsidRPr="00D747B6">
              <w:rPr>
                <w:sz w:val="20"/>
              </w:rPr>
              <w:t xml:space="preserve">  </w:t>
            </w:r>
            <w:r w:rsidR="001F7B5A"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960C6" w:rsidRPr="00D747B6" w:rsidRDefault="002960C6" w:rsidP="002960C6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960C6" w:rsidRPr="00322490" w:rsidRDefault="001F7B5A" w:rsidP="00322490">
            <w:pPr>
              <w:tabs>
                <w:tab w:val="left" w:pos="188"/>
              </w:tabs>
              <w:jc w:val="center"/>
              <w:rPr>
                <w:sz w:val="20"/>
                <w:lang w:val="ru-RU"/>
              </w:rPr>
            </w:pPr>
            <w:r w:rsidRPr="00322490">
              <w:rPr>
                <w:sz w:val="20"/>
                <w:lang w:val="ru-RU"/>
              </w:rPr>
              <w:t>мкмоль/л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0C6" w:rsidRPr="00D747B6" w:rsidRDefault="002960C6" w:rsidP="002960C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2960C6" w:rsidRPr="00D747B6" w:rsidRDefault="00A26C47" w:rsidP="002960C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</w:tbl>
    <w:p w:rsidR="001E1517" w:rsidRDefault="001E1517">
      <w:pPr>
        <w:rPr>
          <w:lang w:val="ru-RU"/>
        </w:rPr>
      </w:pPr>
    </w:p>
    <w:p w:rsidR="002960C6" w:rsidRPr="002960C6" w:rsidRDefault="002960C6">
      <w:pPr>
        <w:rPr>
          <w:lang w:val="ru-RU"/>
        </w:rPr>
      </w:pPr>
    </w:p>
    <w:p w:rsidR="001E1517" w:rsidRDefault="001E1517">
      <w:pPr>
        <w:rPr>
          <w:lang w:val="ru-RU"/>
        </w:rPr>
      </w:pPr>
    </w:p>
    <w:p w:rsidR="00A26C47" w:rsidRPr="00A26C47" w:rsidRDefault="00A26C47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1985"/>
        <w:gridCol w:w="1843"/>
        <w:gridCol w:w="3133"/>
      </w:tblGrid>
      <w:tr w:rsidR="00D747B6" w:rsidTr="00D747B6">
        <w:tc>
          <w:tcPr>
            <w:tcW w:w="9904" w:type="dxa"/>
            <w:gridSpan w:val="4"/>
            <w:shd w:val="clear" w:color="auto" w:fill="D9D9D9" w:themeFill="background1" w:themeFillShade="D9"/>
          </w:tcPr>
          <w:p w:rsidR="00D747B6" w:rsidRPr="00A26C47" w:rsidRDefault="00A26C47" w:rsidP="00A26C47">
            <w:pPr>
              <w:jc w:val="center"/>
              <w:rPr>
                <w:lang w:val="ru-RU"/>
              </w:rPr>
            </w:pPr>
            <w:r>
              <w:rPr>
                <w:b/>
                <w:sz w:val="32"/>
                <w:lang w:val="ru-RU"/>
              </w:rPr>
              <w:lastRenderedPageBreak/>
              <w:t>Визит</w:t>
            </w:r>
            <w:r w:rsidR="00D747B6" w:rsidRPr="000E27D8">
              <w:rPr>
                <w:b/>
                <w:sz w:val="32"/>
              </w:rPr>
              <w:t xml:space="preserve"> 1 – </w:t>
            </w:r>
            <w:r>
              <w:rPr>
                <w:b/>
                <w:sz w:val="32"/>
                <w:lang w:val="ru-RU"/>
              </w:rPr>
              <w:t>визит включения</w:t>
            </w:r>
          </w:p>
        </w:tc>
      </w:tr>
      <w:tr w:rsidR="00E42D22" w:rsidTr="00E42D22">
        <w:tc>
          <w:tcPr>
            <w:tcW w:w="2943" w:type="dxa"/>
          </w:tcPr>
          <w:p w:rsidR="00E42D22" w:rsidRPr="00631120" w:rsidRDefault="00E42D22">
            <w:pPr>
              <w:rPr>
                <w:lang w:val="ru-RU"/>
              </w:rPr>
            </w:pPr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  <w:r w:rsidR="00A26C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/>
              </w:rPr>
              <w:t>СТ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 w:rsidR="00631120"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 w:rsidR="00631120">
              <w:rPr>
                <w:sz w:val="20"/>
                <w:lang w:val="ru-RU"/>
              </w:rPr>
              <w:t>нет</w:t>
            </w:r>
          </w:p>
        </w:tc>
        <w:tc>
          <w:tcPr>
            <w:tcW w:w="1985" w:type="dxa"/>
          </w:tcPr>
          <w:p w:rsidR="00E42D22" w:rsidRDefault="00E42D22" w:rsidP="00E42D22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</w:tcPr>
          <w:p w:rsidR="00E42D22" w:rsidRPr="00631120" w:rsidRDefault="00631120" w:rsidP="00E42D22">
            <w:pPr>
              <w:tabs>
                <w:tab w:val="left" w:pos="188"/>
              </w:tabs>
              <w:jc w:val="center"/>
              <w:rPr>
                <w:rFonts w:cs="Arial"/>
                <w:sz w:val="20"/>
                <w:lang w:val="ru-RU"/>
              </w:rPr>
            </w:pPr>
            <w:r>
              <w:rPr>
                <w:rFonts w:cs="Arial"/>
                <w:sz w:val="20"/>
                <w:lang w:val="ru-RU"/>
              </w:rPr>
              <w:t>МЕ</w:t>
            </w:r>
            <w:r w:rsidR="00E42D22" w:rsidRPr="00E42D22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л</w:t>
            </w:r>
          </w:p>
        </w:tc>
        <w:tc>
          <w:tcPr>
            <w:tcW w:w="3133" w:type="dxa"/>
          </w:tcPr>
          <w:p w:rsidR="00631120" w:rsidRPr="00D747B6" w:rsidRDefault="00631120" w:rsidP="0063112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E42D22" w:rsidRDefault="00631120" w:rsidP="00E42D22"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E42D22" w:rsidTr="00E42D22">
        <w:tc>
          <w:tcPr>
            <w:tcW w:w="2943" w:type="dxa"/>
          </w:tcPr>
          <w:p w:rsidR="00E42D22" w:rsidRPr="00631120" w:rsidRDefault="00E42D22">
            <w:pPr>
              <w:rPr>
                <w:lang w:val="ru-RU"/>
              </w:rPr>
            </w:pPr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  <w:r w:rsidR="00A26C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/>
              </w:rPr>
              <w:t>ЛТ</w:t>
            </w:r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 w:rsidR="00631120"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 w:rsidR="00631120">
              <w:rPr>
                <w:sz w:val="20"/>
                <w:lang w:val="ru-RU"/>
              </w:rPr>
              <w:t>нет</w:t>
            </w:r>
          </w:p>
        </w:tc>
        <w:tc>
          <w:tcPr>
            <w:tcW w:w="1985" w:type="dxa"/>
          </w:tcPr>
          <w:p w:rsidR="00E42D22" w:rsidRDefault="00E42D22" w:rsidP="00E42D22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</w:tcPr>
          <w:p w:rsidR="00E42D22" w:rsidRPr="00631120" w:rsidRDefault="00631120" w:rsidP="00E42D22">
            <w:pPr>
              <w:tabs>
                <w:tab w:val="left" w:pos="188"/>
              </w:tabs>
              <w:jc w:val="center"/>
              <w:rPr>
                <w:rFonts w:cs="Arial"/>
                <w:sz w:val="20"/>
                <w:lang w:val="ru-RU"/>
              </w:rPr>
            </w:pPr>
            <w:r>
              <w:rPr>
                <w:rFonts w:cs="Arial"/>
                <w:sz w:val="20"/>
                <w:lang w:val="ru-RU"/>
              </w:rPr>
              <w:t>МЕ</w:t>
            </w:r>
            <w:r w:rsidR="00E42D22" w:rsidRPr="00E42D22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л</w:t>
            </w:r>
          </w:p>
        </w:tc>
        <w:tc>
          <w:tcPr>
            <w:tcW w:w="3133" w:type="dxa"/>
          </w:tcPr>
          <w:p w:rsidR="00631120" w:rsidRPr="00D747B6" w:rsidRDefault="00631120" w:rsidP="0063112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E42D22" w:rsidRDefault="00631120" w:rsidP="00E42D22"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E42D22" w:rsidTr="00E42D22">
        <w:tc>
          <w:tcPr>
            <w:tcW w:w="2943" w:type="dxa"/>
          </w:tcPr>
          <w:p w:rsidR="00E42D22" w:rsidRPr="00E42D22" w:rsidRDefault="00631120" w:rsidP="00E42D22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Креатинин</w:t>
            </w:r>
            <w:r w:rsidR="00E42D22" w:rsidRPr="00E42D22">
              <w:rPr>
                <w:b/>
                <w:sz w:val="20"/>
              </w:rPr>
              <w:t>:</w:t>
            </w:r>
          </w:p>
          <w:p w:rsidR="00E42D22" w:rsidRPr="00631120" w:rsidRDefault="00E42D22">
            <w:pPr>
              <w:rPr>
                <w:lang w:val="ru-RU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 w:rsidR="00631120"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 w:rsidR="00631120">
              <w:rPr>
                <w:sz w:val="20"/>
                <w:lang w:val="ru-RU"/>
              </w:rPr>
              <w:t>нет</w:t>
            </w:r>
          </w:p>
        </w:tc>
        <w:tc>
          <w:tcPr>
            <w:tcW w:w="1985" w:type="dxa"/>
          </w:tcPr>
          <w:p w:rsidR="00E42D22" w:rsidRDefault="00E42D22" w:rsidP="00E42D22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</w:tcPr>
          <w:p w:rsidR="00E42D22" w:rsidRPr="00631120" w:rsidRDefault="00631120" w:rsidP="00E42D22">
            <w:pPr>
              <w:tabs>
                <w:tab w:val="left" w:pos="188"/>
              </w:tabs>
              <w:jc w:val="center"/>
              <w:rPr>
                <w:rFonts w:cs="Arial"/>
                <w:sz w:val="20"/>
                <w:lang w:val="ru-RU"/>
              </w:rPr>
            </w:pPr>
            <w:r>
              <w:rPr>
                <w:rFonts w:cs="Arial"/>
                <w:sz w:val="20"/>
                <w:lang w:val="ru-RU"/>
              </w:rPr>
              <w:t>мг</w:t>
            </w:r>
            <w:r w:rsidR="00E42D22" w:rsidRPr="00E42D22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дл</w:t>
            </w:r>
          </w:p>
        </w:tc>
        <w:tc>
          <w:tcPr>
            <w:tcW w:w="3133" w:type="dxa"/>
          </w:tcPr>
          <w:p w:rsidR="00631120" w:rsidRPr="00D747B6" w:rsidRDefault="00631120" w:rsidP="0063112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E42D22" w:rsidRDefault="00631120" w:rsidP="00E42D22"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E42D22" w:rsidTr="00E42D22">
        <w:tc>
          <w:tcPr>
            <w:tcW w:w="2943" w:type="dxa"/>
          </w:tcPr>
          <w:p w:rsidR="00E42D22" w:rsidRPr="00E42D22" w:rsidRDefault="00631120" w:rsidP="00E42D22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Другое</w:t>
            </w:r>
            <w:r w:rsidR="00E42D22" w:rsidRPr="00E42D22">
              <w:rPr>
                <w:b/>
                <w:sz w:val="20"/>
              </w:rPr>
              <w:t xml:space="preserve">:               </w:t>
            </w:r>
          </w:p>
          <w:p w:rsidR="00E42D22" w:rsidRPr="00631120" w:rsidRDefault="00E42D22">
            <w:pPr>
              <w:rPr>
                <w:lang w:val="ru-RU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 w:rsidR="00631120"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 w:rsidR="00631120">
              <w:rPr>
                <w:sz w:val="20"/>
                <w:lang w:val="ru-RU"/>
              </w:rPr>
              <w:t>нет</w:t>
            </w:r>
          </w:p>
        </w:tc>
        <w:tc>
          <w:tcPr>
            <w:tcW w:w="1985" w:type="dxa"/>
          </w:tcPr>
          <w:p w:rsidR="00E42D22" w:rsidRDefault="00E42D22" w:rsidP="00E42D22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</w:tcPr>
          <w:p w:rsidR="00E42D22" w:rsidRDefault="00E42D22" w:rsidP="00E42D22"/>
        </w:tc>
        <w:tc>
          <w:tcPr>
            <w:tcW w:w="3133" w:type="dxa"/>
          </w:tcPr>
          <w:p w:rsidR="00631120" w:rsidRPr="00D747B6" w:rsidRDefault="00631120" w:rsidP="0063112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E42D22" w:rsidRDefault="00631120" w:rsidP="00E42D22"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</w:tbl>
    <w:p w:rsidR="001E1517" w:rsidRDefault="001E15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6"/>
        <w:gridCol w:w="2013"/>
        <w:gridCol w:w="4935"/>
      </w:tblGrid>
      <w:tr w:rsidR="003F3281" w:rsidRPr="002B40A0" w:rsidTr="003F3281">
        <w:tc>
          <w:tcPr>
            <w:tcW w:w="9904" w:type="dxa"/>
            <w:gridSpan w:val="3"/>
            <w:shd w:val="clear" w:color="auto" w:fill="D9D9D9" w:themeFill="background1" w:themeFillShade="D9"/>
          </w:tcPr>
          <w:p w:rsidR="003F3281" w:rsidRPr="00726D02" w:rsidRDefault="00726D02" w:rsidP="003F3281">
            <w:pPr>
              <w:jc w:val="center"/>
              <w:rPr>
                <w:lang w:val="ru-RU"/>
              </w:rPr>
            </w:pPr>
            <w:r>
              <w:rPr>
                <w:b/>
                <w:sz w:val="20"/>
                <w:lang w:val="ru-RU"/>
              </w:rPr>
              <w:t>Вторая линия химиотерапии рецидивирующего рака яичников (1 курс лечения)</w:t>
            </w:r>
          </w:p>
        </w:tc>
      </w:tr>
      <w:tr w:rsidR="003F3281" w:rsidTr="003F3281">
        <w:tc>
          <w:tcPr>
            <w:tcW w:w="2956" w:type="dxa"/>
          </w:tcPr>
          <w:p w:rsidR="003F3281" w:rsidRPr="00726D02" w:rsidRDefault="00726D02">
            <w:pPr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Трабектедин</w:t>
            </w:r>
          </w:p>
        </w:tc>
        <w:tc>
          <w:tcPr>
            <w:tcW w:w="2013" w:type="dxa"/>
          </w:tcPr>
          <w:p w:rsidR="003F3281" w:rsidRPr="00726D02" w:rsidRDefault="003F3281" w:rsidP="003F3281">
            <w:pPr>
              <w:rPr>
                <w:sz w:val="20"/>
                <w:lang w:val="ru-RU"/>
              </w:rPr>
            </w:pPr>
            <w:r w:rsidRPr="003F3281">
              <w:rPr>
                <w:sz w:val="20"/>
              </w:rPr>
              <w:sym w:font="Wingdings" w:char="F071"/>
            </w:r>
            <w:r w:rsidRPr="003F3281">
              <w:rPr>
                <w:sz w:val="20"/>
              </w:rPr>
              <w:t xml:space="preserve"> </w:t>
            </w:r>
            <w:r w:rsidR="00726D02">
              <w:rPr>
                <w:sz w:val="20"/>
                <w:lang w:val="ru-RU"/>
              </w:rPr>
              <w:t>да</w:t>
            </w:r>
            <w:r w:rsidRPr="003F3281">
              <w:rPr>
                <w:sz w:val="20"/>
              </w:rPr>
              <w:t xml:space="preserve">       </w:t>
            </w:r>
            <w:r w:rsidRPr="003F3281">
              <w:rPr>
                <w:sz w:val="20"/>
              </w:rPr>
              <w:sym w:font="Wingdings" w:char="F071"/>
            </w:r>
            <w:r w:rsidRPr="003F3281">
              <w:rPr>
                <w:sz w:val="20"/>
              </w:rPr>
              <w:t xml:space="preserve"> </w:t>
            </w:r>
            <w:r w:rsidR="00726D02">
              <w:rPr>
                <w:sz w:val="20"/>
                <w:lang w:val="ru-RU"/>
              </w:rPr>
              <w:t>нет</w:t>
            </w:r>
          </w:p>
        </w:tc>
        <w:tc>
          <w:tcPr>
            <w:tcW w:w="4935" w:type="dxa"/>
          </w:tcPr>
          <w:p w:rsidR="003F3281" w:rsidRPr="003F3281" w:rsidRDefault="00893B5D">
            <w:pPr>
              <w:rPr>
                <w:sz w:val="20"/>
              </w:rPr>
            </w:pPr>
            <w:r>
              <w:rPr>
                <w:sz w:val="20"/>
                <w:lang w:val="ru-RU"/>
              </w:rPr>
              <w:t>Доза</w:t>
            </w:r>
            <w:r w:rsidR="003F3281" w:rsidRPr="003F3281">
              <w:rPr>
                <w:sz w:val="20"/>
              </w:rPr>
              <w:t>:</w:t>
            </w:r>
          </w:p>
        </w:tc>
      </w:tr>
      <w:tr w:rsidR="003F3281" w:rsidTr="003F3281">
        <w:tc>
          <w:tcPr>
            <w:tcW w:w="2956" w:type="dxa"/>
          </w:tcPr>
          <w:p w:rsidR="003F3281" w:rsidRPr="00893B5D" w:rsidRDefault="00893B5D" w:rsidP="003F3281">
            <w:pPr>
              <w:spacing w:before="40" w:after="40" w:line="320" w:lineRule="exact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ПЛД</w:t>
            </w:r>
            <w:r w:rsidR="003F3281" w:rsidRPr="00893B5D">
              <w:rPr>
                <w:b/>
                <w:sz w:val="20"/>
                <w:lang w:val="ru-RU"/>
              </w:rPr>
              <w:t>* (</w:t>
            </w:r>
            <w:r>
              <w:rPr>
                <w:b/>
                <w:sz w:val="20"/>
                <w:lang w:val="ru-RU"/>
              </w:rPr>
              <w:t>торговое название препарата</w:t>
            </w:r>
            <w:r w:rsidR="003F3281" w:rsidRPr="00893B5D">
              <w:rPr>
                <w:b/>
                <w:sz w:val="20"/>
                <w:lang w:val="ru-RU"/>
              </w:rPr>
              <w:t xml:space="preserve">) </w:t>
            </w:r>
          </w:p>
          <w:p w:rsidR="003F3281" w:rsidRPr="00893B5D" w:rsidRDefault="00893B5D" w:rsidP="003F3281">
            <w:pPr>
              <w:spacing w:before="40" w:after="40" w:line="320" w:lineRule="exact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Доксопэг</w:t>
            </w:r>
            <w:r w:rsidRPr="00893B5D">
              <w:rPr>
                <w:b/>
                <w:sz w:val="20"/>
                <w:lang w:val="ru-RU"/>
              </w:rPr>
              <w:t xml:space="preserve">                  </w:t>
            </w:r>
          </w:p>
          <w:p w:rsidR="003F3281" w:rsidRPr="00893B5D" w:rsidRDefault="00893B5D" w:rsidP="003F3281">
            <w:pPr>
              <w:spacing w:before="40" w:after="40" w:line="320" w:lineRule="exact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Келикс</w:t>
            </w:r>
            <w:r w:rsidRPr="00893B5D">
              <w:rPr>
                <w:b/>
                <w:sz w:val="20"/>
                <w:lang w:val="ru-RU"/>
              </w:rPr>
              <w:t xml:space="preserve">                        </w:t>
            </w:r>
          </w:p>
          <w:p w:rsidR="003F3281" w:rsidRPr="00893B5D" w:rsidRDefault="00893B5D" w:rsidP="003F3281">
            <w:pPr>
              <w:spacing w:before="40" w:after="40" w:line="320" w:lineRule="exact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Доксорубицин</w:t>
            </w:r>
            <w:r w:rsidRPr="00893B5D">
              <w:rPr>
                <w:b/>
                <w:sz w:val="20"/>
                <w:lang w:val="ru-RU"/>
              </w:rPr>
              <w:t xml:space="preserve">            </w:t>
            </w:r>
          </w:p>
          <w:p w:rsidR="003F3281" w:rsidRPr="00893B5D" w:rsidRDefault="00893B5D" w:rsidP="003F3281">
            <w:pPr>
              <w:rPr>
                <w:lang w:val="ru-RU"/>
              </w:rPr>
            </w:pPr>
            <w:r>
              <w:rPr>
                <w:sz w:val="20"/>
                <w:lang w:val="ru-RU"/>
              </w:rPr>
              <w:t>Иное</w:t>
            </w:r>
            <w:r w:rsidR="003F3281" w:rsidRPr="00893B5D">
              <w:rPr>
                <w:sz w:val="20"/>
                <w:lang w:val="ru-RU"/>
              </w:rPr>
              <w:t>:</w:t>
            </w:r>
            <w:r w:rsidR="003F3281" w:rsidRPr="00893B5D">
              <w:rPr>
                <w:color w:val="000080"/>
                <w:szCs w:val="18"/>
                <w:lang w:val="ru-RU"/>
              </w:rPr>
              <w:t xml:space="preserve"> _________________________</w:t>
            </w:r>
          </w:p>
        </w:tc>
        <w:tc>
          <w:tcPr>
            <w:tcW w:w="2013" w:type="dxa"/>
          </w:tcPr>
          <w:p w:rsidR="003F3281" w:rsidRPr="00893B5D" w:rsidRDefault="003F3281" w:rsidP="003F3281">
            <w:pPr>
              <w:spacing w:before="40" w:after="40" w:line="320" w:lineRule="exact"/>
              <w:rPr>
                <w:sz w:val="20"/>
                <w:lang w:val="ru-RU"/>
              </w:rPr>
            </w:pPr>
            <w:r w:rsidRPr="003F3281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 w:rsidR="00893B5D">
              <w:rPr>
                <w:sz w:val="20"/>
                <w:lang w:val="ru-RU"/>
              </w:rPr>
              <w:t>да</w:t>
            </w:r>
            <w:r w:rsidR="00893B5D">
              <w:rPr>
                <w:sz w:val="20"/>
              </w:rPr>
              <w:t xml:space="preserve">         </w:t>
            </w:r>
            <w:r w:rsidRPr="003F3281">
              <w:rPr>
                <w:sz w:val="20"/>
              </w:rPr>
              <w:sym w:font="Wingdings" w:char="F071"/>
            </w:r>
            <w:r w:rsidRPr="003F3281">
              <w:rPr>
                <w:sz w:val="20"/>
              </w:rPr>
              <w:t xml:space="preserve">  </w:t>
            </w:r>
            <w:r w:rsidR="00893B5D">
              <w:rPr>
                <w:sz w:val="20"/>
                <w:lang w:val="ru-RU"/>
              </w:rPr>
              <w:t>нет</w:t>
            </w:r>
          </w:p>
          <w:p w:rsidR="003F3281" w:rsidRDefault="003F3281"/>
        </w:tc>
        <w:tc>
          <w:tcPr>
            <w:tcW w:w="4935" w:type="dxa"/>
          </w:tcPr>
          <w:p w:rsidR="003F3281" w:rsidRDefault="00893B5D">
            <w:r>
              <w:rPr>
                <w:sz w:val="20"/>
                <w:lang w:val="ru-RU"/>
              </w:rPr>
              <w:t>Доза</w:t>
            </w:r>
            <w:r w:rsidR="003F3281" w:rsidRPr="003F3281">
              <w:rPr>
                <w:sz w:val="20"/>
              </w:rPr>
              <w:t>:</w:t>
            </w:r>
          </w:p>
        </w:tc>
      </w:tr>
      <w:tr w:rsidR="003F3281" w:rsidTr="0045113C">
        <w:tc>
          <w:tcPr>
            <w:tcW w:w="9904" w:type="dxa"/>
            <w:gridSpan w:val="3"/>
          </w:tcPr>
          <w:p w:rsidR="003F3281" w:rsidRPr="003F3281" w:rsidRDefault="00893B5D" w:rsidP="003F3281">
            <w:pPr>
              <w:spacing w:before="40" w:after="40" w:line="320" w:lineRule="exact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Сопутствующая терапия</w:t>
            </w:r>
            <w:r w:rsidR="003F3281" w:rsidRPr="003F3281">
              <w:rPr>
                <w:b/>
                <w:sz w:val="20"/>
              </w:rPr>
              <w:t xml:space="preserve"> (</w:t>
            </w:r>
            <w:r>
              <w:rPr>
                <w:b/>
                <w:sz w:val="20"/>
                <w:lang w:val="ru-RU"/>
              </w:rPr>
              <w:t>перечислить все</w:t>
            </w:r>
            <w:r w:rsidR="003F3281" w:rsidRPr="003F3281">
              <w:rPr>
                <w:b/>
                <w:sz w:val="20"/>
              </w:rPr>
              <w:t>)</w:t>
            </w:r>
          </w:p>
          <w:p w:rsidR="003F3281" w:rsidRDefault="003F3281"/>
        </w:tc>
      </w:tr>
    </w:tbl>
    <w:p w:rsidR="003F3281" w:rsidRDefault="003F3281"/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3F3281" w:rsidTr="003F69A1">
        <w:tc>
          <w:tcPr>
            <w:tcW w:w="9923" w:type="dxa"/>
            <w:tcBorders>
              <w:bottom w:val="single" w:sz="4" w:space="0" w:color="auto"/>
            </w:tcBorders>
            <w:shd w:val="clear" w:color="auto" w:fill="E6E6E6"/>
          </w:tcPr>
          <w:p w:rsidR="003F3281" w:rsidRPr="00893B5D" w:rsidRDefault="00893B5D" w:rsidP="0045113C">
            <w:pPr>
              <w:pStyle w:val="Heading4"/>
              <w:spacing w:before="40" w:after="40" w:line="320" w:lineRule="exact"/>
              <w:rPr>
                <w:rFonts w:cs="Arial"/>
                <w:color w:val="000080"/>
                <w:lang w:val="ru-RU"/>
              </w:rPr>
            </w:pPr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>Нежелательное явление</w:t>
            </w:r>
          </w:p>
        </w:tc>
      </w:tr>
      <w:tr w:rsidR="003F69A1" w:rsidRPr="002B40A0" w:rsidTr="003F69A1">
        <w:trPr>
          <w:trHeight w:val="76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F69A1" w:rsidRPr="003F69A1" w:rsidRDefault="003F69A1" w:rsidP="0045113C">
            <w:pPr>
              <w:pStyle w:val="Heading4"/>
              <w:spacing w:before="40" w:after="40" w:line="320" w:lineRule="exact"/>
              <w:jc w:val="left"/>
              <w:rPr>
                <w:rFonts w:cs="Arial"/>
                <w:b w:val="0"/>
                <w:bCs w:val="0"/>
                <w:color w:val="000080"/>
                <w:lang w:val="ru-RU"/>
              </w:rPr>
            </w:pPr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Отмечал ли пациент какие-либо </w:t>
            </w:r>
            <w:r w:rsidR="00D8127E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серьезные </w:t>
            </w:r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нежелательные явления </w:t>
            </w:r>
            <w:r w:rsidR="00D8127E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во время 1 и/или 2 циклов лечения </w:t>
            </w:r>
            <w:r w:rsidR="00A5700A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>при</w:t>
            </w:r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применени</w:t>
            </w:r>
            <w:r w:rsidR="00A5700A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>и</w:t>
            </w:r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химиотерапии Трабектедин в комбинации с ПЛД</w:t>
            </w:r>
            <w:r w:rsidRPr="003F69A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:                               </w:t>
            </w:r>
            <w:r w:rsidRPr="003F328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Pr="003F69A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*  </w:t>
            </w:r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>да</w:t>
            </w:r>
            <w:r w:rsidRPr="003F69A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       </w:t>
            </w:r>
            <w:r w:rsidRPr="003F328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Pr="003F69A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 </w:t>
            </w:r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>нет</w:t>
            </w:r>
            <w:r w:rsidRPr="003F69A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          </w:t>
            </w:r>
          </w:p>
        </w:tc>
      </w:tr>
      <w:tr w:rsidR="003F3281" w:rsidRPr="002B40A0" w:rsidTr="003F69A1">
        <w:trPr>
          <w:trHeight w:val="369"/>
        </w:trPr>
        <w:tc>
          <w:tcPr>
            <w:tcW w:w="9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64" w:rsidRDefault="003F3281" w:rsidP="00DC0F64">
            <w:pPr>
              <w:pStyle w:val="Heading4"/>
              <w:spacing w:before="40" w:after="40" w:line="280" w:lineRule="exact"/>
              <w:jc w:val="left"/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</w:pPr>
            <w:r w:rsidRPr="003F69A1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*</w:t>
            </w:r>
            <w:r w:rsidR="003F69A1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Если</w:t>
            </w:r>
            <w:r w:rsidR="003F69A1" w:rsidRPr="003F69A1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 xml:space="preserve"> </w:t>
            </w:r>
            <w:r w:rsidR="003F69A1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да</w:t>
            </w:r>
            <w:r w:rsidR="003F69A1" w:rsidRPr="003F69A1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 xml:space="preserve">, </w:t>
            </w:r>
            <w:r w:rsidR="003F69A1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просьба</w:t>
            </w:r>
            <w:r w:rsidR="003F69A1" w:rsidRPr="003F69A1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 xml:space="preserve"> </w:t>
            </w:r>
            <w:r w:rsidR="003F69A1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заполнить</w:t>
            </w:r>
            <w:r w:rsidR="003F69A1" w:rsidRPr="003F69A1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 xml:space="preserve"> </w:t>
            </w:r>
            <w:r w:rsidR="003F69A1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бланк</w:t>
            </w:r>
            <w:r w:rsidR="003F69A1" w:rsidRPr="003F69A1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 xml:space="preserve"> </w:t>
            </w:r>
            <w:r w:rsidR="00D8127E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С</w:t>
            </w:r>
            <w:r w:rsidR="003F69A1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НЯ</w:t>
            </w:r>
            <w:r w:rsidR="003F69A1" w:rsidRPr="003F69A1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 xml:space="preserve"> </w:t>
            </w:r>
            <w:r w:rsidR="00D8127E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и отправьте Спонсор-Исследователю</w:t>
            </w:r>
            <w:r w:rsidR="0056499C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(далее С-И)</w:t>
            </w:r>
            <w:r w:rsidR="00D8127E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 xml:space="preserve"> и/или Монитору в течение 24 час</w:t>
            </w:r>
            <w:r w:rsidR="00E14805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 xml:space="preserve">ов </w:t>
            </w:r>
            <w:r w:rsidR="00D8127E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на электронны</w:t>
            </w:r>
            <w:r w:rsidR="00E14805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е</w:t>
            </w:r>
            <w:r w:rsidR="00D8127E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 xml:space="preserve"> адрес</w:t>
            </w:r>
            <w:r w:rsidR="00E14805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а</w:t>
            </w:r>
            <w:r w:rsidR="00D8127E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 xml:space="preserve">: </w:t>
            </w:r>
            <w:r w:rsidR="00250368">
              <w:fldChar w:fldCharType="begin"/>
            </w:r>
            <w:r w:rsidR="00250368" w:rsidRPr="002B40A0">
              <w:rPr>
                <w:lang w:val="ru-RU"/>
                <w:rPrChange w:id="1" w:author="Suguraliyeva, Zhanar [JNJKZ]" w:date="2017-04-24T14:16:00Z">
                  <w:rPr/>
                </w:rPrChange>
              </w:rPr>
              <w:instrText xml:space="preserve"> </w:instrText>
            </w:r>
            <w:r w:rsidR="00250368">
              <w:instrText>HYPERLINK</w:instrText>
            </w:r>
            <w:r w:rsidR="00250368" w:rsidRPr="002B40A0">
              <w:rPr>
                <w:lang w:val="ru-RU"/>
                <w:rPrChange w:id="2" w:author="Suguraliyeva, Zhanar [JNJKZ]" w:date="2017-04-24T14:16:00Z">
                  <w:rPr/>
                </w:rPrChange>
              </w:rPr>
              <w:instrText xml:space="preserve"> "</w:instrText>
            </w:r>
            <w:r w:rsidR="00250368">
              <w:instrText>mailto</w:instrText>
            </w:r>
            <w:r w:rsidR="00250368" w:rsidRPr="002B40A0">
              <w:rPr>
                <w:lang w:val="ru-RU"/>
                <w:rPrChange w:id="3" w:author="Suguraliyeva, Zhanar [JNJKZ]" w:date="2017-04-24T14:16:00Z">
                  <w:rPr/>
                </w:rPrChange>
              </w:rPr>
              <w:instrText>:</w:instrText>
            </w:r>
            <w:r w:rsidR="00250368">
              <w:instrText>surya</w:instrText>
            </w:r>
            <w:r w:rsidR="00250368" w:rsidRPr="002B40A0">
              <w:rPr>
                <w:lang w:val="ru-RU"/>
                <w:rPrChange w:id="4" w:author="Suguraliyeva, Zhanar [JNJKZ]" w:date="2017-04-24T14:16:00Z">
                  <w:rPr/>
                </w:rPrChange>
              </w:rPr>
              <w:instrText>_</w:instrText>
            </w:r>
            <w:r w:rsidR="00250368">
              <w:instrText>esentay</w:instrText>
            </w:r>
            <w:r w:rsidR="00250368" w:rsidRPr="002B40A0">
              <w:rPr>
                <w:lang w:val="ru-RU"/>
                <w:rPrChange w:id="5" w:author="Suguraliyeva, Zhanar [JNJKZ]" w:date="2017-04-24T14:16:00Z">
                  <w:rPr/>
                </w:rPrChange>
              </w:rPr>
              <w:instrText>@</w:instrText>
            </w:r>
            <w:r w:rsidR="00250368">
              <w:instrText>mail</w:instrText>
            </w:r>
            <w:r w:rsidR="00250368" w:rsidRPr="002B40A0">
              <w:rPr>
                <w:lang w:val="ru-RU"/>
                <w:rPrChange w:id="6" w:author="Suguraliyeva, Zhanar [JNJKZ]" w:date="2017-04-24T14:16:00Z">
                  <w:rPr/>
                </w:rPrChange>
              </w:rPr>
              <w:instrText>.</w:instrText>
            </w:r>
            <w:r w:rsidR="00250368">
              <w:instrText>ru</w:instrText>
            </w:r>
            <w:r w:rsidR="00250368" w:rsidRPr="002B40A0">
              <w:rPr>
                <w:lang w:val="ru-RU"/>
                <w:rPrChange w:id="7" w:author="Suguraliyeva, Zhanar [JNJKZ]" w:date="2017-04-24T14:16:00Z">
                  <w:rPr/>
                </w:rPrChange>
              </w:rPr>
              <w:instrText xml:space="preserve">" </w:instrText>
            </w:r>
            <w:r w:rsidR="00250368">
              <w:fldChar w:fldCharType="separate"/>
            </w:r>
            <w:r w:rsidR="00E14805" w:rsidRPr="000816A2">
              <w:rPr>
                <w:rStyle w:val="Hyperlink"/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surya_esentay@mail.ru</w:t>
            </w:r>
            <w:r w:rsidR="00250368">
              <w:rPr>
                <w:rStyle w:val="Hyperlink"/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fldChar w:fldCharType="end"/>
            </w:r>
            <w:r w:rsidR="00E14805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 xml:space="preserve">, </w:t>
            </w:r>
            <w:r w:rsidR="00250368">
              <w:fldChar w:fldCharType="begin"/>
            </w:r>
            <w:r w:rsidR="00250368" w:rsidRPr="002B40A0">
              <w:rPr>
                <w:lang w:val="ru-RU"/>
                <w:rPrChange w:id="8" w:author="Suguraliyeva, Zhanar [JNJKZ]" w:date="2017-04-24T14:02:00Z">
                  <w:rPr/>
                </w:rPrChange>
              </w:rPr>
              <w:instrText xml:space="preserve"> </w:instrText>
            </w:r>
            <w:r w:rsidR="00250368">
              <w:instrText>HYPERLINK</w:instrText>
            </w:r>
            <w:r w:rsidR="00250368" w:rsidRPr="002B40A0">
              <w:rPr>
                <w:lang w:val="ru-RU"/>
                <w:rPrChange w:id="9" w:author="Suguraliyeva, Zhanar [JNJKZ]" w:date="2017-04-24T14:02:00Z">
                  <w:rPr/>
                </w:rPrChange>
              </w:rPr>
              <w:instrText xml:space="preserve"> "</w:instrText>
            </w:r>
            <w:r w:rsidR="00250368">
              <w:instrText>mailto</w:instrText>
            </w:r>
            <w:r w:rsidR="00250368" w:rsidRPr="002B40A0">
              <w:rPr>
                <w:lang w:val="ru-RU"/>
                <w:rPrChange w:id="10" w:author="Suguraliyeva, Zhanar [JNJKZ]" w:date="2017-04-24T14:02:00Z">
                  <w:rPr/>
                </w:rPrChange>
              </w:rPr>
              <w:instrText>:</w:instrText>
            </w:r>
            <w:r w:rsidR="00250368">
              <w:instrText>kossanova</w:instrText>
            </w:r>
            <w:r w:rsidR="00250368" w:rsidRPr="002B40A0">
              <w:rPr>
                <w:lang w:val="ru-RU"/>
                <w:rPrChange w:id="11" w:author="Suguraliyeva, Zhanar [JNJKZ]" w:date="2017-04-24T14:02:00Z">
                  <w:rPr/>
                </w:rPrChange>
              </w:rPr>
              <w:instrText>@</w:instrText>
            </w:r>
            <w:r w:rsidR="00250368">
              <w:instrText>synergycro</w:instrText>
            </w:r>
            <w:r w:rsidR="00250368" w:rsidRPr="002B40A0">
              <w:rPr>
                <w:lang w:val="ru-RU"/>
                <w:rPrChange w:id="12" w:author="Suguraliyeva, Zhanar [JNJKZ]" w:date="2017-04-24T14:02:00Z">
                  <w:rPr/>
                </w:rPrChange>
              </w:rPr>
              <w:instrText>.</w:instrText>
            </w:r>
            <w:r w:rsidR="00250368">
              <w:instrText>ru</w:instrText>
            </w:r>
            <w:r w:rsidR="00250368" w:rsidRPr="002B40A0">
              <w:rPr>
                <w:lang w:val="ru-RU"/>
                <w:rPrChange w:id="13" w:author="Suguraliyeva, Zhanar [JNJKZ]" w:date="2017-04-24T14:02:00Z">
                  <w:rPr/>
                </w:rPrChange>
              </w:rPr>
              <w:instrText xml:space="preserve">" </w:instrText>
            </w:r>
            <w:r w:rsidR="00250368">
              <w:fldChar w:fldCharType="separate"/>
            </w:r>
            <w:r w:rsidR="00E14805" w:rsidRPr="000816A2">
              <w:rPr>
                <w:rStyle w:val="Hyperlink"/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kossanova@synergycro.ru</w:t>
            </w:r>
            <w:r w:rsidR="00250368">
              <w:rPr>
                <w:rStyle w:val="Hyperlink"/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fldChar w:fldCharType="end"/>
            </w:r>
            <w:r w:rsidR="00E14805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 xml:space="preserve"> </w:t>
            </w:r>
          </w:p>
          <w:p w:rsidR="00DC0F64" w:rsidRDefault="00DC0F64" w:rsidP="00DC0F64">
            <w:pPr>
              <w:pStyle w:val="Heading4"/>
              <w:spacing w:before="40" w:after="40" w:line="280" w:lineRule="exact"/>
              <w:jc w:val="left"/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</w:pPr>
          </w:p>
          <w:p w:rsidR="001D5BD1" w:rsidRDefault="00DC0F64" w:rsidP="00DC0F64">
            <w:pPr>
              <w:pStyle w:val="Heading4"/>
              <w:spacing w:before="40" w:after="40" w:line="280" w:lineRule="exact"/>
              <w:jc w:val="left"/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</w:pPr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>Отмечал ли пациент какие-либо нежелательные явления во время 1 и/или 2 циклов лечения при применении химиотерапии Трабектедин в комбинации с ПЛД</w:t>
            </w:r>
            <w:r w:rsidRPr="003F69A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:                               </w:t>
            </w:r>
            <w:r w:rsidRPr="003F328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Pr="003F69A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*  </w:t>
            </w:r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>да</w:t>
            </w:r>
            <w:r w:rsidRPr="003F69A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       </w:t>
            </w:r>
            <w:r w:rsidRPr="003F328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Pr="003F69A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 </w:t>
            </w:r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>нет</w:t>
            </w:r>
            <w:r w:rsidRPr="003F69A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          </w:t>
            </w:r>
          </w:p>
          <w:p w:rsidR="00DC0F64" w:rsidRPr="00DC0F64" w:rsidRDefault="00DC0F64" w:rsidP="00DC0F64">
            <w:pPr>
              <w:rPr>
                <w:lang w:val="ru-RU"/>
              </w:rPr>
            </w:pPr>
          </w:p>
          <w:p w:rsidR="00DC0F64" w:rsidRPr="00DC0F64" w:rsidRDefault="00DC0F64" w:rsidP="00DC0F64">
            <w:pPr>
              <w:rPr>
                <w:i/>
                <w:sz w:val="20"/>
                <w:lang w:val="ru-RU"/>
              </w:rPr>
            </w:pPr>
            <w:r w:rsidRPr="00DC0F64">
              <w:rPr>
                <w:i/>
                <w:sz w:val="20"/>
                <w:lang w:val="ru-RU"/>
              </w:rPr>
              <w:t>*Если да, просьба заполнить форму отчетности по НЯ (</w:t>
            </w:r>
            <w:r w:rsidR="00F9633C">
              <w:rPr>
                <w:i/>
                <w:sz w:val="20"/>
                <w:lang w:val="ru-RU"/>
              </w:rPr>
              <w:t>Приложение 1)</w:t>
            </w:r>
            <w:r w:rsidRPr="00DC0F64">
              <w:rPr>
                <w:i/>
                <w:sz w:val="20"/>
                <w:lang w:val="ru-RU"/>
              </w:rPr>
              <w:t xml:space="preserve"> </w:t>
            </w:r>
          </w:p>
          <w:p w:rsidR="00DC0F64" w:rsidRPr="00DC0F64" w:rsidRDefault="00DC0F64" w:rsidP="00DC0F64">
            <w:pPr>
              <w:rPr>
                <w:lang w:val="ru-RU"/>
              </w:rPr>
            </w:pPr>
          </w:p>
        </w:tc>
      </w:tr>
    </w:tbl>
    <w:p w:rsidR="00D77054" w:rsidRPr="003F69A1" w:rsidRDefault="00D77054" w:rsidP="003F3281">
      <w:pPr>
        <w:spacing w:before="40" w:after="40" w:line="320" w:lineRule="exact"/>
        <w:rPr>
          <w:bCs/>
          <w:sz w:val="20"/>
          <w:lang w:val="ru-RU"/>
        </w:rPr>
      </w:pPr>
    </w:p>
    <w:p w:rsidR="003F3281" w:rsidRPr="000D57D1" w:rsidRDefault="003F3281" w:rsidP="003F3281">
      <w:pPr>
        <w:spacing w:before="40" w:after="40" w:line="320" w:lineRule="exact"/>
        <w:rPr>
          <w:b/>
          <w:sz w:val="20"/>
          <w:lang w:val="ru-RU"/>
        </w:rPr>
      </w:pPr>
      <w:r w:rsidRPr="003F3281">
        <w:rPr>
          <w:b/>
          <w:sz w:val="20"/>
        </w:rPr>
        <w:t>*</w:t>
      </w:r>
      <w:r w:rsidR="000D57D1">
        <w:rPr>
          <w:b/>
          <w:sz w:val="20"/>
          <w:lang w:val="ru-RU"/>
        </w:rPr>
        <w:t>ПЛД</w:t>
      </w:r>
      <w:r w:rsidRPr="003F3281">
        <w:rPr>
          <w:b/>
          <w:sz w:val="20"/>
        </w:rPr>
        <w:t xml:space="preserve"> </w:t>
      </w:r>
      <w:r w:rsidR="000D57D1">
        <w:rPr>
          <w:b/>
          <w:sz w:val="20"/>
        </w:rPr>
        <w:t>–</w:t>
      </w:r>
      <w:r w:rsidRPr="003F3281">
        <w:rPr>
          <w:b/>
          <w:sz w:val="20"/>
        </w:rPr>
        <w:t xml:space="preserve"> </w:t>
      </w:r>
      <w:r w:rsidR="000D57D1">
        <w:rPr>
          <w:b/>
          <w:sz w:val="20"/>
          <w:lang w:val="ru-RU"/>
        </w:rPr>
        <w:t>пегилированный липосомальный доксорубицин</w:t>
      </w:r>
    </w:p>
    <w:p w:rsidR="003F3281" w:rsidRDefault="003F3281"/>
    <w:p w:rsidR="00012DB5" w:rsidRDefault="00012DB5">
      <w:pPr>
        <w:rPr>
          <w:lang w:val="ru-RU"/>
        </w:rPr>
      </w:pPr>
    </w:p>
    <w:p w:rsidR="00012DB5" w:rsidRPr="00F9633C" w:rsidRDefault="00012DB5">
      <w:pPr>
        <w:rPr>
          <w:lang w:val="ru-RU"/>
        </w:rPr>
      </w:pPr>
    </w:p>
    <w:tbl>
      <w:tblPr>
        <w:tblStyle w:val="TableGrid"/>
        <w:tblpPr w:leftFromText="180" w:rightFromText="180" w:vertAnchor="text" w:horzAnchor="margin" w:tblpY="71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1843"/>
        <w:gridCol w:w="3700"/>
      </w:tblGrid>
      <w:tr w:rsidR="0047510F" w:rsidRPr="002B40A0" w:rsidTr="0047510F">
        <w:tc>
          <w:tcPr>
            <w:tcW w:w="9904" w:type="dxa"/>
            <w:gridSpan w:val="4"/>
            <w:shd w:val="clear" w:color="auto" w:fill="D9D9D9" w:themeFill="background1" w:themeFillShade="D9"/>
          </w:tcPr>
          <w:p w:rsidR="0047510F" w:rsidRPr="000E628F" w:rsidRDefault="000E628F" w:rsidP="000E628F">
            <w:pPr>
              <w:jc w:val="center"/>
              <w:rPr>
                <w:lang w:val="ru-RU"/>
              </w:rPr>
            </w:pPr>
            <w:r>
              <w:rPr>
                <w:b/>
                <w:sz w:val="28"/>
                <w:lang w:val="ru-RU"/>
              </w:rPr>
              <w:lastRenderedPageBreak/>
              <w:t>Визит</w:t>
            </w:r>
            <w:r w:rsidR="0047510F" w:rsidRPr="000E628F">
              <w:rPr>
                <w:b/>
                <w:sz w:val="28"/>
                <w:lang w:val="ru-RU"/>
              </w:rPr>
              <w:t xml:space="preserve"> 2 </w:t>
            </w:r>
            <w:r w:rsidRPr="000E628F">
              <w:rPr>
                <w:b/>
                <w:sz w:val="28"/>
                <w:lang w:val="ru-RU"/>
              </w:rPr>
              <w:t>–</w:t>
            </w:r>
            <w:r w:rsidR="0047510F" w:rsidRPr="000E628F">
              <w:rPr>
                <w:b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  <w:lang w:val="ru-RU"/>
              </w:rPr>
              <w:t>1 цикл терапии после включения пациента в исследование</w:t>
            </w:r>
          </w:p>
        </w:tc>
      </w:tr>
      <w:tr w:rsidR="0047510F" w:rsidTr="0047510F">
        <w:tc>
          <w:tcPr>
            <w:tcW w:w="9904" w:type="dxa"/>
            <w:gridSpan w:val="4"/>
          </w:tcPr>
          <w:p w:rsidR="0047510F" w:rsidRPr="00D747B6" w:rsidRDefault="000E628F" w:rsidP="0047510F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b/>
                <w:lang w:val="ru-RU"/>
              </w:rPr>
              <w:t>Дата</w:t>
            </w:r>
            <w:r w:rsidRPr="000E628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визита</w:t>
            </w:r>
            <w:r w:rsidR="0047510F" w:rsidRPr="006B34C6">
              <w:rPr>
                <w:b/>
              </w:rPr>
              <w:t>:</w:t>
            </w:r>
            <w:r w:rsidR="0047510F">
              <w:t xml:space="preserve">                              </w:t>
            </w:r>
            <w:r w:rsidR="0047510F" w:rsidRPr="00D747B6">
              <w:rPr>
                <w:sz w:val="20"/>
              </w:rPr>
              <w:t xml:space="preserve"> |__I__I  I__I__I__I  I__I__I__I__|</w:t>
            </w:r>
          </w:p>
          <w:p w:rsidR="0047510F" w:rsidRDefault="0047510F" w:rsidP="0047510F">
            <w:r>
              <w:rPr>
                <w:i/>
                <w:sz w:val="20"/>
              </w:rPr>
              <w:t xml:space="preserve">                                                              </w:t>
            </w:r>
            <w:r w:rsidR="000E628F">
              <w:rPr>
                <w:i/>
                <w:sz w:val="20"/>
                <w:lang w:val="ru-RU"/>
              </w:rPr>
              <w:t>день</w:t>
            </w:r>
            <w:r w:rsidRPr="00D747B6">
              <w:rPr>
                <w:i/>
                <w:sz w:val="20"/>
              </w:rPr>
              <w:t xml:space="preserve">         </w:t>
            </w:r>
            <w:r w:rsidR="000E628F">
              <w:rPr>
                <w:i/>
                <w:sz w:val="20"/>
                <w:lang w:val="ru-RU"/>
              </w:rPr>
              <w:t>месяц</w:t>
            </w:r>
            <w:r w:rsidRPr="00D747B6">
              <w:rPr>
                <w:i/>
                <w:sz w:val="20"/>
              </w:rPr>
              <w:t xml:space="preserve">          </w:t>
            </w:r>
            <w:r w:rsidR="000E628F">
              <w:rPr>
                <w:i/>
                <w:sz w:val="20"/>
                <w:lang w:val="ru-RU"/>
              </w:rPr>
              <w:t>год</w:t>
            </w:r>
            <w:r w:rsidRPr="00D747B6">
              <w:rPr>
                <w:i/>
                <w:sz w:val="20"/>
              </w:rPr>
              <w:t xml:space="preserve">                                                               </w:t>
            </w:r>
          </w:p>
        </w:tc>
      </w:tr>
      <w:tr w:rsidR="0047510F" w:rsidTr="0047510F">
        <w:tc>
          <w:tcPr>
            <w:tcW w:w="9904" w:type="dxa"/>
            <w:gridSpan w:val="4"/>
            <w:shd w:val="clear" w:color="auto" w:fill="D9D9D9" w:themeFill="background1" w:themeFillShade="D9"/>
          </w:tcPr>
          <w:p w:rsidR="0047510F" w:rsidRPr="006B34C6" w:rsidRDefault="00C54615" w:rsidP="0047510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b/>
              </w:rPr>
            </w:pPr>
            <w:r>
              <w:rPr>
                <w:b/>
                <w:sz w:val="20"/>
                <w:lang w:val="ru-RU"/>
              </w:rPr>
              <w:t>Лабораторные исследования</w:t>
            </w:r>
          </w:p>
        </w:tc>
      </w:tr>
      <w:tr w:rsidR="000E628F" w:rsidRPr="00D747B6" w:rsidTr="0047510F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:rsidR="000E628F" w:rsidRPr="00A34956" w:rsidRDefault="000E628F" w:rsidP="000E628F">
            <w:pPr>
              <w:ind w:left="-709" w:firstLine="709"/>
              <w:jc w:val="center"/>
              <w:rPr>
                <w:b/>
                <w:sz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0E628F" w:rsidRPr="00D747B6" w:rsidRDefault="000E628F" w:rsidP="000E628F">
            <w:pPr>
              <w:ind w:left="-709" w:firstLine="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Показатели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0E628F" w:rsidRDefault="000E628F" w:rsidP="000E628F">
            <w:pPr>
              <w:tabs>
                <w:tab w:val="left" w:pos="188"/>
              </w:tabs>
              <w:ind w:left="-709" w:firstLine="709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Единица</w:t>
            </w:r>
          </w:p>
          <w:p w:rsidR="000E628F" w:rsidRPr="00D747B6" w:rsidRDefault="000E628F" w:rsidP="000E628F">
            <w:pPr>
              <w:tabs>
                <w:tab w:val="left" w:pos="188"/>
              </w:tabs>
              <w:ind w:left="-709" w:firstLine="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измерения</w:t>
            </w:r>
          </w:p>
        </w:tc>
        <w:tc>
          <w:tcPr>
            <w:tcW w:w="3700" w:type="dxa"/>
            <w:tcBorders>
              <w:bottom w:val="single" w:sz="4" w:space="0" w:color="auto"/>
            </w:tcBorders>
            <w:shd w:val="clear" w:color="auto" w:fill="auto"/>
          </w:tcPr>
          <w:p w:rsidR="000E628F" w:rsidRPr="00D747B6" w:rsidRDefault="000E628F" w:rsidP="000E628F">
            <w:pPr>
              <w:ind w:left="-709" w:firstLine="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Дата проведения</w:t>
            </w:r>
          </w:p>
        </w:tc>
      </w:tr>
      <w:tr w:rsidR="000E628F" w:rsidRPr="00A34956" w:rsidTr="0047510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E628F" w:rsidRPr="00A34956" w:rsidRDefault="000E628F" w:rsidP="000E628F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b/>
                <w:sz w:val="20"/>
              </w:rPr>
              <w:t>СА 125:</w:t>
            </w:r>
            <w:r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C22197">
              <w:rPr>
                <w:sz w:val="20"/>
              </w:rPr>
              <w:t xml:space="preserve">           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628F" w:rsidRPr="00A34956" w:rsidRDefault="000E628F" w:rsidP="000E628F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628F" w:rsidRPr="00A34956" w:rsidRDefault="000E628F" w:rsidP="000E628F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Ед</w:t>
            </w:r>
            <w:r w:rsidRPr="00D747B6">
              <w:rPr>
                <w:sz w:val="20"/>
              </w:rPr>
              <w:t>/</w:t>
            </w:r>
            <w:r>
              <w:rPr>
                <w:sz w:val="20"/>
                <w:lang w:val="ru-RU"/>
              </w:rPr>
              <w:t>мл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E628F" w:rsidRPr="00413044" w:rsidRDefault="000E628F" w:rsidP="000E628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0E628F" w:rsidRPr="00A34956" w:rsidRDefault="000E628F" w:rsidP="000E628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E628F" w:rsidRPr="003B5370" w:rsidTr="0047510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E628F" w:rsidRPr="00D747B6" w:rsidRDefault="000E628F" w:rsidP="000E628F">
            <w:pPr>
              <w:ind w:left="-709" w:firstLine="709"/>
              <w:rPr>
                <w:sz w:val="20"/>
              </w:rPr>
            </w:pPr>
            <w:r>
              <w:rPr>
                <w:b/>
                <w:sz w:val="20"/>
                <w:lang w:val="ru-RU"/>
              </w:rPr>
              <w:t>ОАК</w:t>
            </w:r>
            <w:r w:rsidRPr="00D747B6">
              <w:rPr>
                <w:b/>
                <w:sz w:val="20"/>
              </w:rPr>
              <w:t>:</w:t>
            </w:r>
            <w:r w:rsidRPr="00D747B6">
              <w:rPr>
                <w:sz w:val="20"/>
              </w:rPr>
              <w:t xml:space="preserve">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28F" w:rsidRDefault="000E628F" w:rsidP="000E628F">
            <w:pPr>
              <w:ind w:left="-709" w:firstLine="709"/>
              <w:jc w:val="center"/>
              <w:rPr>
                <w:rFonts w:cs="Arial"/>
                <w:color w:val="000080"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28F" w:rsidRPr="00D747B6" w:rsidRDefault="000E628F" w:rsidP="000E628F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E628F" w:rsidRPr="003B5370" w:rsidRDefault="000E628F" w:rsidP="000E628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</w:tc>
      </w:tr>
      <w:tr w:rsidR="000E628F" w:rsidRPr="003B5370" w:rsidTr="0047510F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628F" w:rsidRPr="00D747B6" w:rsidRDefault="000E628F" w:rsidP="000E628F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t xml:space="preserve">              </w:t>
            </w:r>
            <w:r>
              <w:rPr>
                <w:sz w:val="20"/>
              </w:rPr>
              <w:t xml:space="preserve">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Гемоглобин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E628F" w:rsidRDefault="000E628F" w:rsidP="000E628F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E628F" w:rsidRPr="00D747B6" w:rsidRDefault="000E628F" w:rsidP="000E628F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г</w:t>
            </w:r>
            <w:r w:rsidRPr="00D747B6">
              <w:rPr>
                <w:sz w:val="20"/>
              </w:rPr>
              <w:t>/</w:t>
            </w:r>
            <w:r>
              <w:rPr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628F" w:rsidRPr="00E57829" w:rsidRDefault="000E628F" w:rsidP="000E628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0E628F" w:rsidRPr="003B5370" w:rsidRDefault="000E628F" w:rsidP="000E628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E628F" w:rsidRPr="003B5370" w:rsidTr="0047510F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628F" w:rsidRPr="00D747B6" w:rsidRDefault="000E628F" w:rsidP="000E628F">
            <w:pPr>
              <w:ind w:left="-709" w:firstLine="709"/>
              <w:rPr>
                <w:sz w:val="20"/>
              </w:rPr>
            </w:pPr>
            <w:r>
              <w:rPr>
                <w:sz w:val="20"/>
              </w:rPr>
              <w:t xml:space="preserve">   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Эритроциты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E628F" w:rsidRDefault="000E628F" w:rsidP="000E628F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E628F" w:rsidRPr="00D747B6" w:rsidRDefault="000E628F" w:rsidP="000E628F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10¹²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628F" w:rsidRPr="00E57829" w:rsidRDefault="000E628F" w:rsidP="000E628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0E628F" w:rsidRPr="003B5370" w:rsidRDefault="000E628F" w:rsidP="000E628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E628F" w:rsidRPr="003B5370" w:rsidTr="0047510F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628F" w:rsidRDefault="000E628F" w:rsidP="000E628F">
            <w:pPr>
              <w:ind w:left="-709" w:firstLine="709"/>
              <w:rPr>
                <w:sz w:val="20"/>
              </w:rPr>
            </w:pPr>
            <w:r>
              <w:rPr>
                <w:rFonts w:ascii="Arial" w:hAnsi="Arial"/>
                <w:b/>
                <w:bCs/>
                <w:color w:val="000080"/>
                <w:sz w:val="20"/>
                <w:szCs w:val="20"/>
              </w:rPr>
              <w:t xml:space="preserve">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Лейкоциты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E628F" w:rsidRDefault="000E628F" w:rsidP="000E628F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E628F" w:rsidRPr="00D747B6" w:rsidRDefault="000E628F" w:rsidP="000E628F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628F" w:rsidRPr="00E57829" w:rsidRDefault="000E628F" w:rsidP="000E628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0E628F" w:rsidRPr="003B5370" w:rsidRDefault="000E628F" w:rsidP="000E628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E628F" w:rsidRPr="003B5370" w:rsidTr="0047510F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628F" w:rsidRDefault="000E628F" w:rsidP="000E628F">
            <w:pPr>
              <w:ind w:left="-709" w:firstLine="709"/>
              <w:rPr>
                <w:sz w:val="20"/>
              </w:rPr>
            </w:pPr>
            <w:r>
              <w:rPr>
                <w:sz w:val="20"/>
              </w:rPr>
              <w:t xml:space="preserve">   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Тромбоциты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E628F" w:rsidRDefault="000E628F" w:rsidP="000E628F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E628F" w:rsidRPr="00D747B6" w:rsidRDefault="000E628F" w:rsidP="000E628F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628F" w:rsidRPr="00E57829" w:rsidRDefault="000E628F" w:rsidP="000E628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0E628F" w:rsidRPr="003B5370" w:rsidRDefault="000E628F" w:rsidP="000E628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B75EDA" w:rsidRPr="003B5370" w:rsidTr="00B75EDA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E628F" w:rsidRDefault="000E628F" w:rsidP="000E628F">
            <w:pPr>
              <w:ind w:left="-709" w:firstLine="709"/>
              <w:rPr>
                <w:sz w:val="20"/>
              </w:rPr>
            </w:pPr>
            <w:r>
              <w:rPr>
                <w:color w:val="000080"/>
                <w:szCs w:val="18"/>
              </w:rPr>
              <w:t xml:space="preserve"> 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Нейтрофилы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28F" w:rsidRDefault="000E628F" w:rsidP="000E628F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28F" w:rsidRPr="00D747B6" w:rsidRDefault="000E628F" w:rsidP="000E628F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628F" w:rsidRPr="00E57829" w:rsidRDefault="000E628F" w:rsidP="000E628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0E628F" w:rsidRPr="003B5370" w:rsidRDefault="000E628F" w:rsidP="000E628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B75EDA" w:rsidRPr="002B40A0" w:rsidTr="002D4BB6">
        <w:tc>
          <w:tcPr>
            <w:tcW w:w="990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B75EDA" w:rsidRPr="000E628F" w:rsidRDefault="00B75EDA" w:rsidP="00B75EDA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Биохимический анализ крови</w:t>
            </w:r>
            <w:r w:rsidRPr="001F7B5A">
              <w:rPr>
                <w:b/>
                <w:sz w:val="20"/>
                <w:lang w:val="ru-RU"/>
              </w:rPr>
              <w:t>:</w:t>
            </w:r>
            <w:r>
              <w:rPr>
                <w:b/>
                <w:sz w:val="20"/>
                <w:lang w:val="ru-RU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1F7B5A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1F7B5A">
              <w:rPr>
                <w:sz w:val="20"/>
                <w:lang w:val="ru-RU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1F7B5A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B75EDA" w:rsidRPr="00D747B6" w:rsidTr="00B75EDA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628F" w:rsidRDefault="000E628F" w:rsidP="000E628F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Общий белок</w:t>
            </w:r>
            <w:r>
              <w:rPr>
                <w:b/>
                <w:sz w:val="20"/>
              </w:rPr>
              <w:t>:</w:t>
            </w:r>
          </w:p>
          <w:p w:rsidR="000E628F" w:rsidRDefault="000E628F" w:rsidP="000E628F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E628F" w:rsidRDefault="000E628F" w:rsidP="000E628F">
            <w:pPr>
              <w:ind w:left="-709" w:firstLine="709"/>
              <w:jc w:val="center"/>
              <w:rPr>
                <w:sz w:val="20"/>
              </w:rPr>
            </w:pPr>
          </w:p>
          <w:p w:rsidR="000E628F" w:rsidRPr="00D747B6" w:rsidRDefault="000E628F" w:rsidP="000E628F">
            <w:pPr>
              <w:ind w:left="-709" w:firstLine="709"/>
              <w:jc w:val="center"/>
              <w:rPr>
                <w:rFonts w:cs="Arial"/>
                <w:sz w:val="20"/>
              </w:rPr>
            </w:pP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E628F" w:rsidRPr="00322490" w:rsidRDefault="000E628F" w:rsidP="002D4BB6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  <w:lang w:val="ru-RU"/>
              </w:rPr>
            </w:pPr>
          </w:p>
          <w:p w:rsidR="000E628F" w:rsidRPr="00D747B6" w:rsidRDefault="000E628F" w:rsidP="002D4BB6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322490">
              <w:rPr>
                <w:sz w:val="20"/>
                <w:lang w:val="ru-RU"/>
              </w:rPr>
              <w:t>мкмоль/л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628F" w:rsidRPr="00D747B6" w:rsidRDefault="000E628F" w:rsidP="002D4BB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0E628F" w:rsidRPr="00D747B6" w:rsidRDefault="000E628F" w:rsidP="002D4BB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B75EDA" w:rsidRPr="00D747B6" w:rsidTr="00B75EDA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628F" w:rsidRPr="00D747B6" w:rsidRDefault="000E628F" w:rsidP="000E628F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Билирубин</w:t>
            </w:r>
            <w:r>
              <w:rPr>
                <w:b/>
                <w:sz w:val="20"/>
              </w:rPr>
              <w:t>:</w:t>
            </w:r>
          </w:p>
          <w:p w:rsidR="000E628F" w:rsidRPr="00D747B6" w:rsidRDefault="000E628F" w:rsidP="000E628F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E628F" w:rsidRPr="00D747B6" w:rsidRDefault="000E628F" w:rsidP="000E628F">
            <w:pPr>
              <w:ind w:left="-709" w:firstLine="709"/>
              <w:jc w:val="center"/>
              <w:rPr>
                <w:rFonts w:cs="Arial"/>
                <w:sz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E628F" w:rsidRPr="00D747B6" w:rsidRDefault="000E628F" w:rsidP="002D4BB6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628F" w:rsidRPr="002D4BB6" w:rsidRDefault="000E628F" w:rsidP="002D4BB6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  <w:lang w:val="ru-RU"/>
              </w:rPr>
            </w:pPr>
          </w:p>
        </w:tc>
      </w:tr>
      <w:tr w:rsidR="000E628F" w:rsidRPr="00D747B6" w:rsidTr="0047510F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628F" w:rsidRPr="00D747B6" w:rsidRDefault="000E628F" w:rsidP="000E628F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Общий</w:t>
            </w:r>
            <w:r w:rsidRPr="00D747B6">
              <w:rPr>
                <w:sz w:val="20"/>
              </w:rPr>
              <w:t xml:space="preserve">:     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E628F" w:rsidRPr="00D747B6" w:rsidRDefault="000E628F" w:rsidP="000E628F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E628F" w:rsidRPr="00D747B6" w:rsidRDefault="000E628F" w:rsidP="002D4BB6">
            <w:pPr>
              <w:tabs>
                <w:tab w:val="left" w:pos="188"/>
              </w:tabs>
              <w:jc w:val="center"/>
              <w:rPr>
                <w:sz w:val="20"/>
              </w:rPr>
            </w:pPr>
            <w:r w:rsidRPr="00322490">
              <w:rPr>
                <w:sz w:val="20"/>
                <w:lang w:val="ru-RU"/>
              </w:rPr>
              <w:t>мкмоль/л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628F" w:rsidRPr="00D747B6" w:rsidRDefault="000E628F" w:rsidP="000E628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0E628F" w:rsidRPr="00D747B6" w:rsidRDefault="000E628F" w:rsidP="000E628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E628F" w:rsidRPr="00D747B6" w:rsidTr="0047510F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628F" w:rsidRPr="00D747B6" w:rsidRDefault="000E628F" w:rsidP="000E628F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Прямой</w:t>
            </w:r>
            <w:r>
              <w:rPr>
                <w:sz w:val="20"/>
              </w:rPr>
              <w:t>:</w:t>
            </w:r>
            <w:r w:rsidRPr="00D747B6">
              <w:rPr>
                <w:sz w:val="20"/>
              </w:rPr>
              <w:t xml:space="preserve">   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E628F" w:rsidRPr="00D747B6" w:rsidRDefault="000E628F" w:rsidP="000E628F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E628F" w:rsidRPr="00D747B6" w:rsidRDefault="000E628F" w:rsidP="002D4BB6">
            <w:pPr>
              <w:tabs>
                <w:tab w:val="left" w:pos="188"/>
              </w:tabs>
              <w:jc w:val="center"/>
              <w:rPr>
                <w:sz w:val="20"/>
              </w:rPr>
            </w:pPr>
            <w:r w:rsidRPr="00322490">
              <w:rPr>
                <w:sz w:val="20"/>
                <w:lang w:val="ru-RU"/>
              </w:rPr>
              <w:t>мкмоль/л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628F" w:rsidRPr="00D747B6" w:rsidRDefault="000E628F" w:rsidP="000E628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0E628F" w:rsidRPr="00D747B6" w:rsidRDefault="000E628F" w:rsidP="000E628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296952" w:rsidRPr="00D747B6" w:rsidTr="00F54D6B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E628F" w:rsidRPr="00D747B6" w:rsidRDefault="000E628F" w:rsidP="000E628F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Непрямой</w:t>
            </w:r>
            <w:r>
              <w:rPr>
                <w:sz w:val="20"/>
              </w:rPr>
              <w:t xml:space="preserve">: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28F" w:rsidRPr="00D747B6" w:rsidRDefault="000E628F" w:rsidP="000E628F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28F" w:rsidRPr="00D747B6" w:rsidRDefault="000E628F" w:rsidP="002D4BB6">
            <w:pPr>
              <w:tabs>
                <w:tab w:val="left" w:pos="188"/>
              </w:tabs>
              <w:jc w:val="center"/>
              <w:rPr>
                <w:sz w:val="20"/>
              </w:rPr>
            </w:pPr>
            <w:r w:rsidRPr="00322490">
              <w:rPr>
                <w:sz w:val="20"/>
                <w:lang w:val="ru-RU"/>
              </w:rPr>
              <w:t>мкмоль/л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628F" w:rsidRPr="00D747B6" w:rsidRDefault="000E628F" w:rsidP="000E628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0E628F" w:rsidRPr="00D747B6" w:rsidRDefault="000E628F" w:rsidP="000E628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296952" w:rsidTr="00F54D6B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75EDA" w:rsidRDefault="00B75EDA" w:rsidP="0047510F"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/>
              </w:rPr>
              <w:t>СТ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5EDA" w:rsidRDefault="00B75EDA" w:rsidP="0047510F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5EDA" w:rsidRPr="00E42D22" w:rsidRDefault="00B75EDA" w:rsidP="0047510F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МЕ</w:t>
            </w:r>
            <w:r w:rsidRPr="00E42D22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75EDA" w:rsidRPr="00D747B6" w:rsidRDefault="00B75EDA" w:rsidP="002D4BB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B75EDA" w:rsidRDefault="00B75EDA" w:rsidP="002D4BB6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296952" w:rsidTr="00F54D6B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5EDA" w:rsidRDefault="00B75EDA" w:rsidP="0047510F"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/>
              </w:rPr>
              <w:t>ЛТ</w:t>
            </w:r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75EDA" w:rsidRDefault="00B75EDA" w:rsidP="0047510F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B75EDA" w:rsidRPr="00E42D22" w:rsidRDefault="00B75EDA" w:rsidP="0047510F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МЕ</w:t>
            </w:r>
            <w:r w:rsidRPr="00E42D22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5EDA" w:rsidRPr="00D747B6" w:rsidRDefault="00B75EDA" w:rsidP="002D4BB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B75EDA" w:rsidRDefault="00B75EDA" w:rsidP="002D4BB6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296952" w:rsidTr="00F54D6B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5EDA" w:rsidRPr="00E42D22" w:rsidRDefault="00B75EDA" w:rsidP="00296952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Креатинин</w:t>
            </w:r>
            <w:r w:rsidRPr="00E42D22">
              <w:rPr>
                <w:b/>
                <w:sz w:val="20"/>
              </w:rPr>
              <w:t>:</w:t>
            </w:r>
          </w:p>
          <w:p w:rsidR="00B75EDA" w:rsidRDefault="00B75EDA" w:rsidP="0047510F"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75EDA" w:rsidRDefault="00B75EDA" w:rsidP="0047510F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B75EDA" w:rsidRPr="00E42D22" w:rsidRDefault="00B75EDA" w:rsidP="0047510F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мг</w:t>
            </w:r>
            <w:r w:rsidRPr="00E42D22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дл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5EDA" w:rsidRPr="00D747B6" w:rsidRDefault="00B75EDA" w:rsidP="002D4BB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B75EDA" w:rsidRDefault="00B75EDA" w:rsidP="002D4BB6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296952" w:rsidTr="00F54D6B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7510F" w:rsidRPr="00562AFF" w:rsidRDefault="00296952" w:rsidP="0047510F">
            <w:pPr>
              <w:rPr>
                <w:b/>
                <w:sz w:val="20"/>
              </w:rPr>
            </w:pPr>
            <w:commentRangeStart w:id="14"/>
            <w:r>
              <w:rPr>
                <w:b/>
                <w:sz w:val="20"/>
                <w:lang w:val="ru-RU"/>
              </w:rPr>
              <w:t>Щелочная фосфатаза</w:t>
            </w:r>
            <w:r w:rsidR="0047510F">
              <w:rPr>
                <w:b/>
                <w:sz w:val="20"/>
              </w:rPr>
              <w:t>:</w:t>
            </w:r>
            <w:commentRangeEnd w:id="14"/>
            <w:r w:rsidR="00717BBB">
              <w:rPr>
                <w:rStyle w:val="CommentReference"/>
              </w:rPr>
              <w:commentReference w:id="14"/>
            </w:r>
          </w:p>
          <w:p w:rsidR="0047510F" w:rsidRPr="00296952" w:rsidRDefault="0047510F" w:rsidP="0047510F">
            <w:pPr>
              <w:ind w:left="-709" w:firstLine="709"/>
              <w:rPr>
                <w:b/>
                <w:sz w:val="20"/>
                <w:lang w:val="ru-RU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 w:rsidR="00296952"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 w:rsidR="00296952"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47510F" w:rsidRPr="0052010A" w:rsidRDefault="0047510F" w:rsidP="0047510F">
            <w:pPr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47510F" w:rsidRPr="00296952" w:rsidRDefault="0047510F" w:rsidP="0047510F">
            <w:pPr>
              <w:tabs>
                <w:tab w:val="left" w:pos="188"/>
              </w:tabs>
              <w:rPr>
                <w:rFonts w:cs="Arial"/>
                <w:sz w:val="20"/>
                <w:lang w:val="ru-RU"/>
              </w:rPr>
            </w:pPr>
            <w:r>
              <w:rPr>
                <w:rFonts w:cs="Arial"/>
                <w:sz w:val="20"/>
              </w:rPr>
              <w:t xml:space="preserve">             </w:t>
            </w:r>
            <w:r w:rsidR="00296952">
              <w:rPr>
                <w:rFonts w:cs="Arial"/>
                <w:sz w:val="20"/>
                <w:lang w:val="ru-RU"/>
              </w:rPr>
              <w:t>ЕД</w:t>
            </w:r>
            <w:r w:rsidRPr="00562AFF">
              <w:rPr>
                <w:rFonts w:cs="Arial"/>
                <w:sz w:val="20"/>
              </w:rPr>
              <w:t>/</w:t>
            </w:r>
            <w:r w:rsidR="00296952">
              <w:rPr>
                <w:rFonts w:cs="Arial"/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D4BB6" w:rsidRPr="00D747B6" w:rsidRDefault="002D4BB6" w:rsidP="002D4BB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47510F" w:rsidRPr="00D747B6" w:rsidRDefault="002D4BB6" w:rsidP="00296952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296952" w:rsidTr="00F54D6B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7510F" w:rsidRPr="00562AFF" w:rsidRDefault="00296952" w:rsidP="0047510F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Мочевина</w:t>
            </w:r>
            <w:r w:rsidR="0047510F">
              <w:rPr>
                <w:b/>
                <w:sz w:val="20"/>
              </w:rPr>
              <w:t>:</w:t>
            </w:r>
          </w:p>
          <w:p w:rsidR="0047510F" w:rsidRPr="00296952" w:rsidRDefault="0047510F" w:rsidP="0047510F">
            <w:pPr>
              <w:ind w:left="-709" w:firstLine="709"/>
              <w:rPr>
                <w:sz w:val="20"/>
                <w:lang w:val="ru-RU"/>
              </w:rPr>
            </w:pPr>
            <w:r w:rsidRPr="00D747B6">
              <w:rPr>
                <w:sz w:val="20"/>
              </w:rPr>
              <w:sym w:font="Wingdings" w:char="F071"/>
            </w:r>
            <w:r w:rsidR="00296952"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 w:rsidR="00296952"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47510F" w:rsidRDefault="0047510F" w:rsidP="0047510F">
            <w:pPr>
              <w:jc w:val="center"/>
              <w:rPr>
                <w:sz w:val="20"/>
              </w:rPr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47510F" w:rsidRPr="00F54D6B" w:rsidRDefault="00296952" w:rsidP="0047510F">
            <w:pPr>
              <w:tabs>
                <w:tab w:val="left" w:pos="188"/>
              </w:tabs>
              <w:jc w:val="center"/>
              <w:rPr>
                <w:rFonts w:cs="Arial"/>
                <w:sz w:val="20"/>
                <w:lang w:val="ru-RU"/>
              </w:rPr>
            </w:pPr>
            <w:r>
              <w:rPr>
                <w:rFonts w:cs="Arial"/>
                <w:sz w:val="20"/>
                <w:lang w:val="ru-RU"/>
              </w:rPr>
              <w:t>Мкмоль/л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D4BB6" w:rsidRPr="00D747B6" w:rsidRDefault="002D4BB6" w:rsidP="002D4BB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47510F" w:rsidRDefault="002D4BB6" w:rsidP="00296952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296952" w:rsidTr="00F54D6B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7510F" w:rsidRPr="00E42D22" w:rsidRDefault="00296952" w:rsidP="0047510F">
            <w:pPr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Иное</w:t>
            </w:r>
            <w:r w:rsidR="0047510F" w:rsidRPr="00E42D22">
              <w:rPr>
                <w:b/>
                <w:sz w:val="20"/>
              </w:rPr>
              <w:t xml:space="preserve">:               </w:t>
            </w:r>
          </w:p>
          <w:p w:rsidR="0047510F" w:rsidRPr="00296952" w:rsidRDefault="0047510F" w:rsidP="0047510F">
            <w:pPr>
              <w:rPr>
                <w:lang w:val="ru-RU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 w:rsidR="00296952"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 w:rsidR="00296952"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510F" w:rsidRDefault="0047510F" w:rsidP="0047510F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510F" w:rsidRDefault="0047510F" w:rsidP="0047510F"/>
          <w:p w:rsidR="0047510F" w:rsidRDefault="0047510F" w:rsidP="0047510F"/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4BB6" w:rsidRPr="00D747B6" w:rsidRDefault="002D4BB6" w:rsidP="002D4BB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47510F" w:rsidRDefault="002D4BB6" w:rsidP="00296952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</w:tbl>
    <w:p w:rsidR="00012DB5" w:rsidRDefault="00012DB5">
      <w:pPr>
        <w:rPr>
          <w:lang w:val="ru-RU"/>
        </w:rPr>
      </w:pPr>
    </w:p>
    <w:p w:rsidR="003478B5" w:rsidRDefault="003478B5">
      <w:pPr>
        <w:rPr>
          <w:lang w:val="ru-RU"/>
        </w:rPr>
      </w:pPr>
    </w:p>
    <w:p w:rsidR="003478B5" w:rsidRDefault="003478B5">
      <w:pPr>
        <w:rPr>
          <w:lang w:val="ru-RU"/>
        </w:rPr>
      </w:pPr>
    </w:p>
    <w:p w:rsidR="003478B5" w:rsidRDefault="003478B5">
      <w:pPr>
        <w:rPr>
          <w:lang w:val="ru-RU"/>
        </w:rPr>
      </w:pPr>
    </w:p>
    <w:p w:rsidR="003478B5" w:rsidRDefault="003478B5">
      <w:pPr>
        <w:rPr>
          <w:lang w:val="ru-RU"/>
        </w:rPr>
      </w:pPr>
    </w:p>
    <w:p w:rsidR="003478B5" w:rsidRDefault="003478B5">
      <w:pPr>
        <w:rPr>
          <w:lang w:val="ru-RU"/>
        </w:rPr>
      </w:pPr>
    </w:p>
    <w:tbl>
      <w:tblPr>
        <w:tblStyle w:val="TableGrid"/>
        <w:tblpPr w:leftFromText="180" w:rightFromText="180" w:vertAnchor="text" w:horzAnchor="margin" w:tblpY="71"/>
        <w:tblW w:w="0" w:type="auto"/>
        <w:tblLook w:val="0000" w:firstRow="0" w:lastRow="0" w:firstColumn="0" w:lastColumn="0" w:noHBand="0" w:noVBand="0"/>
      </w:tblPr>
      <w:tblGrid>
        <w:gridCol w:w="9879"/>
      </w:tblGrid>
      <w:tr w:rsidR="003478B5" w:rsidRPr="002B40A0" w:rsidTr="003478B5">
        <w:trPr>
          <w:trHeight w:val="203"/>
        </w:trPr>
        <w:tc>
          <w:tcPr>
            <w:tcW w:w="9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478B5" w:rsidRDefault="003478B5" w:rsidP="00E008E7">
            <w:pPr>
              <w:tabs>
                <w:tab w:val="left" w:pos="1503"/>
              </w:tabs>
              <w:jc w:val="center"/>
              <w:rPr>
                <w:b/>
                <w:lang w:val="ru-RU"/>
              </w:rPr>
            </w:pPr>
            <w:r>
              <w:rPr>
                <w:b/>
                <w:sz w:val="28"/>
                <w:lang w:val="ru-RU"/>
              </w:rPr>
              <w:lastRenderedPageBreak/>
              <w:t>Визит</w:t>
            </w:r>
            <w:r w:rsidRPr="000E628F">
              <w:rPr>
                <w:b/>
                <w:sz w:val="28"/>
                <w:lang w:val="ru-RU"/>
              </w:rPr>
              <w:t xml:space="preserve"> 2 – </w:t>
            </w:r>
            <w:r>
              <w:rPr>
                <w:b/>
                <w:sz w:val="28"/>
                <w:lang w:val="ru-RU"/>
              </w:rPr>
              <w:t>1 цикл терапии после включения пациента в исследование</w:t>
            </w:r>
          </w:p>
        </w:tc>
      </w:tr>
      <w:tr w:rsidR="003478B5" w:rsidRPr="002B40A0" w:rsidTr="003478B5">
        <w:trPr>
          <w:trHeight w:val="203"/>
        </w:trPr>
        <w:tc>
          <w:tcPr>
            <w:tcW w:w="9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478B5" w:rsidRDefault="003478B5" w:rsidP="003478B5">
            <w:pPr>
              <w:tabs>
                <w:tab w:val="left" w:pos="1503"/>
              </w:tabs>
              <w:jc w:val="center"/>
              <w:rPr>
                <w:i/>
                <w:sz w:val="20"/>
                <w:lang w:val="ru-RU"/>
              </w:rPr>
            </w:pPr>
            <w:r>
              <w:rPr>
                <w:b/>
                <w:lang w:val="ru-RU"/>
              </w:rPr>
              <w:t>Продолжена терапия трабектедином в комбинации с ПЛД</w:t>
            </w:r>
            <w:r w:rsidRPr="00296952">
              <w:rPr>
                <w:b/>
                <w:lang w:val="ru-RU"/>
              </w:rPr>
              <w:t xml:space="preserve">  (</w:t>
            </w:r>
            <w:r>
              <w:rPr>
                <w:b/>
                <w:lang w:val="ru-RU"/>
              </w:rPr>
              <w:t>2 курс лечения</w:t>
            </w:r>
            <w:r w:rsidRPr="00296952">
              <w:rPr>
                <w:b/>
                <w:lang w:val="ru-RU"/>
              </w:rPr>
              <w:t>)</w:t>
            </w:r>
            <w:r w:rsidRPr="00296952">
              <w:rPr>
                <w:b/>
                <w:lang w:val="ru-RU"/>
              </w:rPr>
              <w:tab/>
            </w:r>
            <w:r w:rsidRPr="00296952">
              <w:rPr>
                <w:i/>
                <w:sz w:val="20"/>
                <w:lang w:val="ru-RU"/>
              </w:rPr>
              <w:t xml:space="preserve"> </w:t>
            </w:r>
          </w:p>
          <w:p w:rsidR="003478B5" w:rsidRDefault="003478B5" w:rsidP="003478B5">
            <w:pPr>
              <w:tabs>
                <w:tab w:val="left" w:pos="1503"/>
              </w:tabs>
              <w:jc w:val="center"/>
              <w:rPr>
                <w:b/>
                <w:sz w:val="28"/>
                <w:lang w:val="ru-RU"/>
              </w:rPr>
            </w:pPr>
            <w:r>
              <w:rPr>
                <w:i/>
                <w:sz w:val="20"/>
                <w:lang w:val="ru-RU"/>
              </w:rPr>
              <w:t>Лечение продолжается без изменений</w:t>
            </w:r>
            <w:r w:rsidRPr="00296952">
              <w:rPr>
                <w:i/>
                <w:sz w:val="20"/>
                <w:lang w:val="ru-RU"/>
              </w:rPr>
              <w:t xml:space="preserve">       </w:t>
            </w:r>
            <w:r w:rsidRPr="006B34C6">
              <w:rPr>
                <w:i/>
                <w:sz w:val="20"/>
              </w:rPr>
              <w:sym w:font="Wingdings" w:char="F071"/>
            </w:r>
            <w:r w:rsidRPr="00296952">
              <w:rPr>
                <w:i/>
                <w:sz w:val="20"/>
                <w:lang w:val="ru-RU"/>
              </w:rPr>
              <w:t xml:space="preserve"> </w:t>
            </w:r>
            <w:r>
              <w:rPr>
                <w:i/>
                <w:sz w:val="20"/>
                <w:lang w:val="ru-RU"/>
              </w:rPr>
              <w:t>да</w:t>
            </w:r>
            <w:r w:rsidRPr="00296952">
              <w:rPr>
                <w:i/>
                <w:sz w:val="20"/>
                <w:lang w:val="ru-RU"/>
              </w:rPr>
              <w:t xml:space="preserve">            </w:t>
            </w:r>
            <w:r w:rsidRPr="006B34C6">
              <w:rPr>
                <w:i/>
                <w:sz w:val="20"/>
              </w:rPr>
              <w:sym w:font="Wingdings" w:char="F071"/>
            </w:r>
            <w:r w:rsidRPr="00296952">
              <w:rPr>
                <w:i/>
                <w:sz w:val="20"/>
                <w:lang w:val="ru-RU"/>
              </w:rPr>
              <w:t xml:space="preserve">  </w:t>
            </w:r>
            <w:r>
              <w:rPr>
                <w:i/>
                <w:sz w:val="20"/>
                <w:lang w:val="ru-RU"/>
              </w:rPr>
              <w:t>нет</w:t>
            </w:r>
          </w:p>
        </w:tc>
      </w:tr>
      <w:tr w:rsidR="003478B5" w:rsidRPr="001F749C" w:rsidTr="003478B5">
        <w:trPr>
          <w:trHeight w:val="358"/>
        </w:trPr>
        <w:tc>
          <w:tcPr>
            <w:tcW w:w="9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3478B5" w:rsidRPr="00296952" w:rsidRDefault="003478B5" w:rsidP="003478B5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>Если</w:t>
            </w:r>
            <w:r w:rsidRPr="00296952">
              <w:rPr>
                <w:b/>
                <w:i/>
                <w:sz w:val="18"/>
                <w:lang w:val="ru-RU"/>
              </w:rPr>
              <w:t xml:space="preserve"> 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296952">
              <w:rPr>
                <w:b/>
                <w:i/>
                <w:sz w:val="18"/>
                <w:lang w:val="ru-RU"/>
              </w:rPr>
              <w:t xml:space="preserve">”, </w:t>
            </w:r>
            <w:r>
              <w:rPr>
                <w:b/>
                <w:i/>
                <w:sz w:val="18"/>
                <w:lang w:val="ru-RU"/>
              </w:rPr>
              <w:t>просьба отметить ниже</w:t>
            </w:r>
            <w:r w:rsidRPr="00296952">
              <w:rPr>
                <w:b/>
                <w:i/>
                <w:sz w:val="18"/>
                <w:lang w:val="ru-RU"/>
              </w:rPr>
              <w:t>:</w:t>
            </w:r>
          </w:p>
          <w:p w:rsidR="003478B5" w:rsidRPr="00296952" w:rsidRDefault="003478B5" w:rsidP="00E008E7">
            <w:pPr>
              <w:numPr>
                <w:ilvl w:val="0"/>
                <w:numId w:val="16"/>
              </w:numPr>
              <w:ind w:left="0" w:firstLine="284"/>
              <w:rPr>
                <w:sz w:val="18"/>
                <w:lang w:val="ru-RU"/>
              </w:rPr>
            </w:pPr>
            <w:r w:rsidRPr="006B34C6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91E4870" wp14:editId="49CDEEF1">
                      <wp:simplePos x="0" y="0"/>
                      <wp:positionH relativeFrom="column">
                        <wp:posOffset>3172073</wp:posOffset>
                      </wp:positionH>
                      <wp:positionV relativeFrom="paragraph">
                        <wp:posOffset>56184</wp:posOffset>
                      </wp:positionV>
                      <wp:extent cx="228600" cy="0"/>
                      <wp:effectExtent l="0" t="76200" r="19050" b="952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249.75pt;margin-top:4.4pt;width:18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">
                      <v:stroke endarrow="block"/>
                    </v:shape>
                  </w:pict>
                </mc:Fallback>
              </mc:AlternateContent>
            </w:r>
            <w:r>
              <w:rPr>
                <w:sz w:val="18"/>
                <w:lang w:val="ru-RU"/>
              </w:rPr>
              <w:t>Лечение остановлено по причине переезда пациента</w:t>
            </w:r>
            <w:r w:rsidRPr="00296952">
              <w:rPr>
                <w:sz w:val="18"/>
                <w:lang w:val="ru-RU"/>
              </w:rPr>
              <w:t xml:space="preserve">                   </w:t>
            </w:r>
            <w:r w:rsidRPr="006B34C6">
              <w:rPr>
                <w:sz w:val="18"/>
              </w:rPr>
              <w:sym w:font="Wingdings" w:char="F071"/>
            </w:r>
            <w:r w:rsidRPr="00296952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296952">
              <w:rPr>
                <w:sz w:val="18"/>
                <w:lang w:val="ru-RU"/>
              </w:rPr>
              <w:t xml:space="preserve">            </w:t>
            </w:r>
            <w:r w:rsidRPr="006B34C6">
              <w:rPr>
                <w:sz w:val="18"/>
              </w:rPr>
              <w:sym w:font="Wingdings" w:char="F071"/>
            </w:r>
            <w:r w:rsidRPr="00296952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  <w:r w:rsidRPr="00296952">
              <w:rPr>
                <w:sz w:val="18"/>
                <w:lang w:val="ru-RU"/>
              </w:rPr>
              <w:t xml:space="preserve"> </w:t>
            </w:r>
          </w:p>
          <w:p w:rsidR="003478B5" w:rsidRDefault="003478B5" w:rsidP="00E008E7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      </w:t>
            </w:r>
          </w:p>
          <w:p w:rsidR="003478B5" w:rsidRPr="00296952" w:rsidRDefault="003478B5" w:rsidP="00E008E7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 Если </w:t>
            </w:r>
            <w:r w:rsidRPr="00296952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296952">
              <w:rPr>
                <w:b/>
                <w:i/>
                <w:sz w:val="18"/>
                <w:lang w:val="ru-RU"/>
              </w:rPr>
              <w:t>”,</w:t>
            </w:r>
            <w:r>
              <w:rPr>
                <w:b/>
                <w:i/>
                <w:sz w:val="18"/>
                <w:lang w:val="ru-RU"/>
              </w:rPr>
              <w:t xml:space="preserve"> просьба отметить ниже:</w:t>
            </w:r>
            <w:r w:rsidRPr="00296952">
              <w:rPr>
                <w:b/>
                <w:i/>
                <w:sz w:val="18"/>
                <w:lang w:val="ru-RU"/>
              </w:rPr>
              <w:t xml:space="preserve"> </w:t>
            </w:r>
          </w:p>
          <w:p w:rsidR="003478B5" w:rsidRPr="00A0219F" w:rsidRDefault="003478B5" w:rsidP="00E008E7">
            <w:pPr>
              <w:numPr>
                <w:ilvl w:val="0"/>
                <w:numId w:val="16"/>
              </w:numPr>
              <w:ind w:left="284" w:firstLine="0"/>
              <w:rPr>
                <w:sz w:val="18"/>
                <w:lang w:val="ru-RU"/>
              </w:rPr>
            </w:pPr>
            <w:r w:rsidRPr="006B34C6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C546FDC" wp14:editId="4E5442BB">
                      <wp:simplePos x="0" y="0"/>
                      <wp:positionH relativeFrom="column">
                        <wp:posOffset>3786063</wp:posOffset>
                      </wp:positionH>
                      <wp:positionV relativeFrom="paragraph">
                        <wp:posOffset>92903</wp:posOffset>
                      </wp:positionV>
                      <wp:extent cx="238539" cy="0"/>
                      <wp:effectExtent l="0" t="76200" r="28575" b="952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853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298.1pt;margin-top:7.3pt;width:18.8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">
                      <v:stroke endarrow="block"/>
                    </v:shape>
                  </w:pict>
                </mc:Fallback>
              </mc:AlternateContent>
            </w:r>
            <w:r>
              <w:rPr>
                <w:sz w:val="18"/>
                <w:lang w:val="ru-RU"/>
              </w:rPr>
              <w:t>Пациент отказался от лечения по причине нежелательных явлений</w:t>
            </w:r>
            <w:r w:rsidRPr="00A0219F">
              <w:rPr>
                <w:sz w:val="18"/>
                <w:lang w:val="ru-RU"/>
              </w:rPr>
              <w:t xml:space="preserve">            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A0219F">
              <w:rPr>
                <w:sz w:val="18"/>
                <w:lang w:val="ru-RU"/>
              </w:rPr>
              <w:t xml:space="preserve">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  <w:r w:rsidRPr="00A0219F">
              <w:rPr>
                <w:sz w:val="18"/>
                <w:lang w:val="ru-RU"/>
              </w:rPr>
              <w:t xml:space="preserve">  </w:t>
            </w:r>
          </w:p>
          <w:p w:rsidR="003478B5" w:rsidRDefault="003478B5" w:rsidP="00E008E7">
            <w:pPr>
              <w:ind w:left="284"/>
              <w:rPr>
                <w:b/>
                <w:i/>
                <w:sz w:val="18"/>
                <w:lang w:val="ru-RU"/>
              </w:rPr>
            </w:pPr>
          </w:p>
          <w:p w:rsidR="003478B5" w:rsidRDefault="003478B5" w:rsidP="003478B5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>Если</w:t>
            </w:r>
            <w:r w:rsidRPr="00A0219F">
              <w:rPr>
                <w:b/>
                <w:i/>
                <w:sz w:val="18"/>
                <w:lang w:val="ru-RU"/>
              </w:rPr>
              <w:t xml:space="preserve"> “</w:t>
            </w:r>
            <w:r>
              <w:rPr>
                <w:b/>
                <w:i/>
                <w:sz w:val="18"/>
                <w:lang w:val="ru-RU"/>
              </w:rPr>
              <w:t>ДА</w:t>
            </w:r>
            <w:r w:rsidRPr="00A0219F">
              <w:rPr>
                <w:b/>
                <w:i/>
                <w:sz w:val="18"/>
                <w:lang w:val="ru-RU"/>
              </w:rPr>
              <w:t xml:space="preserve">”, </w:t>
            </w:r>
            <w:r>
              <w:rPr>
                <w:b/>
                <w:i/>
                <w:sz w:val="18"/>
                <w:lang w:val="ru-RU"/>
              </w:rPr>
              <w:t>просьба</w:t>
            </w:r>
            <w:r w:rsidRPr="00A0219F">
              <w:rPr>
                <w:b/>
                <w:i/>
                <w:sz w:val="18"/>
                <w:lang w:val="ru-RU"/>
              </w:rPr>
              <w:t xml:space="preserve"> </w:t>
            </w:r>
            <w:r>
              <w:rPr>
                <w:b/>
                <w:i/>
                <w:sz w:val="18"/>
                <w:lang w:val="ru-RU"/>
              </w:rPr>
              <w:t>заполнить</w:t>
            </w:r>
            <w:r w:rsidRPr="00A0219F">
              <w:rPr>
                <w:b/>
                <w:i/>
                <w:sz w:val="18"/>
                <w:lang w:val="ru-RU"/>
              </w:rPr>
              <w:t xml:space="preserve"> </w:t>
            </w:r>
            <w:r>
              <w:rPr>
                <w:b/>
                <w:i/>
                <w:sz w:val="18"/>
                <w:lang w:val="ru-RU"/>
              </w:rPr>
              <w:t xml:space="preserve">форму отчетности по НЯ (Приложение 1). </w:t>
            </w:r>
          </w:p>
          <w:p w:rsidR="003478B5" w:rsidRDefault="003478B5" w:rsidP="003478B5">
            <w:pPr>
              <w:rPr>
                <w:b/>
                <w:i/>
                <w:sz w:val="18"/>
                <w:lang w:val="ru-RU"/>
              </w:rPr>
            </w:pPr>
            <w:r w:rsidRPr="003478B5">
              <w:rPr>
                <w:sz w:val="18"/>
                <w:lang w:val="ru-RU"/>
              </w:rPr>
              <w:t xml:space="preserve">Если СНЯ, просьба заполнить бланк СНЯ и отправить С-И и/или Монитору в течение 24 часов по факсу и/или на эл. </w:t>
            </w:r>
            <w:r>
              <w:rPr>
                <w:sz w:val="18"/>
                <w:lang w:val="ru-RU"/>
              </w:rPr>
              <w:t>а</w:t>
            </w:r>
            <w:r w:rsidRPr="003478B5">
              <w:rPr>
                <w:sz w:val="18"/>
                <w:lang w:val="ru-RU"/>
              </w:rPr>
              <w:t>дрес</w:t>
            </w:r>
            <w:r>
              <w:rPr>
                <w:sz w:val="18"/>
                <w:lang w:val="ru-RU"/>
              </w:rPr>
              <w:t>,</w:t>
            </w:r>
            <w:r w:rsidRPr="003478B5">
              <w:rPr>
                <w:sz w:val="18"/>
                <w:lang w:val="ru-RU"/>
              </w:rPr>
              <w:t xml:space="preserve"> указанные в протоколе.</w:t>
            </w:r>
          </w:p>
          <w:p w:rsidR="003478B5" w:rsidRPr="00A0219F" w:rsidRDefault="003478B5" w:rsidP="003478B5">
            <w:pPr>
              <w:rPr>
                <w:b/>
                <w:i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Если </w:t>
            </w:r>
            <w:r w:rsidRPr="00296952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296952">
              <w:rPr>
                <w:b/>
                <w:i/>
                <w:sz w:val="18"/>
                <w:lang w:val="ru-RU"/>
              </w:rPr>
              <w:t>”,</w:t>
            </w:r>
            <w:r>
              <w:rPr>
                <w:b/>
                <w:i/>
                <w:sz w:val="18"/>
                <w:lang w:val="ru-RU"/>
              </w:rPr>
              <w:t xml:space="preserve"> просьба отметить ниже:</w:t>
            </w:r>
            <w:r w:rsidRPr="00296952">
              <w:rPr>
                <w:b/>
                <w:i/>
                <w:sz w:val="18"/>
                <w:lang w:val="ru-RU"/>
              </w:rPr>
              <w:t xml:space="preserve"> </w:t>
            </w:r>
            <w:r w:rsidRPr="00A0219F">
              <w:rPr>
                <w:b/>
                <w:i/>
                <w:lang w:val="ru-RU"/>
              </w:rPr>
              <w:t xml:space="preserve">        </w:t>
            </w:r>
          </w:p>
          <w:p w:rsidR="003478B5" w:rsidRPr="00A0219F" w:rsidRDefault="003478B5" w:rsidP="00E008E7">
            <w:pPr>
              <w:numPr>
                <w:ilvl w:val="0"/>
                <w:numId w:val="16"/>
              </w:numPr>
              <w:ind w:left="284" w:firstLine="0"/>
              <w:rPr>
                <w:sz w:val="18"/>
                <w:lang w:val="ru-RU"/>
              </w:rPr>
            </w:pPr>
            <w:r w:rsidRPr="006B34C6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190EADC" wp14:editId="7F8EB51D">
                      <wp:simplePos x="0" y="0"/>
                      <wp:positionH relativeFrom="column">
                        <wp:posOffset>3809365</wp:posOffset>
                      </wp:positionH>
                      <wp:positionV relativeFrom="paragraph">
                        <wp:posOffset>93428</wp:posOffset>
                      </wp:positionV>
                      <wp:extent cx="278296" cy="0"/>
                      <wp:effectExtent l="0" t="76200" r="26670" b="95250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829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299.95pt;margin-top:7.35pt;width:21.9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">
                      <v:stroke endarrow="block"/>
                    </v:shape>
                  </w:pict>
                </mc:Fallback>
              </mc:AlternateContent>
            </w:r>
            <w:r>
              <w:rPr>
                <w:sz w:val="18"/>
                <w:lang w:val="ru-RU"/>
              </w:rPr>
              <w:t>Лечение остановлено по решению исследователя</w:t>
            </w:r>
            <w:r w:rsidRPr="008662E9">
              <w:rPr>
                <w:sz w:val="18"/>
                <w:lang w:val="ru-RU"/>
              </w:rPr>
              <w:t xml:space="preserve">  по причине НЯ</w:t>
            </w:r>
            <w:r w:rsidRPr="00A0219F">
              <w:rPr>
                <w:lang w:val="ru-RU"/>
              </w:rPr>
              <w:t xml:space="preserve">              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A0219F">
              <w:rPr>
                <w:sz w:val="18"/>
                <w:lang w:val="ru-RU"/>
              </w:rPr>
              <w:t xml:space="preserve">     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  <w:r w:rsidRPr="00A0219F">
              <w:rPr>
                <w:sz w:val="18"/>
                <w:lang w:val="ru-RU"/>
              </w:rPr>
              <w:t xml:space="preserve">  </w:t>
            </w:r>
          </w:p>
          <w:p w:rsidR="003478B5" w:rsidRDefault="003478B5" w:rsidP="00E008E7">
            <w:pPr>
              <w:ind w:left="284"/>
              <w:rPr>
                <w:b/>
                <w:i/>
                <w:sz w:val="18"/>
                <w:lang w:val="ru-RU"/>
              </w:rPr>
            </w:pPr>
          </w:p>
          <w:p w:rsidR="003478B5" w:rsidRDefault="003478B5" w:rsidP="003478B5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Если </w:t>
            </w:r>
            <w:r w:rsidRPr="004D5B6F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ДА</w:t>
            </w:r>
            <w:r w:rsidRPr="004D5B6F">
              <w:rPr>
                <w:b/>
                <w:i/>
                <w:sz w:val="18"/>
                <w:lang w:val="ru-RU"/>
              </w:rPr>
              <w:t>”</w:t>
            </w:r>
            <w:r>
              <w:rPr>
                <w:b/>
                <w:i/>
                <w:sz w:val="18"/>
                <w:lang w:val="ru-RU"/>
              </w:rPr>
              <w:t xml:space="preserve">, просьба заполнить форму отчетности НЯ (Приложение1). </w:t>
            </w:r>
          </w:p>
          <w:p w:rsidR="003478B5" w:rsidRDefault="003478B5" w:rsidP="003478B5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 </w:t>
            </w:r>
            <w:r w:rsidRPr="003478B5">
              <w:rPr>
                <w:sz w:val="18"/>
                <w:lang w:val="ru-RU"/>
              </w:rPr>
              <w:t xml:space="preserve">Если СНЯ, просьба заполнить бланк СНЯ и отправить С-И и/или Монитору в течение 24 часов по факсу и/или на эл. </w:t>
            </w:r>
            <w:r>
              <w:rPr>
                <w:sz w:val="18"/>
                <w:lang w:val="ru-RU"/>
              </w:rPr>
              <w:t>а</w:t>
            </w:r>
            <w:r w:rsidRPr="003478B5">
              <w:rPr>
                <w:sz w:val="18"/>
                <w:lang w:val="ru-RU"/>
              </w:rPr>
              <w:t>дрес</w:t>
            </w:r>
            <w:r>
              <w:rPr>
                <w:sz w:val="18"/>
                <w:lang w:val="ru-RU"/>
              </w:rPr>
              <w:t>,</w:t>
            </w:r>
            <w:r w:rsidRPr="003478B5">
              <w:rPr>
                <w:sz w:val="18"/>
                <w:lang w:val="ru-RU"/>
              </w:rPr>
              <w:t xml:space="preserve"> указанные в протоколе.</w:t>
            </w:r>
          </w:p>
          <w:p w:rsidR="003478B5" w:rsidRDefault="003478B5" w:rsidP="003478B5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Если </w:t>
            </w:r>
            <w:r w:rsidRPr="004D5B6F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4D5B6F">
              <w:rPr>
                <w:b/>
                <w:i/>
                <w:sz w:val="18"/>
                <w:lang w:val="ru-RU"/>
              </w:rPr>
              <w:t>”</w:t>
            </w:r>
            <w:r>
              <w:rPr>
                <w:b/>
                <w:i/>
                <w:sz w:val="18"/>
                <w:lang w:val="ru-RU"/>
              </w:rPr>
              <w:t>, просьба отметить ниже:</w:t>
            </w:r>
            <w:r w:rsidRPr="00296952">
              <w:rPr>
                <w:b/>
                <w:i/>
                <w:sz w:val="18"/>
                <w:lang w:val="ru-RU"/>
              </w:rPr>
              <w:t xml:space="preserve"> </w:t>
            </w:r>
          </w:p>
          <w:p w:rsidR="003478B5" w:rsidRPr="008662E9" w:rsidRDefault="003478B5" w:rsidP="00E008E7">
            <w:pPr>
              <w:pStyle w:val="ListParagraph"/>
              <w:numPr>
                <w:ilvl w:val="0"/>
                <w:numId w:val="16"/>
              </w:numPr>
              <w:ind w:left="709" w:hanging="425"/>
              <w:rPr>
                <w:b/>
                <w:lang w:val="ru-RU"/>
              </w:rPr>
            </w:pPr>
            <w:r w:rsidRPr="008662E9">
              <w:rPr>
                <w:sz w:val="18"/>
                <w:lang w:val="ru-RU"/>
              </w:rPr>
              <w:t>Исследователь прекратил лечение в связи с:</w:t>
            </w:r>
          </w:p>
          <w:p w:rsidR="003478B5" w:rsidRDefault="003478B5" w:rsidP="00E008E7">
            <w:pPr>
              <w:ind w:left="284"/>
              <w:rPr>
                <w:sz w:val="18"/>
                <w:lang w:val="ru-RU"/>
              </w:rPr>
            </w:pPr>
            <w:r w:rsidRPr="001F749C">
              <w:rPr>
                <w:sz w:val="18"/>
                <w:lang w:val="ru-RU"/>
              </w:rPr>
              <w:t xml:space="preserve">Прогрессия заболевания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1F749C">
              <w:rPr>
                <w:sz w:val="18"/>
                <w:lang w:val="ru-RU"/>
              </w:rPr>
              <w:t xml:space="preserve">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</w:p>
          <w:p w:rsidR="003478B5" w:rsidRDefault="003478B5" w:rsidP="00E008E7">
            <w:pPr>
              <w:ind w:left="284"/>
              <w:rPr>
                <w:sz w:val="18"/>
                <w:lang w:val="ru-RU"/>
              </w:rPr>
            </w:pPr>
            <w:r w:rsidRPr="001F749C">
              <w:rPr>
                <w:sz w:val="18"/>
                <w:lang w:val="ru-RU"/>
              </w:rPr>
              <w:t xml:space="preserve">Появление нового злокачественного образования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>
              <w:rPr>
                <w:sz w:val="18"/>
                <w:lang w:val="ru-RU"/>
              </w:rPr>
              <w:t>*</w:t>
            </w:r>
            <w:r w:rsidRPr="001F749C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1F749C">
              <w:rPr>
                <w:sz w:val="18"/>
                <w:lang w:val="ru-RU"/>
              </w:rPr>
              <w:t xml:space="preserve">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</w:p>
          <w:p w:rsidR="003478B5" w:rsidRDefault="003478B5" w:rsidP="00E008E7">
            <w:pPr>
              <w:ind w:left="284"/>
              <w:rPr>
                <w:b/>
                <w:i/>
                <w:sz w:val="18"/>
                <w:lang w:val="ru-RU"/>
              </w:rPr>
            </w:pPr>
            <w:r w:rsidRPr="001F749C">
              <w:rPr>
                <w:b/>
                <w:i/>
                <w:sz w:val="18"/>
                <w:lang w:val="ru-RU"/>
              </w:rPr>
              <w:t>Если “ДА”, просьба указать</w:t>
            </w:r>
            <w:r w:rsidRPr="001F749C" w:rsidDel="001F749C">
              <w:rPr>
                <w:b/>
                <w:i/>
                <w:sz w:val="18"/>
                <w:lang w:val="ru-RU"/>
              </w:rPr>
              <w:t xml:space="preserve"> </w:t>
            </w:r>
            <w:r w:rsidRPr="001F749C">
              <w:rPr>
                <w:b/>
                <w:i/>
                <w:sz w:val="18"/>
                <w:lang w:val="ru-RU"/>
              </w:rPr>
              <w:t>__________________________________________________________________</w:t>
            </w:r>
          </w:p>
          <w:p w:rsidR="003478B5" w:rsidRDefault="003478B5" w:rsidP="00E008E7">
            <w:pPr>
              <w:ind w:left="284"/>
              <w:rPr>
                <w:b/>
                <w:i/>
                <w:sz w:val="18"/>
                <w:lang w:val="ru-RU"/>
              </w:rPr>
            </w:pPr>
          </w:p>
          <w:p w:rsidR="003478B5" w:rsidRDefault="003478B5" w:rsidP="00E008E7">
            <w:pPr>
              <w:ind w:left="284"/>
              <w:rPr>
                <w:sz w:val="18"/>
                <w:lang w:val="ru-RU"/>
              </w:rPr>
            </w:pPr>
            <w:r w:rsidRPr="001F749C">
              <w:rPr>
                <w:sz w:val="18"/>
                <w:lang w:val="ru-RU"/>
              </w:rPr>
              <w:t xml:space="preserve">Беременность   </w:t>
            </w:r>
            <w:r>
              <w:rPr>
                <w:b/>
                <w:lang w:val="ru-RU"/>
              </w:rPr>
              <w:t xml:space="preserve">    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>
              <w:rPr>
                <w:sz w:val="18"/>
                <w:lang w:val="ru-RU"/>
              </w:rPr>
              <w:t>* да</w:t>
            </w:r>
            <w:r w:rsidRPr="001F749C">
              <w:rPr>
                <w:sz w:val="18"/>
                <w:lang w:val="ru-RU"/>
              </w:rPr>
              <w:t xml:space="preserve">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</w:p>
          <w:p w:rsidR="003478B5" w:rsidRDefault="003478B5" w:rsidP="00E008E7">
            <w:pPr>
              <w:ind w:left="284"/>
              <w:rPr>
                <w:b/>
                <w:i/>
                <w:sz w:val="18"/>
                <w:lang w:val="ru-RU"/>
              </w:rPr>
            </w:pPr>
            <w:r w:rsidRPr="001F749C">
              <w:rPr>
                <w:b/>
                <w:i/>
                <w:sz w:val="18"/>
                <w:lang w:val="ru-RU"/>
              </w:rPr>
              <w:t xml:space="preserve">Если “ДА”, просьба </w:t>
            </w:r>
            <w:r>
              <w:rPr>
                <w:b/>
                <w:i/>
                <w:sz w:val="18"/>
                <w:lang w:val="ru-RU"/>
              </w:rPr>
              <w:t>немедленно сообщить С-И и/или Монитору</w:t>
            </w:r>
          </w:p>
          <w:p w:rsidR="003478B5" w:rsidRDefault="003478B5" w:rsidP="00E008E7">
            <w:pPr>
              <w:ind w:left="284"/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>Другие: ___________________________________________________________</w:t>
            </w:r>
          </w:p>
          <w:p w:rsidR="003478B5" w:rsidRPr="001F749C" w:rsidRDefault="003478B5" w:rsidP="00E008E7">
            <w:pPr>
              <w:ind w:left="284"/>
              <w:rPr>
                <w:b/>
                <w:lang w:val="ru-RU"/>
              </w:rPr>
            </w:pPr>
          </w:p>
        </w:tc>
      </w:tr>
    </w:tbl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2"/>
      </w:tblGrid>
      <w:tr w:rsidR="00263BFA" w:rsidTr="00263BFA">
        <w:tblPrEx>
          <w:tblCellMar>
            <w:top w:w="0" w:type="dxa"/>
            <w:bottom w:w="0" w:type="dxa"/>
          </w:tblCellMar>
        </w:tblPrEx>
        <w:trPr>
          <w:trHeight w:val="664"/>
        </w:trPr>
        <w:tc>
          <w:tcPr>
            <w:tcW w:w="9792" w:type="dxa"/>
          </w:tcPr>
          <w:p w:rsidR="00263BFA" w:rsidRPr="003F3281" w:rsidRDefault="00263BFA" w:rsidP="00263BFA">
            <w:pPr>
              <w:spacing w:before="40" w:after="40" w:line="320" w:lineRule="exact"/>
              <w:ind w:left="111"/>
              <w:rPr>
                <w:ins w:id="15" w:author="Suguraliyeva, Zhanar [JNJKZ]" w:date="2017-04-24T14:21:00Z"/>
                <w:b/>
                <w:sz w:val="20"/>
              </w:rPr>
            </w:pPr>
            <w:ins w:id="16" w:author="Suguraliyeva, Zhanar [JNJKZ]" w:date="2017-04-24T14:21:00Z">
              <w:r>
                <w:rPr>
                  <w:b/>
                  <w:sz w:val="20"/>
                  <w:lang w:val="ru-RU"/>
                </w:rPr>
                <w:t>Сопутствующая терапия</w:t>
              </w:r>
              <w:r w:rsidRPr="003F3281">
                <w:rPr>
                  <w:b/>
                  <w:sz w:val="20"/>
                </w:rPr>
                <w:t xml:space="preserve"> (</w:t>
              </w:r>
              <w:r>
                <w:rPr>
                  <w:b/>
                  <w:sz w:val="20"/>
                  <w:lang w:val="ru-RU"/>
                </w:rPr>
                <w:t xml:space="preserve">перечислить </w:t>
              </w:r>
              <w:commentRangeStart w:id="17"/>
              <w:r>
                <w:rPr>
                  <w:b/>
                  <w:sz w:val="20"/>
                  <w:lang w:val="ru-RU"/>
                </w:rPr>
                <w:t>все</w:t>
              </w:r>
            </w:ins>
            <w:commentRangeEnd w:id="17"/>
            <w:ins w:id="18" w:author="Suguraliyeva, Zhanar [JNJKZ]" w:date="2017-04-24T14:22:00Z">
              <w:r>
                <w:rPr>
                  <w:rStyle w:val="CommentReference"/>
                </w:rPr>
                <w:commentReference w:id="17"/>
              </w:r>
            </w:ins>
            <w:ins w:id="19" w:author="Suguraliyeva, Zhanar [JNJKZ]" w:date="2017-04-24T14:21:00Z">
              <w:r w:rsidRPr="003F3281">
                <w:rPr>
                  <w:b/>
                  <w:sz w:val="20"/>
                </w:rPr>
                <w:t>)</w:t>
              </w:r>
            </w:ins>
          </w:p>
          <w:p w:rsidR="00263BFA" w:rsidRDefault="00263BFA" w:rsidP="00263BFA">
            <w:pPr>
              <w:ind w:left="111"/>
              <w:rPr>
                <w:b/>
                <w:sz w:val="20"/>
                <w:lang w:val="ru-RU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92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1843"/>
        <w:gridCol w:w="3700"/>
      </w:tblGrid>
      <w:tr w:rsidR="001A596E" w:rsidRPr="002B40A0" w:rsidTr="001A596E">
        <w:tc>
          <w:tcPr>
            <w:tcW w:w="9904" w:type="dxa"/>
            <w:gridSpan w:val="4"/>
            <w:shd w:val="clear" w:color="auto" w:fill="D9D9D9" w:themeFill="background1" w:themeFillShade="D9"/>
          </w:tcPr>
          <w:p w:rsidR="001A596E" w:rsidRPr="00F30C17" w:rsidRDefault="00F30C17" w:rsidP="001A596E">
            <w:pPr>
              <w:jc w:val="center"/>
              <w:rPr>
                <w:lang w:val="ru-RU"/>
              </w:rPr>
            </w:pPr>
            <w:r>
              <w:rPr>
                <w:b/>
                <w:sz w:val="28"/>
                <w:lang w:val="ru-RU"/>
              </w:rPr>
              <w:lastRenderedPageBreak/>
              <w:t>Визит</w:t>
            </w:r>
            <w:r w:rsidRPr="00F30C17">
              <w:rPr>
                <w:b/>
                <w:sz w:val="28"/>
                <w:lang w:val="ru-RU"/>
              </w:rPr>
              <w:t xml:space="preserve"> </w:t>
            </w:r>
            <w:r w:rsidR="001A596E" w:rsidRPr="00F30C17">
              <w:rPr>
                <w:b/>
                <w:sz w:val="28"/>
                <w:lang w:val="ru-RU"/>
              </w:rPr>
              <w:t>3 – 2</w:t>
            </w:r>
            <w:r>
              <w:rPr>
                <w:b/>
                <w:sz w:val="28"/>
                <w:lang w:val="ru-RU"/>
              </w:rPr>
              <w:t xml:space="preserve"> цикл терапии после включения пациента в исследование</w:t>
            </w:r>
          </w:p>
        </w:tc>
      </w:tr>
      <w:tr w:rsidR="001A596E" w:rsidTr="001A596E">
        <w:tc>
          <w:tcPr>
            <w:tcW w:w="9904" w:type="dxa"/>
            <w:gridSpan w:val="4"/>
          </w:tcPr>
          <w:p w:rsidR="00C0577F" w:rsidRPr="00D747B6" w:rsidRDefault="00C0577F" w:rsidP="00C0577F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b/>
                <w:lang w:val="ru-RU"/>
              </w:rPr>
              <w:t>Дата</w:t>
            </w:r>
            <w:r w:rsidRPr="003478B5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визита</w:t>
            </w:r>
            <w:r w:rsidR="001A596E" w:rsidRPr="003478B5">
              <w:rPr>
                <w:b/>
              </w:rPr>
              <w:t>:</w:t>
            </w:r>
            <w:r w:rsidR="001A596E" w:rsidRPr="003478B5">
              <w:t xml:space="preserve">                         </w:t>
            </w:r>
            <w:r w:rsidRPr="00D747B6">
              <w:rPr>
                <w:sz w:val="20"/>
              </w:rPr>
              <w:t>|__I__I  I__I__I__I  I__I__I__I__|</w:t>
            </w:r>
          </w:p>
          <w:p w:rsidR="001A596E" w:rsidRDefault="00C0577F" w:rsidP="001A596E">
            <w:r w:rsidRPr="00C0577F">
              <w:rPr>
                <w:i/>
                <w:sz w:val="20"/>
              </w:rPr>
              <w:t xml:space="preserve">                                                     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1A596E" w:rsidTr="001A596E">
        <w:tc>
          <w:tcPr>
            <w:tcW w:w="9904" w:type="dxa"/>
            <w:gridSpan w:val="4"/>
            <w:shd w:val="clear" w:color="auto" w:fill="D9D9D9" w:themeFill="background1" w:themeFillShade="D9"/>
          </w:tcPr>
          <w:p w:rsidR="001A596E" w:rsidRPr="006B34C6" w:rsidRDefault="00BF5F6F" w:rsidP="001A596E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b/>
              </w:rPr>
            </w:pPr>
            <w:r>
              <w:rPr>
                <w:b/>
                <w:sz w:val="20"/>
                <w:lang w:val="ru-RU"/>
              </w:rPr>
              <w:t>Лабораторные исследования</w:t>
            </w:r>
            <w:r w:rsidRPr="00A34956" w:rsidDel="00BF5F6F">
              <w:rPr>
                <w:b/>
                <w:sz w:val="20"/>
              </w:rPr>
              <w:t xml:space="preserve"> </w:t>
            </w:r>
            <w:r w:rsidR="001A596E">
              <w:rPr>
                <w:b/>
                <w:sz w:val="20"/>
              </w:rPr>
              <w:t>(</w:t>
            </w:r>
            <w:r>
              <w:rPr>
                <w:b/>
                <w:sz w:val="20"/>
                <w:lang w:val="ru-RU"/>
              </w:rPr>
              <w:t>перед лечением</w:t>
            </w:r>
            <w:r w:rsidR="001A596E">
              <w:rPr>
                <w:b/>
                <w:sz w:val="20"/>
              </w:rPr>
              <w:t>)</w:t>
            </w:r>
          </w:p>
        </w:tc>
      </w:tr>
      <w:tr w:rsidR="00BF5F6F" w:rsidRPr="00D747B6" w:rsidTr="001A596E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:rsidR="00BF5F6F" w:rsidRPr="00A34956" w:rsidRDefault="00BF5F6F" w:rsidP="00BF5F6F">
            <w:pPr>
              <w:ind w:left="-709" w:firstLine="709"/>
              <w:jc w:val="center"/>
              <w:rPr>
                <w:b/>
                <w:sz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BF5F6F" w:rsidRPr="00D747B6" w:rsidRDefault="00BF5F6F" w:rsidP="00BF5F6F">
            <w:pPr>
              <w:ind w:left="-709" w:firstLine="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Показатели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BF5F6F" w:rsidRDefault="00BF5F6F" w:rsidP="00BF5F6F">
            <w:pPr>
              <w:tabs>
                <w:tab w:val="left" w:pos="188"/>
              </w:tabs>
              <w:ind w:left="-709" w:firstLine="709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Единица</w:t>
            </w:r>
          </w:p>
          <w:p w:rsidR="00BF5F6F" w:rsidRPr="00D747B6" w:rsidRDefault="00BF5F6F" w:rsidP="00BF5F6F">
            <w:pPr>
              <w:tabs>
                <w:tab w:val="left" w:pos="188"/>
              </w:tabs>
              <w:ind w:left="-709" w:firstLine="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измерения</w:t>
            </w:r>
          </w:p>
        </w:tc>
        <w:tc>
          <w:tcPr>
            <w:tcW w:w="3700" w:type="dxa"/>
            <w:tcBorders>
              <w:bottom w:val="single" w:sz="4" w:space="0" w:color="auto"/>
            </w:tcBorders>
            <w:shd w:val="clear" w:color="auto" w:fill="auto"/>
          </w:tcPr>
          <w:p w:rsidR="00BF5F6F" w:rsidRPr="00D747B6" w:rsidRDefault="00BF5F6F" w:rsidP="00BF5F6F">
            <w:pPr>
              <w:ind w:left="-709" w:firstLine="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Дата проведения</w:t>
            </w:r>
          </w:p>
        </w:tc>
      </w:tr>
      <w:tr w:rsidR="00BF5F6F" w:rsidRPr="00A34956" w:rsidTr="001A596E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F5F6F" w:rsidRPr="00A34956" w:rsidRDefault="00BF5F6F" w:rsidP="00BF5F6F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b/>
                <w:sz w:val="20"/>
              </w:rPr>
              <w:t>СА 125:</w:t>
            </w:r>
            <w:r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C22197">
              <w:rPr>
                <w:sz w:val="20"/>
              </w:rPr>
              <w:t xml:space="preserve">           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F5F6F" w:rsidRPr="00A34956" w:rsidRDefault="00BF5F6F" w:rsidP="00BF5F6F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F5F6F" w:rsidRPr="00A34956" w:rsidRDefault="00BF5F6F" w:rsidP="00BF5F6F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Ед</w:t>
            </w:r>
            <w:r w:rsidRPr="00D747B6">
              <w:rPr>
                <w:sz w:val="20"/>
              </w:rPr>
              <w:t>/</w:t>
            </w:r>
            <w:r>
              <w:rPr>
                <w:sz w:val="20"/>
                <w:lang w:val="ru-RU"/>
              </w:rPr>
              <w:t>мл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5F6F" w:rsidRPr="00413044" w:rsidRDefault="00BF5F6F" w:rsidP="00BF5F6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BF5F6F" w:rsidRPr="00A34956" w:rsidRDefault="00BF5F6F" w:rsidP="00BF5F6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6541F6" w:rsidRPr="003B5370" w:rsidTr="001A596E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541F6" w:rsidRPr="00D747B6" w:rsidRDefault="006541F6" w:rsidP="006541F6">
            <w:pPr>
              <w:ind w:left="-709" w:firstLine="709"/>
              <w:rPr>
                <w:sz w:val="20"/>
              </w:rPr>
            </w:pPr>
            <w:r>
              <w:rPr>
                <w:b/>
                <w:sz w:val="20"/>
                <w:lang w:val="ru-RU"/>
              </w:rPr>
              <w:t>ОАК</w:t>
            </w:r>
            <w:r w:rsidRPr="00D747B6">
              <w:rPr>
                <w:b/>
                <w:sz w:val="20"/>
              </w:rPr>
              <w:t>:</w:t>
            </w:r>
            <w:r w:rsidRPr="00D747B6">
              <w:rPr>
                <w:sz w:val="20"/>
              </w:rPr>
              <w:t xml:space="preserve">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541F6" w:rsidRDefault="006541F6" w:rsidP="006541F6">
            <w:pPr>
              <w:ind w:left="-709" w:firstLine="709"/>
              <w:jc w:val="center"/>
              <w:rPr>
                <w:rFonts w:cs="Arial"/>
                <w:color w:val="000080"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541F6" w:rsidRPr="00D747B6" w:rsidRDefault="006541F6" w:rsidP="006541F6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541F6" w:rsidRPr="003B5370" w:rsidRDefault="006541F6" w:rsidP="006541F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</w:tc>
      </w:tr>
      <w:tr w:rsidR="006541F6" w:rsidRPr="003B5370" w:rsidTr="001A596E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1F6" w:rsidRPr="00D747B6" w:rsidRDefault="006541F6" w:rsidP="006541F6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t xml:space="preserve">              </w:t>
            </w:r>
            <w:r>
              <w:rPr>
                <w:sz w:val="20"/>
              </w:rPr>
              <w:t xml:space="preserve">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Гемоглобин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541F6" w:rsidRDefault="006541F6" w:rsidP="006541F6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541F6" w:rsidRPr="00D747B6" w:rsidRDefault="006541F6" w:rsidP="006541F6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г</w:t>
            </w:r>
            <w:r w:rsidRPr="00D747B6">
              <w:rPr>
                <w:sz w:val="20"/>
              </w:rPr>
              <w:t>/</w:t>
            </w:r>
            <w:r>
              <w:rPr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1F6" w:rsidRPr="00E57829" w:rsidRDefault="006541F6" w:rsidP="006541F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6541F6" w:rsidRPr="003B5370" w:rsidRDefault="006541F6" w:rsidP="006541F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6541F6" w:rsidRPr="003B5370" w:rsidTr="001A596E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1F6" w:rsidRPr="00D747B6" w:rsidRDefault="006541F6" w:rsidP="006541F6">
            <w:pPr>
              <w:ind w:left="-709" w:firstLine="709"/>
              <w:rPr>
                <w:sz w:val="20"/>
              </w:rPr>
            </w:pPr>
            <w:r>
              <w:rPr>
                <w:sz w:val="20"/>
              </w:rPr>
              <w:t xml:space="preserve">   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Эритроциты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541F6" w:rsidRDefault="006541F6" w:rsidP="006541F6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541F6" w:rsidRPr="00D747B6" w:rsidRDefault="006541F6" w:rsidP="006541F6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10¹²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1F6" w:rsidRPr="00E57829" w:rsidRDefault="006541F6" w:rsidP="006541F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6541F6" w:rsidRPr="003B5370" w:rsidRDefault="006541F6" w:rsidP="006541F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6541F6" w:rsidRPr="003B5370" w:rsidTr="001A596E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1F6" w:rsidRDefault="006541F6" w:rsidP="006541F6">
            <w:pPr>
              <w:ind w:left="-709" w:firstLine="709"/>
              <w:rPr>
                <w:sz w:val="20"/>
              </w:rPr>
            </w:pPr>
            <w:r>
              <w:rPr>
                <w:rFonts w:ascii="Arial" w:hAnsi="Arial"/>
                <w:b/>
                <w:bCs/>
                <w:color w:val="000080"/>
                <w:sz w:val="20"/>
                <w:szCs w:val="20"/>
              </w:rPr>
              <w:t xml:space="preserve">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Лейкоциты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541F6" w:rsidRDefault="006541F6" w:rsidP="006541F6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541F6" w:rsidRPr="00D747B6" w:rsidRDefault="006541F6" w:rsidP="006541F6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1F6" w:rsidRPr="00E57829" w:rsidRDefault="006541F6" w:rsidP="006541F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6541F6" w:rsidRPr="003B5370" w:rsidRDefault="006541F6" w:rsidP="006541F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6541F6" w:rsidRPr="003B5370" w:rsidTr="001A596E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1F6" w:rsidRDefault="006541F6" w:rsidP="006541F6">
            <w:pPr>
              <w:ind w:left="-709" w:firstLine="709"/>
              <w:rPr>
                <w:sz w:val="20"/>
              </w:rPr>
            </w:pPr>
            <w:r>
              <w:rPr>
                <w:sz w:val="20"/>
              </w:rPr>
              <w:t xml:space="preserve">   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Тромбоциты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541F6" w:rsidRDefault="006541F6" w:rsidP="006541F6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541F6" w:rsidRPr="00D747B6" w:rsidRDefault="006541F6" w:rsidP="006541F6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1F6" w:rsidRPr="00E57829" w:rsidRDefault="006541F6" w:rsidP="006541F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6541F6" w:rsidRPr="003B5370" w:rsidRDefault="006541F6" w:rsidP="006541F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6541F6" w:rsidRPr="003B5370" w:rsidTr="001A596E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541F6" w:rsidRDefault="006541F6" w:rsidP="006541F6">
            <w:pPr>
              <w:ind w:left="-709" w:firstLine="709"/>
              <w:rPr>
                <w:sz w:val="20"/>
              </w:rPr>
            </w:pPr>
            <w:r>
              <w:rPr>
                <w:color w:val="000080"/>
                <w:szCs w:val="18"/>
              </w:rPr>
              <w:t xml:space="preserve"> 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Нейтрофилы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1F6" w:rsidRDefault="006541F6" w:rsidP="006541F6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1F6" w:rsidRPr="00D747B6" w:rsidRDefault="006541F6" w:rsidP="006541F6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41F6" w:rsidRPr="00E57829" w:rsidRDefault="006541F6" w:rsidP="006541F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6541F6" w:rsidRPr="003B5370" w:rsidRDefault="006541F6" w:rsidP="006541F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6541F6" w:rsidRPr="002B40A0" w:rsidTr="006541F6">
        <w:tc>
          <w:tcPr>
            <w:tcW w:w="620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6541F6" w:rsidRPr="006541F6" w:rsidRDefault="006541F6" w:rsidP="006541F6">
            <w:pPr>
              <w:tabs>
                <w:tab w:val="left" w:pos="188"/>
              </w:tabs>
              <w:ind w:left="-709" w:firstLine="709"/>
              <w:rPr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Биохимический анализ крови</w:t>
            </w:r>
            <w:r w:rsidRPr="001F7B5A">
              <w:rPr>
                <w:b/>
                <w:sz w:val="20"/>
                <w:lang w:val="ru-RU"/>
              </w:rPr>
              <w:t>:</w:t>
            </w:r>
            <w:r>
              <w:rPr>
                <w:b/>
                <w:sz w:val="20"/>
                <w:lang w:val="ru-RU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1F7B5A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1F7B5A">
              <w:rPr>
                <w:sz w:val="20"/>
                <w:lang w:val="ru-RU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1F7B5A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6541F6" w:rsidRPr="006541F6" w:rsidRDefault="006541F6" w:rsidP="006541F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  <w:lang w:val="ru-RU"/>
              </w:rPr>
            </w:pPr>
          </w:p>
        </w:tc>
      </w:tr>
      <w:tr w:rsidR="006541F6" w:rsidRPr="00D747B6" w:rsidTr="001A596E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541F6" w:rsidRDefault="006541F6" w:rsidP="006541F6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Общий белок</w:t>
            </w:r>
            <w:r>
              <w:rPr>
                <w:b/>
                <w:sz w:val="20"/>
              </w:rPr>
              <w:t>:</w:t>
            </w:r>
          </w:p>
          <w:p w:rsidR="006541F6" w:rsidRDefault="006541F6" w:rsidP="006541F6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1F6" w:rsidRDefault="006541F6" w:rsidP="006541F6">
            <w:pPr>
              <w:ind w:left="-709" w:firstLine="709"/>
              <w:jc w:val="center"/>
              <w:rPr>
                <w:sz w:val="20"/>
              </w:rPr>
            </w:pPr>
          </w:p>
          <w:p w:rsidR="006541F6" w:rsidRPr="00D747B6" w:rsidRDefault="006541F6" w:rsidP="006541F6">
            <w:pPr>
              <w:ind w:left="-709" w:firstLine="709"/>
              <w:jc w:val="center"/>
              <w:rPr>
                <w:rFonts w:cs="Arial"/>
                <w:sz w:val="20"/>
              </w:rPr>
            </w:pP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1F6" w:rsidRPr="00322490" w:rsidRDefault="006541F6" w:rsidP="006541F6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  <w:lang w:val="ru-RU"/>
              </w:rPr>
            </w:pPr>
          </w:p>
          <w:p w:rsidR="006541F6" w:rsidRPr="00D747B6" w:rsidRDefault="006541F6" w:rsidP="006541F6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322490">
              <w:rPr>
                <w:sz w:val="20"/>
                <w:lang w:val="ru-RU"/>
              </w:rPr>
              <w:t>мкмоль/л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41F6" w:rsidRPr="00D747B6" w:rsidRDefault="006541F6" w:rsidP="006541F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6541F6" w:rsidRPr="00D747B6" w:rsidRDefault="006541F6" w:rsidP="006541F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6541F6" w:rsidRPr="00D747B6" w:rsidTr="001A596E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541F6" w:rsidRPr="00D747B6" w:rsidRDefault="006541F6" w:rsidP="006541F6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Билирубин</w:t>
            </w:r>
            <w:r>
              <w:rPr>
                <w:b/>
                <w:sz w:val="20"/>
              </w:rPr>
              <w:t>:</w:t>
            </w:r>
          </w:p>
          <w:p w:rsidR="006541F6" w:rsidRPr="00D747B6" w:rsidRDefault="006541F6" w:rsidP="006541F6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541F6" w:rsidRPr="00D747B6" w:rsidRDefault="006541F6" w:rsidP="006541F6">
            <w:pPr>
              <w:ind w:left="-709" w:firstLine="709"/>
              <w:jc w:val="center"/>
              <w:rPr>
                <w:rFonts w:cs="Arial"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541F6" w:rsidRPr="00D747B6" w:rsidRDefault="006541F6" w:rsidP="000E66B2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541F6" w:rsidRPr="00D747B6" w:rsidRDefault="006541F6" w:rsidP="006541F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</w:tc>
      </w:tr>
      <w:tr w:rsidR="006541F6" w:rsidRPr="00D747B6" w:rsidTr="001A596E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1F6" w:rsidRPr="00D747B6" w:rsidRDefault="006541F6" w:rsidP="006541F6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Общий</w:t>
            </w:r>
            <w:r w:rsidRPr="00D747B6">
              <w:rPr>
                <w:sz w:val="20"/>
              </w:rPr>
              <w:t xml:space="preserve">:     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541F6" w:rsidRPr="00D747B6" w:rsidRDefault="006541F6" w:rsidP="006541F6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541F6" w:rsidRPr="00D747B6" w:rsidRDefault="006541F6" w:rsidP="000E66B2">
            <w:pPr>
              <w:tabs>
                <w:tab w:val="left" w:pos="188"/>
              </w:tabs>
              <w:jc w:val="center"/>
              <w:rPr>
                <w:sz w:val="20"/>
              </w:rPr>
            </w:pPr>
            <w:r w:rsidRPr="00322490">
              <w:rPr>
                <w:sz w:val="20"/>
                <w:lang w:val="ru-RU"/>
              </w:rPr>
              <w:t>мкмоль/л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1F6" w:rsidRPr="00D747B6" w:rsidRDefault="006541F6" w:rsidP="006541F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6541F6" w:rsidRPr="00D747B6" w:rsidRDefault="006541F6" w:rsidP="006541F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6541F6" w:rsidRPr="00D747B6" w:rsidTr="001A596E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1F6" w:rsidRPr="00D747B6" w:rsidRDefault="006541F6" w:rsidP="006541F6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Прямой</w:t>
            </w:r>
            <w:r>
              <w:rPr>
                <w:sz w:val="20"/>
              </w:rPr>
              <w:t>:</w:t>
            </w:r>
            <w:r w:rsidRPr="00D747B6">
              <w:rPr>
                <w:sz w:val="20"/>
              </w:rPr>
              <w:t xml:space="preserve">   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541F6" w:rsidRPr="00D747B6" w:rsidRDefault="006541F6" w:rsidP="006541F6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541F6" w:rsidRPr="00D747B6" w:rsidRDefault="006541F6" w:rsidP="000E66B2">
            <w:pPr>
              <w:tabs>
                <w:tab w:val="left" w:pos="188"/>
              </w:tabs>
              <w:jc w:val="center"/>
              <w:rPr>
                <w:sz w:val="20"/>
              </w:rPr>
            </w:pPr>
            <w:r w:rsidRPr="00322490">
              <w:rPr>
                <w:sz w:val="20"/>
                <w:lang w:val="ru-RU"/>
              </w:rPr>
              <w:t>мкмоль/л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1F6" w:rsidRPr="00D747B6" w:rsidRDefault="006541F6" w:rsidP="006541F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6541F6" w:rsidRPr="00D747B6" w:rsidRDefault="006541F6" w:rsidP="006541F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6541F6" w:rsidRPr="00D747B6" w:rsidTr="001A596E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541F6" w:rsidRPr="00D747B6" w:rsidRDefault="006541F6" w:rsidP="006541F6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Непрямой</w:t>
            </w:r>
            <w:r>
              <w:rPr>
                <w:sz w:val="20"/>
              </w:rPr>
              <w:t xml:space="preserve">: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1F6" w:rsidRPr="00D747B6" w:rsidRDefault="006541F6" w:rsidP="006541F6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1F6" w:rsidRPr="00D747B6" w:rsidRDefault="006541F6" w:rsidP="000E66B2">
            <w:pPr>
              <w:tabs>
                <w:tab w:val="left" w:pos="188"/>
              </w:tabs>
              <w:jc w:val="center"/>
              <w:rPr>
                <w:sz w:val="20"/>
              </w:rPr>
            </w:pPr>
            <w:r w:rsidRPr="00322490">
              <w:rPr>
                <w:sz w:val="20"/>
                <w:lang w:val="ru-RU"/>
              </w:rPr>
              <w:t>мкмоль/л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41F6" w:rsidRPr="00D747B6" w:rsidRDefault="006541F6" w:rsidP="006541F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6541F6" w:rsidRPr="00D747B6" w:rsidRDefault="006541F6" w:rsidP="006541F6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6541F6" w:rsidTr="001A596E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541F6" w:rsidRDefault="006541F6" w:rsidP="006541F6"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/>
              </w:rPr>
              <w:t>СТ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541F6" w:rsidRDefault="006541F6" w:rsidP="00926CDE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541F6" w:rsidRPr="00E42D22" w:rsidRDefault="006541F6" w:rsidP="00F54D6B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МЕ</w:t>
            </w:r>
            <w:r w:rsidRPr="00E42D22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541F6" w:rsidRPr="00D747B6" w:rsidRDefault="006541F6" w:rsidP="000E66B2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6541F6" w:rsidRDefault="006541F6" w:rsidP="00C94DC3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6541F6" w:rsidTr="001A596E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1F6" w:rsidRDefault="006541F6" w:rsidP="006541F6"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/>
              </w:rPr>
              <w:t>ЛТ</w:t>
            </w:r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541F6" w:rsidRDefault="006541F6" w:rsidP="00926CDE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541F6" w:rsidRPr="00E42D22" w:rsidRDefault="006541F6" w:rsidP="00F54D6B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МЕ</w:t>
            </w:r>
            <w:r w:rsidRPr="00E42D22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1F6" w:rsidRPr="00D747B6" w:rsidRDefault="006541F6" w:rsidP="000E66B2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6541F6" w:rsidRDefault="006541F6" w:rsidP="00C94DC3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6541F6" w:rsidTr="001A596E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1F6" w:rsidRPr="00E42D22" w:rsidRDefault="006541F6" w:rsidP="006541F6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Креатинин</w:t>
            </w:r>
            <w:r w:rsidRPr="00E42D22">
              <w:rPr>
                <w:b/>
                <w:sz w:val="20"/>
              </w:rPr>
              <w:t>:</w:t>
            </w:r>
          </w:p>
          <w:p w:rsidR="006541F6" w:rsidRDefault="006541F6" w:rsidP="006541F6"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541F6" w:rsidRDefault="006541F6" w:rsidP="00926CDE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541F6" w:rsidRPr="00E42D22" w:rsidRDefault="006541F6" w:rsidP="00F54D6B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мг</w:t>
            </w:r>
            <w:r w:rsidRPr="00E42D22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дл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1F6" w:rsidRPr="00D747B6" w:rsidRDefault="006541F6" w:rsidP="000E66B2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6541F6" w:rsidRDefault="006541F6" w:rsidP="00C94DC3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6541F6" w:rsidTr="001A596E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1F6" w:rsidRPr="00562AFF" w:rsidRDefault="006541F6" w:rsidP="006541F6">
            <w:pPr>
              <w:rPr>
                <w:b/>
                <w:sz w:val="20"/>
              </w:rPr>
            </w:pPr>
            <w:commentRangeStart w:id="20"/>
            <w:r>
              <w:rPr>
                <w:b/>
                <w:sz w:val="20"/>
                <w:lang w:val="ru-RU"/>
              </w:rPr>
              <w:t>Щелочная фосфатаза</w:t>
            </w:r>
            <w:r>
              <w:rPr>
                <w:b/>
                <w:sz w:val="20"/>
              </w:rPr>
              <w:t>:</w:t>
            </w:r>
            <w:commentRangeEnd w:id="20"/>
            <w:r w:rsidR="00717BBB">
              <w:rPr>
                <w:rStyle w:val="CommentReference"/>
              </w:rPr>
              <w:commentReference w:id="20"/>
            </w:r>
          </w:p>
          <w:p w:rsidR="006541F6" w:rsidRPr="00E42D22" w:rsidRDefault="006541F6" w:rsidP="006541F6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541F6" w:rsidRPr="0052010A" w:rsidRDefault="006541F6" w:rsidP="00926CDE">
            <w:pPr>
              <w:jc w:val="center"/>
              <w:rPr>
                <w:sz w:val="20"/>
              </w:rPr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541F6" w:rsidRPr="00E42D22" w:rsidRDefault="006541F6" w:rsidP="00F54D6B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ЕД</w:t>
            </w:r>
            <w:r w:rsidRPr="00562AFF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1F6" w:rsidRPr="00D747B6" w:rsidRDefault="006541F6" w:rsidP="000E66B2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6541F6" w:rsidRPr="00D747B6" w:rsidRDefault="006541F6" w:rsidP="00C94DC3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6541F6" w:rsidTr="001A596E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1F6" w:rsidRPr="00562AFF" w:rsidRDefault="006541F6" w:rsidP="006541F6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Мочевина</w:t>
            </w:r>
            <w:r>
              <w:rPr>
                <w:b/>
                <w:sz w:val="20"/>
              </w:rPr>
              <w:t>:</w:t>
            </w:r>
          </w:p>
          <w:p w:rsidR="006541F6" w:rsidRDefault="006541F6" w:rsidP="006541F6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541F6" w:rsidRDefault="006541F6" w:rsidP="00926CDE">
            <w:pPr>
              <w:jc w:val="center"/>
              <w:rPr>
                <w:sz w:val="20"/>
              </w:rPr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541F6" w:rsidRPr="00F54D6B" w:rsidRDefault="006541F6" w:rsidP="00F54D6B">
            <w:pPr>
              <w:tabs>
                <w:tab w:val="left" w:pos="188"/>
              </w:tabs>
              <w:jc w:val="center"/>
              <w:rPr>
                <w:rFonts w:cs="Arial"/>
                <w:sz w:val="20"/>
                <w:lang w:val="ru-RU"/>
              </w:rPr>
            </w:pPr>
            <w:r>
              <w:rPr>
                <w:rFonts w:cs="Arial"/>
                <w:sz w:val="20"/>
                <w:lang w:val="ru-RU"/>
              </w:rPr>
              <w:t>Мкмоль/л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1F6" w:rsidRPr="00D747B6" w:rsidRDefault="006541F6" w:rsidP="000E66B2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6541F6" w:rsidRDefault="006541F6" w:rsidP="00C94DC3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6541F6" w:rsidTr="001A596E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1F6" w:rsidRPr="00E42D22" w:rsidRDefault="006541F6" w:rsidP="006541F6">
            <w:pPr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Иное</w:t>
            </w:r>
            <w:r w:rsidRPr="00E42D22">
              <w:rPr>
                <w:b/>
                <w:sz w:val="20"/>
              </w:rPr>
              <w:t xml:space="preserve">:               </w:t>
            </w:r>
          </w:p>
          <w:p w:rsidR="006541F6" w:rsidRPr="00C15CD4" w:rsidRDefault="006541F6" w:rsidP="006541F6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541F6" w:rsidRDefault="006541F6" w:rsidP="00926CDE">
            <w:pPr>
              <w:jc w:val="center"/>
              <w:rPr>
                <w:sz w:val="20"/>
              </w:rPr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541F6" w:rsidRDefault="006541F6" w:rsidP="00F54D6B">
            <w:pPr>
              <w:jc w:val="center"/>
            </w:pPr>
          </w:p>
          <w:p w:rsidR="006541F6" w:rsidRPr="00E42D22" w:rsidRDefault="006541F6" w:rsidP="00F54D6B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1F6" w:rsidRPr="00D747B6" w:rsidRDefault="006541F6" w:rsidP="000E66B2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6541F6" w:rsidRDefault="006541F6" w:rsidP="00C94DC3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E008E7" w:rsidTr="001A596E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08E7" w:rsidRDefault="00E008E7" w:rsidP="006541F6">
            <w:pPr>
              <w:rPr>
                <w:b/>
                <w:sz w:val="20"/>
                <w:lang w:val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008E7" w:rsidRPr="0052010A" w:rsidRDefault="00E008E7" w:rsidP="00926CDE"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E008E7" w:rsidRDefault="00E008E7" w:rsidP="00F54D6B">
            <w:pPr>
              <w:jc w:val="center"/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8E7" w:rsidRPr="00D747B6" w:rsidRDefault="00E008E7" w:rsidP="000E66B2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</w:tc>
      </w:tr>
      <w:tr w:rsidR="00E008E7" w:rsidTr="00E008E7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008E7" w:rsidRDefault="00E008E7" w:rsidP="006541F6">
            <w:pPr>
              <w:rPr>
                <w:b/>
                <w:sz w:val="20"/>
                <w:lang w:val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08E7" w:rsidRPr="0052010A" w:rsidRDefault="00E008E7" w:rsidP="00926CDE"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08E7" w:rsidRDefault="00E008E7" w:rsidP="00F54D6B">
            <w:pPr>
              <w:jc w:val="center"/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8E7" w:rsidRPr="00D747B6" w:rsidRDefault="00E008E7" w:rsidP="000E66B2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</w:tc>
      </w:tr>
    </w:tbl>
    <w:p w:rsidR="00665FE5" w:rsidRDefault="00665FE5" w:rsidP="00665FE5">
      <w:pPr>
        <w:rPr>
          <w:lang w:val="ru-RU"/>
        </w:rPr>
      </w:pPr>
    </w:p>
    <w:p w:rsidR="00E008E7" w:rsidRDefault="00E008E7" w:rsidP="00665FE5">
      <w:pPr>
        <w:rPr>
          <w:lang w:val="ru-RU"/>
        </w:rPr>
      </w:pPr>
    </w:p>
    <w:p w:rsidR="00E008E7" w:rsidRDefault="00E008E7" w:rsidP="00665FE5">
      <w:pPr>
        <w:rPr>
          <w:lang w:val="ru-RU"/>
        </w:rPr>
      </w:pPr>
    </w:p>
    <w:p w:rsidR="00E008E7" w:rsidRDefault="00E008E7" w:rsidP="00665FE5">
      <w:pPr>
        <w:rPr>
          <w:lang w:val="ru-RU"/>
        </w:rPr>
      </w:pPr>
    </w:p>
    <w:p w:rsidR="00E008E7" w:rsidRDefault="00E008E7" w:rsidP="00665FE5">
      <w:pPr>
        <w:rPr>
          <w:lang w:val="ru-RU"/>
        </w:rPr>
      </w:pPr>
    </w:p>
    <w:tbl>
      <w:tblPr>
        <w:tblStyle w:val="TableGrid"/>
        <w:tblpPr w:leftFromText="180" w:rightFromText="180" w:vertAnchor="text" w:horzAnchor="margin" w:tblpY="71"/>
        <w:tblW w:w="0" w:type="auto"/>
        <w:tblLook w:val="0000" w:firstRow="0" w:lastRow="0" w:firstColumn="0" w:lastColumn="0" w:noHBand="0" w:noVBand="0"/>
      </w:tblPr>
      <w:tblGrid>
        <w:gridCol w:w="9879"/>
      </w:tblGrid>
      <w:tr w:rsidR="00E008E7" w:rsidRPr="002B40A0" w:rsidTr="00263BFA">
        <w:trPr>
          <w:trHeight w:val="203"/>
        </w:trPr>
        <w:tc>
          <w:tcPr>
            <w:tcW w:w="9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08E7" w:rsidRDefault="00E008E7" w:rsidP="00263BFA">
            <w:pPr>
              <w:tabs>
                <w:tab w:val="left" w:pos="1503"/>
              </w:tabs>
              <w:jc w:val="center"/>
              <w:rPr>
                <w:b/>
                <w:lang w:val="ru-RU"/>
              </w:rPr>
            </w:pPr>
            <w:r>
              <w:rPr>
                <w:b/>
                <w:sz w:val="28"/>
                <w:lang w:val="ru-RU"/>
              </w:rPr>
              <w:lastRenderedPageBreak/>
              <w:t>Визит</w:t>
            </w:r>
            <w:r w:rsidRPr="000E628F">
              <w:rPr>
                <w:b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  <w:lang w:val="ru-RU"/>
              </w:rPr>
              <w:t>3</w:t>
            </w:r>
            <w:r w:rsidRPr="000E628F">
              <w:rPr>
                <w:b/>
                <w:sz w:val="28"/>
                <w:lang w:val="ru-RU"/>
              </w:rPr>
              <w:t xml:space="preserve"> – </w:t>
            </w:r>
            <w:r>
              <w:rPr>
                <w:b/>
                <w:sz w:val="28"/>
                <w:lang w:val="ru-RU"/>
              </w:rPr>
              <w:t>2 цикл терапии после включения пациента в исследование</w:t>
            </w:r>
          </w:p>
        </w:tc>
      </w:tr>
      <w:tr w:rsidR="00E008E7" w:rsidRPr="002B40A0" w:rsidTr="00263BFA">
        <w:trPr>
          <w:trHeight w:val="203"/>
        </w:trPr>
        <w:tc>
          <w:tcPr>
            <w:tcW w:w="9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08E7" w:rsidRDefault="00E008E7" w:rsidP="00263BFA">
            <w:pPr>
              <w:tabs>
                <w:tab w:val="left" w:pos="1503"/>
              </w:tabs>
              <w:jc w:val="center"/>
              <w:rPr>
                <w:i/>
                <w:sz w:val="20"/>
                <w:lang w:val="ru-RU"/>
              </w:rPr>
            </w:pPr>
            <w:r>
              <w:rPr>
                <w:b/>
                <w:lang w:val="ru-RU"/>
              </w:rPr>
              <w:t>Продолжена терапия трабектедином в комбинации с ПЛД</w:t>
            </w:r>
            <w:r w:rsidRPr="00296952">
              <w:rPr>
                <w:b/>
                <w:lang w:val="ru-RU"/>
              </w:rPr>
              <w:t xml:space="preserve">  (</w:t>
            </w:r>
            <w:r w:rsidR="008C65A0">
              <w:rPr>
                <w:b/>
                <w:lang w:val="ru-RU"/>
              </w:rPr>
              <w:t>3</w:t>
            </w:r>
            <w:r>
              <w:rPr>
                <w:b/>
                <w:lang w:val="ru-RU"/>
              </w:rPr>
              <w:t xml:space="preserve"> курс лечения</w:t>
            </w:r>
            <w:r w:rsidRPr="00296952">
              <w:rPr>
                <w:b/>
                <w:lang w:val="ru-RU"/>
              </w:rPr>
              <w:t>)</w:t>
            </w:r>
            <w:r w:rsidRPr="00296952">
              <w:rPr>
                <w:b/>
                <w:lang w:val="ru-RU"/>
              </w:rPr>
              <w:tab/>
            </w:r>
            <w:r w:rsidRPr="00296952">
              <w:rPr>
                <w:i/>
                <w:sz w:val="20"/>
                <w:lang w:val="ru-RU"/>
              </w:rPr>
              <w:t xml:space="preserve"> </w:t>
            </w:r>
          </w:p>
          <w:p w:rsidR="00E008E7" w:rsidRDefault="00E008E7" w:rsidP="00263BFA">
            <w:pPr>
              <w:tabs>
                <w:tab w:val="left" w:pos="1503"/>
              </w:tabs>
              <w:jc w:val="center"/>
              <w:rPr>
                <w:b/>
                <w:sz w:val="28"/>
                <w:lang w:val="ru-RU"/>
              </w:rPr>
            </w:pPr>
            <w:r>
              <w:rPr>
                <w:i/>
                <w:sz w:val="20"/>
                <w:lang w:val="ru-RU"/>
              </w:rPr>
              <w:t>Лечение продолжается без изменений</w:t>
            </w:r>
            <w:r w:rsidRPr="00296952">
              <w:rPr>
                <w:i/>
                <w:sz w:val="20"/>
                <w:lang w:val="ru-RU"/>
              </w:rPr>
              <w:t xml:space="preserve">       </w:t>
            </w:r>
            <w:r w:rsidRPr="006B34C6">
              <w:rPr>
                <w:i/>
                <w:sz w:val="20"/>
              </w:rPr>
              <w:sym w:font="Wingdings" w:char="F071"/>
            </w:r>
            <w:r w:rsidRPr="00296952">
              <w:rPr>
                <w:i/>
                <w:sz w:val="20"/>
                <w:lang w:val="ru-RU"/>
              </w:rPr>
              <w:t xml:space="preserve"> </w:t>
            </w:r>
            <w:r>
              <w:rPr>
                <w:i/>
                <w:sz w:val="20"/>
                <w:lang w:val="ru-RU"/>
              </w:rPr>
              <w:t>да</w:t>
            </w:r>
            <w:r w:rsidRPr="00296952">
              <w:rPr>
                <w:i/>
                <w:sz w:val="20"/>
                <w:lang w:val="ru-RU"/>
              </w:rPr>
              <w:t xml:space="preserve">            </w:t>
            </w:r>
            <w:r w:rsidRPr="006B34C6">
              <w:rPr>
                <w:i/>
                <w:sz w:val="20"/>
              </w:rPr>
              <w:sym w:font="Wingdings" w:char="F071"/>
            </w:r>
            <w:r w:rsidRPr="00296952">
              <w:rPr>
                <w:i/>
                <w:sz w:val="20"/>
                <w:lang w:val="ru-RU"/>
              </w:rPr>
              <w:t xml:space="preserve">  </w:t>
            </w:r>
            <w:r>
              <w:rPr>
                <w:i/>
                <w:sz w:val="20"/>
                <w:lang w:val="ru-RU"/>
              </w:rPr>
              <w:t>нет</w:t>
            </w:r>
          </w:p>
        </w:tc>
      </w:tr>
      <w:tr w:rsidR="00E008E7" w:rsidRPr="001F749C" w:rsidTr="00263BFA">
        <w:trPr>
          <w:trHeight w:val="358"/>
        </w:trPr>
        <w:tc>
          <w:tcPr>
            <w:tcW w:w="9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E008E7" w:rsidRPr="00296952" w:rsidRDefault="00E008E7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>Если</w:t>
            </w:r>
            <w:r w:rsidRPr="00296952">
              <w:rPr>
                <w:b/>
                <w:i/>
                <w:sz w:val="18"/>
                <w:lang w:val="ru-RU"/>
              </w:rPr>
              <w:t xml:space="preserve"> 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296952">
              <w:rPr>
                <w:b/>
                <w:i/>
                <w:sz w:val="18"/>
                <w:lang w:val="ru-RU"/>
              </w:rPr>
              <w:t xml:space="preserve">”, </w:t>
            </w:r>
            <w:r>
              <w:rPr>
                <w:b/>
                <w:i/>
                <w:sz w:val="18"/>
                <w:lang w:val="ru-RU"/>
              </w:rPr>
              <w:t>просьба отметить ниже</w:t>
            </w:r>
            <w:r w:rsidRPr="00296952">
              <w:rPr>
                <w:b/>
                <w:i/>
                <w:sz w:val="18"/>
                <w:lang w:val="ru-RU"/>
              </w:rPr>
              <w:t>:</w:t>
            </w:r>
          </w:p>
          <w:p w:rsidR="00E008E7" w:rsidRPr="00296952" w:rsidRDefault="00E008E7" w:rsidP="00263BFA">
            <w:pPr>
              <w:numPr>
                <w:ilvl w:val="0"/>
                <w:numId w:val="33"/>
              </w:numPr>
              <w:rPr>
                <w:sz w:val="18"/>
                <w:lang w:val="ru-RU"/>
              </w:rPr>
            </w:pPr>
            <w:r w:rsidRPr="006B34C6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9BFAEDF" wp14:editId="09A46234">
                      <wp:simplePos x="0" y="0"/>
                      <wp:positionH relativeFrom="column">
                        <wp:posOffset>3172073</wp:posOffset>
                      </wp:positionH>
                      <wp:positionV relativeFrom="paragraph">
                        <wp:posOffset>56184</wp:posOffset>
                      </wp:positionV>
                      <wp:extent cx="228600" cy="0"/>
                      <wp:effectExtent l="0" t="76200" r="19050" b="95250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249.75pt;margin-top:4.4pt;width:18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">
                      <v:stroke endarrow="block"/>
                    </v:shape>
                  </w:pict>
                </mc:Fallback>
              </mc:AlternateContent>
            </w:r>
            <w:r>
              <w:rPr>
                <w:sz w:val="18"/>
                <w:lang w:val="ru-RU"/>
              </w:rPr>
              <w:t>Лечение остановлено по причине переезда пациента</w:t>
            </w:r>
            <w:r w:rsidRPr="00296952">
              <w:rPr>
                <w:sz w:val="18"/>
                <w:lang w:val="ru-RU"/>
              </w:rPr>
              <w:t xml:space="preserve">                   </w:t>
            </w:r>
            <w:r w:rsidRPr="006B34C6">
              <w:rPr>
                <w:sz w:val="18"/>
              </w:rPr>
              <w:sym w:font="Wingdings" w:char="F071"/>
            </w:r>
            <w:r w:rsidRPr="00296952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296952">
              <w:rPr>
                <w:sz w:val="18"/>
                <w:lang w:val="ru-RU"/>
              </w:rPr>
              <w:t xml:space="preserve">            </w:t>
            </w:r>
            <w:r w:rsidRPr="006B34C6">
              <w:rPr>
                <w:sz w:val="18"/>
              </w:rPr>
              <w:sym w:font="Wingdings" w:char="F071"/>
            </w:r>
            <w:r w:rsidRPr="00296952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  <w:r w:rsidRPr="00296952">
              <w:rPr>
                <w:sz w:val="18"/>
                <w:lang w:val="ru-RU"/>
              </w:rPr>
              <w:t xml:space="preserve"> </w:t>
            </w:r>
          </w:p>
          <w:p w:rsidR="00E008E7" w:rsidRDefault="00E008E7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      </w:t>
            </w:r>
          </w:p>
          <w:p w:rsidR="00E008E7" w:rsidRPr="00296952" w:rsidRDefault="00E008E7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 Если </w:t>
            </w:r>
            <w:r w:rsidRPr="00296952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296952">
              <w:rPr>
                <w:b/>
                <w:i/>
                <w:sz w:val="18"/>
                <w:lang w:val="ru-RU"/>
              </w:rPr>
              <w:t>”,</w:t>
            </w:r>
            <w:r>
              <w:rPr>
                <w:b/>
                <w:i/>
                <w:sz w:val="18"/>
                <w:lang w:val="ru-RU"/>
              </w:rPr>
              <w:t xml:space="preserve"> просьба отметить ниже:</w:t>
            </w:r>
            <w:r w:rsidRPr="00296952">
              <w:rPr>
                <w:b/>
                <w:i/>
                <w:sz w:val="18"/>
                <w:lang w:val="ru-RU"/>
              </w:rPr>
              <w:t xml:space="preserve"> </w:t>
            </w:r>
          </w:p>
          <w:p w:rsidR="00E008E7" w:rsidRPr="00A0219F" w:rsidRDefault="00E008E7" w:rsidP="00263BFA">
            <w:pPr>
              <w:numPr>
                <w:ilvl w:val="0"/>
                <w:numId w:val="33"/>
              </w:numPr>
              <w:ind w:left="284" w:firstLine="0"/>
              <w:rPr>
                <w:sz w:val="18"/>
                <w:lang w:val="ru-RU"/>
              </w:rPr>
            </w:pPr>
            <w:r w:rsidRPr="006B34C6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258196B" wp14:editId="08D3DE03">
                      <wp:simplePos x="0" y="0"/>
                      <wp:positionH relativeFrom="column">
                        <wp:posOffset>3786063</wp:posOffset>
                      </wp:positionH>
                      <wp:positionV relativeFrom="paragraph">
                        <wp:posOffset>92903</wp:posOffset>
                      </wp:positionV>
                      <wp:extent cx="238539" cy="0"/>
                      <wp:effectExtent l="0" t="76200" r="28575" b="95250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853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" o:spid="_x0000_s1026" type="#_x0000_t32" style="position:absolute;margin-left:298.1pt;margin-top:7.3pt;width:18.8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">
                      <v:stroke endarrow="block"/>
                    </v:shape>
                  </w:pict>
                </mc:Fallback>
              </mc:AlternateContent>
            </w:r>
            <w:r>
              <w:rPr>
                <w:sz w:val="18"/>
                <w:lang w:val="ru-RU"/>
              </w:rPr>
              <w:t>Пациент отказался от лечения по причине нежелательных явлений</w:t>
            </w:r>
            <w:r w:rsidRPr="00A0219F">
              <w:rPr>
                <w:sz w:val="18"/>
                <w:lang w:val="ru-RU"/>
              </w:rPr>
              <w:t xml:space="preserve">            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A0219F">
              <w:rPr>
                <w:sz w:val="18"/>
                <w:lang w:val="ru-RU"/>
              </w:rPr>
              <w:t xml:space="preserve">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  <w:r w:rsidRPr="00A0219F">
              <w:rPr>
                <w:sz w:val="18"/>
                <w:lang w:val="ru-RU"/>
              </w:rPr>
              <w:t xml:space="preserve">  </w:t>
            </w:r>
          </w:p>
          <w:p w:rsidR="00E008E7" w:rsidRDefault="00E008E7" w:rsidP="00263BFA">
            <w:pPr>
              <w:ind w:left="284"/>
              <w:rPr>
                <w:b/>
                <w:i/>
                <w:sz w:val="18"/>
                <w:lang w:val="ru-RU"/>
              </w:rPr>
            </w:pPr>
          </w:p>
          <w:p w:rsidR="00E008E7" w:rsidRDefault="00E008E7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>Если</w:t>
            </w:r>
            <w:r w:rsidRPr="00A0219F">
              <w:rPr>
                <w:b/>
                <w:i/>
                <w:sz w:val="18"/>
                <w:lang w:val="ru-RU"/>
              </w:rPr>
              <w:t xml:space="preserve"> “</w:t>
            </w:r>
            <w:r>
              <w:rPr>
                <w:b/>
                <w:i/>
                <w:sz w:val="18"/>
                <w:lang w:val="ru-RU"/>
              </w:rPr>
              <w:t>ДА</w:t>
            </w:r>
            <w:r w:rsidRPr="00A0219F">
              <w:rPr>
                <w:b/>
                <w:i/>
                <w:sz w:val="18"/>
                <w:lang w:val="ru-RU"/>
              </w:rPr>
              <w:t xml:space="preserve">”, </w:t>
            </w:r>
            <w:r>
              <w:rPr>
                <w:b/>
                <w:i/>
                <w:sz w:val="18"/>
                <w:lang w:val="ru-RU"/>
              </w:rPr>
              <w:t>просьба</w:t>
            </w:r>
            <w:r w:rsidRPr="00A0219F">
              <w:rPr>
                <w:b/>
                <w:i/>
                <w:sz w:val="18"/>
                <w:lang w:val="ru-RU"/>
              </w:rPr>
              <w:t xml:space="preserve"> </w:t>
            </w:r>
            <w:r>
              <w:rPr>
                <w:b/>
                <w:i/>
                <w:sz w:val="18"/>
                <w:lang w:val="ru-RU"/>
              </w:rPr>
              <w:t>заполнить</w:t>
            </w:r>
            <w:r w:rsidRPr="00A0219F">
              <w:rPr>
                <w:b/>
                <w:i/>
                <w:sz w:val="18"/>
                <w:lang w:val="ru-RU"/>
              </w:rPr>
              <w:t xml:space="preserve"> </w:t>
            </w:r>
            <w:r>
              <w:rPr>
                <w:b/>
                <w:i/>
                <w:sz w:val="18"/>
                <w:lang w:val="ru-RU"/>
              </w:rPr>
              <w:t xml:space="preserve">форму отчетности по НЯ (Приложение 1). </w:t>
            </w:r>
          </w:p>
          <w:p w:rsidR="00E008E7" w:rsidRDefault="00E008E7" w:rsidP="00263BFA">
            <w:pPr>
              <w:rPr>
                <w:b/>
                <w:i/>
                <w:sz w:val="18"/>
                <w:lang w:val="ru-RU"/>
              </w:rPr>
            </w:pPr>
            <w:r w:rsidRPr="003478B5">
              <w:rPr>
                <w:sz w:val="18"/>
                <w:lang w:val="ru-RU"/>
              </w:rPr>
              <w:t xml:space="preserve">Если СНЯ, просьба заполнить бланк СНЯ и отправить С-И и/или Монитору в течение 24 часов по факсу и/или на эл. </w:t>
            </w:r>
            <w:r>
              <w:rPr>
                <w:sz w:val="18"/>
                <w:lang w:val="ru-RU"/>
              </w:rPr>
              <w:t>а</w:t>
            </w:r>
            <w:r w:rsidRPr="003478B5">
              <w:rPr>
                <w:sz w:val="18"/>
                <w:lang w:val="ru-RU"/>
              </w:rPr>
              <w:t>дрес</w:t>
            </w:r>
            <w:r>
              <w:rPr>
                <w:sz w:val="18"/>
                <w:lang w:val="ru-RU"/>
              </w:rPr>
              <w:t>,</w:t>
            </w:r>
            <w:r w:rsidRPr="003478B5">
              <w:rPr>
                <w:sz w:val="18"/>
                <w:lang w:val="ru-RU"/>
              </w:rPr>
              <w:t xml:space="preserve"> указанные в протоколе.</w:t>
            </w:r>
          </w:p>
          <w:p w:rsidR="00E008E7" w:rsidRPr="00A0219F" w:rsidRDefault="00E008E7" w:rsidP="00263BFA">
            <w:pPr>
              <w:rPr>
                <w:b/>
                <w:i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Если </w:t>
            </w:r>
            <w:r w:rsidRPr="00296952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296952">
              <w:rPr>
                <w:b/>
                <w:i/>
                <w:sz w:val="18"/>
                <w:lang w:val="ru-RU"/>
              </w:rPr>
              <w:t>”,</w:t>
            </w:r>
            <w:r>
              <w:rPr>
                <w:b/>
                <w:i/>
                <w:sz w:val="18"/>
                <w:lang w:val="ru-RU"/>
              </w:rPr>
              <w:t xml:space="preserve"> просьба отметить ниже:</w:t>
            </w:r>
            <w:r w:rsidRPr="00296952">
              <w:rPr>
                <w:b/>
                <w:i/>
                <w:sz w:val="18"/>
                <w:lang w:val="ru-RU"/>
              </w:rPr>
              <w:t xml:space="preserve"> </w:t>
            </w:r>
            <w:r w:rsidRPr="00A0219F">
              <w:rPr>
                <w:b/>
                <w:i/>
                <w:lang w:val="ru-RU"/>
              </w:rPr>
              <w:t xml:space="preserve">        </w:t>
            </w:r>
          </w:p>
          <w:p w:rsidR="00E008E7" w:rsidRPr="00A0219F" w:rsidRDefault="00E008E7" w:rsidP="00263BFA">
            <w:pPr>
              <w:numPr>
                <w:ilvl w:val="0"/>
                <w:numId w:val="33"/>
              </w:numPr>
              <w:ind w:left="284" w:firstLine="0"/>
              <w:rPr>
                <w:sz w:val="18"/>
                <w:lang w:val="ru-RU"/>
              </w:rPr>
            </w:pPr>
            <w:r w:rsidRPr="006B34C6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2F8DF26" wp14:editId="60959F44">
                      <wp:simplePos x="0" y="0"/>
                      <wp:positionH relativeFrom="column">
                        <wp:posOffset>3809365</wp:posOffset>
                      </wp:positionH>
                      <wp:positionV relativeFrom="paragraph">
                        <wp:posOffset>93428</wp:posOffset>
                      </wp:positionV>
                      <wp:extent cx="278296" cy="0"/>
                      <wp:effectExtent l="0" t="76200" r="26670" b="95250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829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6" o:spid="_x0000_s1026" type="#_x0000_t32" style="position:absolute;margin-left:299.95pt;margin-top:7.35pt;width:21.9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">
                      <v:stroke endarrow="block"/>
                    </v:shape>
                  </w:pict>
                </mc:Fallback>
              </mc:AlternateContent>
            </w:r>
            <w:r>
              <w:rPr>
                <w:sz w:val="18"/>
                <w:lang w:val="ru-RU"/>
              </w:rPr>
              <w:t>Лечение остановлено по решению исследователя</w:t>
            </w:r>
            <w:r w:rsidRPr="008662E9">
              <w:rPr>
                <w:sz w:val="18"/>
                <w:lang w:val="ru-RU"/>
              </w:rPr>
              <w:t xml:space="preserve">  по причине НЯ</w:t>
            </w:r>
            <w:r w:rsidRPr="00A0219F">
              <w:rPr>
                <w:lang w:val="ru-RU"/>
              </w:rPr>
              <w:t xml:space="preserve">              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A0219F">
              <w:rPr>
                <w:sz w:val="18"/>
                <w:lang w:val="ru-RU"/>
              </w:rPr>
              <w:t xml:space="preserve">     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  <w:r w:rsidRPr="00A0219F">
              <w:rPr>
                <w:sz w:val="18"/>
                <w:lang w:val="ru-RU"/>
              </w:rPr>
              <w:t xml:space="preserve">  </w:t>
            </w:r>
          </w:p>
          <w:p w:rsidR="00E008E7" w:rsidRDefault="00E008E7" w:rsidP="00263BFA">
            <w:pPr>
              <w:ind w:left="284"/>
              <w:rPr>
                <w:b/>
                <w:i/>
                <w:sz w:val="18"/>
                <w:lang w:val="ru-RU"/>
              </w:rPr>
            </w:pPr>
          </w:p>
          <w:p w:rsidR="00E008E7" w:rsidRDefault="00E008E7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Если </w:t>
            </w:r>
            <w:r w:rsidRPr="004D5B6F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ДА</w:t>
            </w:r>
            <w:r w:rsidRPr="004D5B6F">
              <w:rPr>
                <w:b/>
                <w:i/>
                <w:sz w:val="18"/>
                <w:lang w:val="ru-RU"/>
              </w:rPr>
              <w:t>”</w:t>
            </w:r>
            <w:r>
              <w:rPr>
                <w:b/>
                <w:i/>
                <w:sz w:val="18"/>
                <w:lang w:val="ru-RU"/>
              </w:rPr>
              <w:t xml:space="preserve">, просьба заполнить форму отчетности НЯ (Приложение1). </w:t>
            </w:r>
          </w:p>
          <w:p w:rsidR="00E008E7" w:rsidRDefault="00E008E7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 </w:t>
            </w:r>
            <w:r w:rsidRPr="003478B5">
              <w:rPr>
                <w:sz w:val="18"/>
                <w:lang w:val="ru-RU"/>
              </w:rPr>
              <w:t xml:space="preserve">Если СНЯ, просьба заполнить бланк СНЯ и отправить С-И и/или Монитору в течение 24 часов по факсу и/или на эл. </w:t>
            </w:r>
            <w:r>
              <w:rPr>
                <w:sz w:val="18"/>
                <w:lang w:val="ru-RU"/>
              </w:rPr>
              <w:t>а</w:t>
            </w:r>
            <w:r w:rsidRPr="003478B5">
              <w:rPr>
                <w:sz w:val="18"/>
                <w:lang w:val="ru-RU"/>
              </w:rPr>
              <w:t>дрес</w:t>
            </w:r>
            <w:r>
              <w:rPr>
                <w:sz w:val="18"/>
                <w:lang w:val="ru-RU"/>
              </w:rPr>
              <w:t>,</w:t>
            </w:r>
            <w:r w:rsidRPr="003478B5">
              <w:rPr>
                <w:sz w:val="18"/>
                <w:lang w:val="ru-RU"/>
              </w:rPr>
              <w:t xml:space="preserve"> указанные в протоколе.</w:t>
            </w:r>
          </w:p>
          <w:p w:rsidR="00E008E7" w:rsidRDefault="00E008E7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Если </w:t>
            </w:r>
            <w:r w:rsidRPr="004D5B6F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4D5B6F">
              <w:rPr>
                <w:b/>
                <w:i/>
                <w:sz w:val="18"/>
                <w:lang w:val="ru-RU"/>
              </w:rPr>
              <w:t>”</w:t>
            </w:r>
            <w:r>
              <w:rPr>
                <w:b/>
                <w:i/>
                <w:sz w:val="18"/>
                <w:lang w:val="ru-RU"/>
              </w:rPr>
              <w:t>, просьба отметить ниже:</w:t>
            </w:r>
            <w:r w:rsidRPr="00296952">
              <w:rPr>
                <w:b/>
                <w:i/>
                <w:sz w:val="18"/>
                <w:lang w:val="ru-RU"/>
              </w:rPr>
              <w:t xml:space="preserve"> </w:t>
            </w:r>
          </w:p>
          <w:p w:rsidR="00E008E7" w:rsidRPr="008662E9" w:rsidRDefault="00E008E7" w:rsidP="00263BFA">
            <w:pPr>
              <w:pStyle w:val="ListParagraph"/>
              <w:numPr>
                <w:ilvl w:val="0"/>
                <w:numId w:val="33"/>
              </w:numPr>
              <w:ind w:left="709" w:hanging="425"/>
              <w:rPr>
                <w:b/>
                <w:lang w:val="ru-RU"/>
              </w:rPr>
            </w:pPr>
            <w:r w:rsidRPr="008662E9">
              <w:rPr>
                <w:sz w:val="18"/>
                <w:lang w:val="ru-RU"/>
              </w:rPr>
              <w:t>Исследователь прекратил лечение в связи с:</w:t>
            </w:r>
          </w:p>
          <w:p w:rsidR="00E008E7" w:rsidRDefault="00E008E7" w:rsidP="00263BFA">
            <w:pPr>
              <w:ind w:left="284"/>
              <w:rPr>
                <w:sz w:val="18"/>
                <w:lang w:val="ru-RU"/>
              </w:rPr>
            </w:pPr>
            <w:r w:rsidRPr="001F749C">
              <w:rPr>
                <w:sz w:val="18"/>
                <w:lang w:val="ru-RU"/>
              </w:rPr>
              <w:t xml:space="preserve">Прогрессия заболевания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1F749C">
              <w:rPr>
                <w:sz w:val="18"/>
                <w:lang w:val="ru-RU"/>
              </w:rPr>
              <w:t xml:space="preserve">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</w:p>
          <w:p w:rsidR="00E008E7" w:rsidRDefault="00E008E7" w:rsidP="00263BFA">
            <w:pPr>
              <w:ind w:left="284"/>
              <w:rPr>
                <w:sz w:val="18"/>
                <w:lang w:val="ru-RU"/>
              </w:rPr>
            </w:pPr>
            <w:r w:rsidRPr="001F749C">
              <w:rPr>
                <w:sz w:val="18"/>
                <w:lang w:val="ru-RU"/>
              </w:rPr>
              <w:t xml:space="preserve">Появление нового злокачественного образования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>
              <w:rPr>
                <w:sz w:val="18"/>
                <w:lang w:val="ru-RU"/>
              </w:rPr>
              <w:t>*</w:t>
            </w:r>
            <w:r w:rsidRPr="001F749C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1F749C">
              <w:rPr>
                <w:sz w:val="18"/>
                <w:lang w:val="ru-RU"/>
              </w:rPr>
              <w:t xml:space="preserve">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</w:p>
          <w:p w:rsidR="00E008E7" w:rsidRDefault="00E008E7" w:rsidP="00263BFA">
            <w:pPr>
              <w:ind w:left="284"/>
              <w:rPr>
                <w:b/>
                <w:i/>
                <w:sz w:val="18"/>
                <w:lang w:val="ru-RU"/>
              </w:rPr>
            </w:pPr>
            <w:r w:rsidRPr="001F749C">
              <w:rPr>
                <w:b/>
                <w:i/>
                <w:sz w:val="18"/>
                <w:lang w:val="ru-RU"/>
              </w:rPr>
              <w:t>Если “ДА”, просьба указать</w:t>
            </w:r>
            <w:r w:rsidRPr="001F749C" w:rsidDel="001F749C">
              <w:rPr>
                <w:b/>
                <w:i/>
                <w:sz w:val="18"/>
                <w:lang w:val="ru-RU"/>
              </w:rPr>
              <w:t xml:space="preserve"> </w:t>
            </w:r>
            <w:r w:rsidRPr="001F749C">
              <w:rPr>
                <w:b/>
                <w:i/>
                <w:sz w:val="18"/>
                <w:lang w:val="ru-RU"/>
              </w:rPr>
              <w:t>__________________________________________________________________</w:t>
            </w:r>
          </w:p>
          <w:p w:rsidR="00E008E7" w:rsidRDefault="00E008E7" w:rsidP="00263BFA">
            <w:pPr>
              <w:ind w:left="284"/>
              <w:rPr>
                <w:b/>
                <w:i/>
                <w:sz w:val="18"/>
                <w:lang w:val="ru-RU"/>
              </w:rPr>
            </w:pPr>
          </w:p>
          <w:p w:rsidR="00E008E7" w:rsidRDefault="00E008E7" w:rsidP="00263BFA">
            <w:pPr>
              <w:ind w:left="284"/>
              <w:rPr>
                <w:sz w:val="18"/>
                <w:lang w:val="ru-RU"/>
              </w:rPr>
            </w:pPr>
            <w:r w:rsidRPr="001F749C">
              <w:rPr>
                <w:sz w:val="18"/>
                <w:lang w:val="ru-RU"/>
              </w:rPr>
              <w:t xml:space="preserve">Беременность   </w:t>
            </w:r>
            <w:r>
              <w:rPr>
                <w:b/>
                <w:lang w:val="ru-RU"/>
              </w:rPr>
              <w:t xml:space="preserve">    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>
              <w:rPr>
                <w:sz w:val="18"/>
                <w:lang w:val="ru-RU"/>
              </w:rPr>
              <w:t>* да</w:t>
            </w:r>
            <w:r w:rsidRPr="001F749C">
              <w:rPr>
                <w:sz w:val="18"/>
                <w:lang w:val="ru-RU"/>
              </w:rPr>
              <w:t xml:space="preserve">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</w:p>
          <w:p w:rsidR="00E008E7" w:rsidRDefault="00E008E7" w:rsidP="00263BFA">
            <w:pPr>
              <w:ind w:left="284"/>
              <w:rPr>
                <w:b/>
                <w:i/>
                <w:sz w:val="18"/>
                <w:lang w:val="ru-RU"/>
              </w:rPr>
            </w:pPr>
            <w:r w:rsidRPr="001F749C">
              <w:rPr>
                <w:b/>
                <w:i/>
                <w:sz w:val="18"/>
                <w:lang w:val="ru-RU"/>
              </w:rPr>
              <w:t xml:space="preserve">Если “ДА”, просьба </w:t>
            </w:r>
            <w:r>
              <w:rPr>
                <w:b/>
                <w:i/>
                <w:sz w:val="18"/>
                <w:lang w:val="ru-RU"/>
              </w:rPr>
              <w:t>немедленно сообщить С-И и/или Монитору</w:t>
            </w:r>
          </w:p>
          <w:p w:rsidR="00E008E7" w:rsidRDefault="00E008E7" w:rsidP="00263BFA">
            <w:pPr>
              <w:ind w:left="284"/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>Другие: ___________________________________________________________</w:t>
            </w:r>
          </w:p>
          <w:p w:rsidR="00E008E7" w:rsidRPr="001F749C" w:rsidRDefault="00E008E7" w:rsidP="00263BFA">
            <w:pPr>
              <w:ind w:left="284"/>
              <w:rPr>
                <w:b/>
                <w:lang w:val="ru-RU"/>
              </w:rPr>
            </w:pPr>
          </w:p>
        </w:tc>
      </w:tr>
      <w:tr w:rsidR="00263BFA" w:rsidTr="00263BFA">
        <w:trPr>
          <w:trHeight w:val="689"/>
        </w:trPr>
        <w:tc>
          <w:tcPr>
            <w:tcW w:w="9879" w:type="dxa"/>
          </w:tcPr>
          <w:p w:rsidR="00263BFA" w:rsidRPr="003F3281" w:rsidRDefault="00263BFA" w:rsidP="00263BFA">
            <w:pPr>
              <w:spacing w:before="40" w:after="40" w:line="320" w:lineRule="exact"/>
              <w:rPr>
                <w:ins w:id="21" w:author="Suguraliyeva, Zhanar [JNJKZ]" w:date="2017-04-24T14:23:00Z"/>
                <w:b/>
                <w:sz w:val="20"/>
              </w:rPr>
            </w:pPr>
            <w:ins w:id="22" w:author="Suguraliyeva, Zhanar [JNJKZ]" w:date="2017-04-24T14:23:00Z">
              <w:r>
                <w:rPr>
                  <w:b/>
                  <w:sz w:val="20"/>
                  <w:lang w:val="ru-RU"/>
                </w:rPr>
                <w:t>Сопутствующая терапия</w:t>
              </w:r>
              <w:r w:rsidRPr="003F3281">
                <w:rPr>
                  <w:b/>
                  <w:sz w:val="20"/>
                </w:rPr>
                <w:t xml:space="preserve"> (</w:t>
              </w:r>
              <w:r>
                <w:rPr>
                  <w:b/>
                  <w:sz w:val="20"/>
                  <w:lang w:val="ru-RU"/>
                </w:rPr>
                <w:t>перечислить все</w:t>
              </w:r>
              <w:r w:rsidRPr="003F3281">
                <w:rPr>
                  <w:b/>
                  <w:sz w:val="20"/>
                </w:rPr>
                <w:t>)</w:t>
              </w:r>
            </w:ins>
          </w:p>
          <w:p w:rsidR="00263BFA" w:rsidRDefault="00263BFA" w:rsidP="00263BFA">
            <w:pPr>
              <w:spacing w:before="40" w:after="40" w:line="320" w:lineRule="exact"/>
              <w:rPr>
                <w:b/>
                <w:sz w:val="20"/>
                <w:lang w:val="ru-RU"/>
              </w:rPr>
            </w:pPr>
          </w:p>
        </w:tc>
      </w:tr>
    </w:tbl>
    <w:p w:rsidR="00E008E7" w:rsidRDefault="00E008E7" w:rsidP="00665FE5">
      <w:pPr>
        <w:rPr>
          <w:lang w:val="ru-RU"/>
        </w:rPr>
      </w:pPr>
    </w:p>
    <w:p w:rsidR="00E008E7" w:rsidRDefault="00263BFA" w:rsidP="00665FE5">
      <w:pPr>
        <w:rPr>
          <w:lang w:val="ru-RU"/>
        </w:rPr>
      </w:pPr>
      <w:r>
        <w:rPr>
          <w:rStyle w:val="CommentReference"/>
        </w:rPr>
        <w:commentReference w:id="23"/>
      </w:r>
    </w:p>
    <w:p w:rsidR="00E008E7" w:rsidRDefault="00E008E7" w:rsidP="00665FE5">
      <w:pPr>
        <w:rPr>
          <w:lang w:val="ru-RU"/>
        </w:rPr>
      </w:pPr>
    </w:p>
    <w:p w:rsidR="00E008E7" w:rsidRDefault="00E008E7" w:rsidP="00665FE5">
      <w:pPr>
        <w:rPr>
          <w:lang w:val="ru-RU"/>
        </w:rPr>
      </w:pPr>
    </w:p>
    <w:p w:rsidR="00E008E7" w:rsidRDefault="00E008E7" w:rsidP="00665FE5">
      <w:pPr>
        <w:rPr>
          <w:lang w:val="ru-RU"/>
        </w:rPr>
      </w:pPr>
    </w:p>
    <w:p w:rsidR="00E008E7" w:rsidRDefault="00E008E7" w:rsidP="00665FE5">
      <w:pPr>
        <w:rPr>
          <w:lang w:val="ru-RU"/>
        </w:rPr>
      </w:pPr>
    </w:p>
    <w:p w:rsidR="00E008E7" w:rsidRDefault="00E008E7" w:rsidP="00665FE5">
      <w:pPr>
        <w:rPr>
          <w:lang w:val="ru-RU"/>
        </w:rPr>
      </w:pPr>
    </w:p>
    <w:p w:rsidR="00E008E7" w:rsidRDefault="00E008E7" w:rsidP="00665FE5">
      <w:pPr>
        <w:rPr>
          <w:lang w:val="ru-RU"/>
        </w:rPr>
      </w:pPr>
    </w:p>
    <w:p w:rsidR="00E008E7" w:rsidRDefault="00E008E7" w:rsidP="00665FE5">
      <w:pPr>
        <w:rPr>
          <w:lang w:val="ru-RU"/>
        </w:rPr>
      </w:pPr>
    </w:p>
    <w:p w:rsidR="00E008E7" w:rsidRDefault="00E008E7" w:rsidP="00665FE5">
      <w:pPr>
        <w:rPr>
          <w:lang w:val="ru-RU"/>
        </w:rPr>
      </w:pPr>
    </w:p>
    <w:p w:rsidR="00E008E7" w:rsidRDefault="00E008E7" w:rsidP="00665FE5">
      <w:pPr>
        <w:rPr>
          <w:lang w:val="ru-RU"/>
        </w:rPr>
      </w:pPr>
    </w:p>
    <w:p w:rsidR="00E008E7" w:rsidRDefault="00E008E7" w:rsidP="00665FE5">
      <w:pPr>
        <w:rPr>
          <w:lang w:val="ru-RU"/>
        </w:rPr>
      </w:pPr>
    </w:p>
    <w:p w:rsidR="00E008E7" w:rsidRPr="00926CDE" w:rsidRDefault="00E008E7" w:rsidP="00665FE5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1843"/>
        <w:gridCol w:w="3700"/>
      </w:tblGrid>
      <w:tr w:rsidR="00665FE5" w:rsidRPr="002B40A0" w:rsidTr="0045113C">
        <w:tc>
          <w:tcPr>
            <w:tcW w:w="9904" w:type="dxa"/>
            <w:gridSpan w:val="4"/>
            <w:shd w:val="clear" w:color="auto" w:fill="D9D9D9" w:themeFill="background1" w:themeFillShade="D9"/>
          </w:tcPr>
          <w:p w:rsidR="00665FE5" w:rsidRPr="00A759CA" w:rsidRDefault="00A759CA" w:rsidP="0045113C">
            <w:pPr>
              <w:jc w:val="center"/>
              <w:rPr>
                <w:lang w:val="ru-RU"/>
              </w:rPr>
            </w:pPr>
            <w:r>
              <w:rPr>
                <w:b/>
                <w:sz w:val="28"/>
                <w:lang w:val="ru-RU"/>
              </w:rPr>
              <w:t>Визит</w:t>
            </w:r>
            <w:r w:rsidR="00665FE5" w:rsidRPr="00A759CA">
              <w:rPr>
                <w:b/>
                <w:sz w:val="28"/>
                <w:lang w:val="ru-RU"/>
              </w:rPr>
              <w:t xml:space="preserve"> 4 – </w:t>
            </w:r>
            <w:r>
              <w:rPr>
                <w:b/>
                <w:sz w:val="28"/>
                <w:lang w:val="ru-RU"/>
              </w:rPr>
              <w:t>3 цикл терапии после включения пациента в исследование</w:t>
            </w:r>
          </w:p>
        </w:tc>
      </w:tr>
      <w:tr w:rsidR="00665FE5" w:rsidTr="0045113C">
        <w:tc>
          <w:tcPr>
            <w:tcW w:w="9904" w:type="dxa"/>
            <w:gridSpan w:val="4"/>
          </w:tcPr>
          <w:p w:rsidR="00A759CA" w:rsidRPr="00D747B6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b/>
                <w:lang w:val="ru-RU"/>
              </w:rPr>
              <w:t>Дата</w:t>
            </w:r>
            <w:r w:rsidRPr="00C0577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визита</w:t>
            </w:r>
            <w:r w:rsidRPr="006B34C6">
              <w:rPr>
                <w:b/>
              </w:rPr>
              <w:t>:</w:t>
            </w:r>
            <w:r>
              <w:t xml:space="preserve">                         </w:t>
            </w:r>
            <w:r w:rsidRPr="00D747B6">
              <w:rPr>
                <w:sz w:val="20"/>
              </w:rPr>
              <w:t>|__I__I  I__I__I__I  I__I__I__I__|</w:t>
            </w:r>
          </w:p>
          <w:p w:rsidR="00665FE5" w:rsidRDefault="00A759CA" w:rsidP="0045113C">
            <w:r w:rsidRPr="00C0577F">
              <w:rPr>
                <w:i/>
                <w:sz w:val="20"/>
              </w:rPr>
              <w:t xml:space="preserve">                                                     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665FE5" w:rsidTr="0045113C">
        <w:tc>
          <w:tcPr>
            <w:tcW w:w="9904" w:type="dxa"/>
            <w:gridSpan w:val="4"/>
            <w:shd w:val="clear" w:color="auto" w:fill="D9D9D9" w:themeFill="background1" w:themeFillShade="D9"/>
          </w:tcPr>
          <w:p w:rsidR="00665FE5" w:rsidRPr="006B34C6" w:rsidRDefault="00A759CA" w:rsidP="0045113C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b/>
              </w:rPr>
            </w:pPr>
            <w:r>
              <w:rPr>
                <w:b/>
                <w:sz w:val="20"/>
                <w:lang w:val="ru-RU"/>
              </w:rPr>
              <w:t>Лабораторные исследования</w:t>
            </w:r>
            <w:r w:rsidRPr="00A34956" w:rsidDel="00BF5F6F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>
              <w:rPr>
                <w:b/>
                <w:sz w:val="20"/>
                <w:lang w:val="ru-RU"/>
              </w:rPr>
              <w:t>перед лечением</w:t>
            </w:r>
            <w:r>
              <w:rPr>
                <w:b/>
                <w:sz w:val="20"/>
              </w:rPr>
              <w:t>)</w:t>
            </w:r>
          </w:p>
        </w:tc>
      </w:tr>
      <w:tr w:rsidR="00A759CA" w:rsidRPr="00D747B6" w:rsidTr="0045113C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:rsidR="00A759CA" w:rsidRPr="00A34956" w:rsidRDefault="00A759CA" w:rsidP="00A759CA">
            <w:pPr>
              <w:ind w:left="-709" w:firstLine="709"/>
              <w:jc w:val="center"/>
              <w:rPr>
                <w:b/>
                <w:sz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759CA" w:rsidRPr="00D747B6" w:rsidRDefault="00A759CA" w:rsidP="00A759CA">
            <w:pPr>
              <w:ind w:left="-709" w:firstLine="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Показатели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A759CA" w:rsidRDefault="00A759CA" w:rsidP="00A759CA">
            <w:pPr>
              <w:tabs>
                <w:tab w:val="left" w:pos="188"/>
              </w:tabs>
              <w:ind w:left="-709" w:firstLine="709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Единица</w:t>
            </w:r>
          </w:p>
          <w:p w:rsidR="00A759CA" w:rsidRPr="00D747B6" w:rsidRDefault="00A759CA" w:rsidP="00A759CA">
            <w:pPr>
              <w:tabs>
                <w:tab w:val="left" w:pos="188"/>
              </w:tabs>
              <w:ind w:left="-709" w:firstLine="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измерения</w:t>
            </w:r>
          </w:p>
        </w:tc>
        <w:tc>
          <w:tcPr>
            <w:tcW w:w="3700" w:type="dxa"/>
            <w:tcBorders>
              <w:bottom w:val="single" w:sz="4" w:space="0" w:color="auto"/>
            </w:tcBorders>
            <w:shd w:val="clear" w:color="auto" w:fill="auto"/>
          </w:tcPr>
          <w:p w:rsidR="00A759CA" w:rsidRPr="00D747B6" w:rsidRDefault="00A759CA" w:rsidP="00A759CA">
            <w:pPr>
              <w:ind w:left="-709" w:firstLine="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Дата проведения</w:t>
            </w:r>
          </w:p>
        </w:tc>
      </w:tr>
      <w:tr w:rsidR="00A759CA" w:rsidRPr="00A34956" w:rsidTr="0045113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759CA" w:rsidRPr="00A34956" w:rsidRDefault="00A759CA" w:rsidP="00A759CA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b/>
                <w:sz w:val="20"/>
              </w:rPr>
              <w:t>СА 125:</w:t>
            </w:r>
            <w:r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C22197">
              <w:rPr>
                <w:sz w:val="20"/>
              </w:rPr>
              <w:t xml:space="preserve">           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759CA" w:rsidRPr="00A34956" w:rsidRDefault="00A759CA" w:rsidP="00A759CA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759CA" w:rsidRPr="00A34956" w:rsidRDefault="00A759CA" w:rsidP="00A759CA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Ед</w:t>
            </w:r>
            <w:r w:rsidRPr="00D747B6">
              <w:rPr>
                <w:sz w:val="20"/>
              </w:rPr>
              <w:t>/</w:t>
            </w:r>
            <w:r>
              <w:rPr>
                <w:sz w:val="20"/>
                <w:lang w:val="ru-RU"/>
              </w:rPr>
              <w:t>мл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59CA" w:rsidRPr="00413044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A759CA" w:rsidRPr="00A34956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A759CA" w:rsidRPr="003B5370" w:rsidTr="0045113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759CA" w:rsidRPr="00D747B6" w:rsidRDefault="00A759CA" w:rsidP="00A759CA">
            <w:pPr>
              <w:ind w:left="-709" w:firstLine="709"/>
              <w:rPr>
                <w:sz w:val="20"/>
              </w:rPr>
            </w:pPr>
            <w:r>
              <w:rPr>
                <w:b/>
                <w:sz w:val="20"/>
                <w:lang w:val="ru-RU"/>
              </w:rPr>
              <w:t>ОАК</w:t>
            </w:r>
            <w:r w:rsidRPr="00D747B6">
              <w:rPr>
                <w:b/>
                <w:sz w:val="20"/>
              </w:rPr>
              <w:t>:</w:t>
            </w:r>
            <w:r w:rsidRPr="00D747B6">
              <w:rPr>
                <w:sz w:val="20"/>
              </w:rPr>
              <w:t xml:space="preserve">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59CA" w:rsidRDefault="00A759CA" w:rsidP="00A759CA">
            <w:pPr>
              <w:ind w:left="-709" w:firstLine="709"/>
              <w:jc w:val="center"/>
              <w:rPr>
                <w:rFonts w:cs="Arial"/>
                <w:color w:val="000080"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59CA" w:rsidRPr="00D747B6" w:rsidRDefault="00A759CA" w:rsidP="00A759CA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759CA" w:rsidRPr="003B5370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</w:tc>
      </w:tr>
      <w:tr w:rsidR="00A759CA" w:rsidRPr="003B5370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59CA" w:rsidRPr="00D747B6" w:rsidRDefault="00A759CA" w:rsidP="00A759CA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t xml:space="preserve">              </w:t>
            </w:r>
            <w:r>
              <w:rPr>
                <w:sz w:val="20"/>
              </w:rPr>
              <w:t xml:space="preserve">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Гемоглобин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A759CA" w:rsidRDefault="00A759CA" w:rsidP="00A759CA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759CA" w:rsidRPr="00D747B6" w:rsidRDefault="00A759CA" w:rsidP="00A759CA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г</w:t>
            </w:r>
            <w:r w:rsidRPr="00D747B6">
              <w:rPr>
                <w:sz w:val="20"/>
              </w:rPr>
              <w:t>/</w:t>
            </w:r>
            <w:r>
              <w:rPr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59CA" w:rsidRPr="00E57829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A759CA" w:rsidRPr="003B5370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A759CA" w:rsidRPr="003B5370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59CA" w:rsidRPr="00D747B6" w:rsidRDefault="00A759CA" w:rsidP="00A759CA">
            <w:pPr>
              <w:ind w:left="-709" w:firstLine="709"/>
              <w:rPr>
                <w:sz w:val="20"/>
              </w:rPr>
            </w:pPr>
            <w:r>
              <w:rPr>
                <w:sz w:val="20"/>
              </w:rPr>
              <w:t xml:space="preserve">   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Эритроциты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A759CA" w:rsidRDefault="00A759CA" w:rsidP="00A759CA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759CA" w:rsidRPr="00D747B6" w:rsidRDefault="00A759CA" w:rsidP="00A759CA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10¹²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59CA" w:rsidRPr="00E57829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A759CA" w:rsidRPr="003B5370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A759CA" w:rsidRPr="003B5370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59CA" w:rsidRDefault="00A759CA" w:rsidP="00A759CA">
            <w:pPr>
              <w:ind w:left="-709" w:firstLine="709"/>
              <w:rPr>
                <w:sz w:val="20"/>
              </w:rPr>
            </w:pPr>
            <w:r>
              <w:rPr>
                <w:rFonts w:ascii="Arial" w:hAnsi="Arial"/>
                <w:b/>
                <w:bCs/>
                <w:color w:val="000080"/>
                <w:sz w:val="20"/>
                <w:szCs w:val="20"/>
              </w:rPr>
              <w:t xml:space="preserve">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Лейкоциты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A759CA" w:rsidRDefault="00A759CA" w:rsidP="00A759CA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759CA" w:rsidRPr="00D747B6" w:rsidRDefault="00A759CA" w:rsidP="00A759CA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59CA" w:rsidRPr="00E57829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A759CA" w:rsidRPr="003B5370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A759CA" w:rsidRPr="003B5370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59CA" w:rsidRDefault="00A759CA" w:rsidP="00A759CA">
            <w:pPr>
              <w:ind w:left="-709" w:firstLine="709"/>
              <w:rPr>
                <w:sz w:val="20"/>
              </w:rPr>
            </w:pPr>
            <w:r>
              <w:rPr>
                <w:sz w:val="20"/>
              </w:rPr>
              <w:t xml:space="preserve">   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Тромбоциты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A759CA" w:rsidRDefault="00A759CA" w:rsidP="00A759CA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759CA" w:rsidRPr="00D747B6" w:rsidRDefault="00A759CA" w:rsidP="00A759CA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59CA" w:rsidRPr="00E57829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A759CA" w:rsidRPr="003B5370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A759CA" w:rsidRPr="003B5370" w:rsidTr="0045113C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759CA" w:rsidRDefault="00A759CA" w:rsidP="00A759CA">
            <w:pPr>
              <w:ind w:left="-709" w:firstLine="709"/>
              <w:rPr>
                <w:sz w:val="20"/>
              </w:rPr>
            </w:pPr>
            <w:r>
              <w:rPr>
                <w:color w:val="000080"/>
                <w:szCs w:val="18"/>
              </w:rPr>
              <w:t xml:space="preserve"> 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Нейтрофилы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59CA" w:rsidRDefault="00A759CA" w:rsidP="00A759CA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59CA" w:rsidRPr="00D747B6" w:rsidRDefault="00A759CA" w:rsidP="00A759CA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59CA" w:rsidRPr="00E57829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A759CA" w:rsidRPr="003B5370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A759CA" w:rsidRPr="002B40A0" w:rsidTr="00F248FB">
        <w:tc>
          <w:tcPr>
            <w:tcW w:w="990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759CA" w:rsidRPr="00E9432A" w:rsidRDefault="00E9432A" w:rsidP="00E9432A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Биохимический анализ крови</w:t>
            </w:r>
            <w:r w:rsidRPr="001F7B5A">
              <w:rPr>
                <w:b/>
                <w:sz w:val="20"/>
                <w:lang w:val="ru-RU"/>
              </w:rPr>
              <w:t>:</w:t>
            </w:r>
            <w:r>
              <w:rPr>
                <w:b/>
                <w:sz w:val="20"/>
                <w:lang w:val="ru-RU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1F7B5A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1F7B5A">
              <w:rPr>
                <w:sz w:val="20"/>
                <w:lang w:val="ru-RU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1F7B5A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A759CA" w:rsidRPr="00D747B6" w:rsidTr="0045113C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759CA" w:rsidRDefault="00A759CA" w:rsidP="00A759CA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Общий белок</w:t>
            </w:r>
            <w:r>
              <w:rPr>
                <w:b/>
                <w:sz w:val="20"/>
              </w:rPr>
              <w:t>:</w:t>
            </w:r>
          </w:p>
          <w:p w:rsidR="00A759CA" w:rsidRDefault="00A759CA" w:rsidP="00A759CA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59CA" w:rsidRDefault="00A759CA" w:rsidP="00A759CA">
            <w:pPr>
              <w:ind w:left="-709" w:firstLine="709"/>
              <w:jc w:val="center"/>
              <w:rPr>
                <w:sz w:val="20"/>
              </w:rPr>
            </w:pPr>
          </w:p>
          <w:p w:rsidR="00A759CA" w:rsidRPr="00D747B6" w:rsidRDefault="00A759CA" w:rsidP="00A759CA">
            <w:pPr>
              <w:ind w:left="-709" w:firstLine="709"/>
              <w:jc w:val="center"/>
              <w:rPr>
                <w:rFonts w:cs="Arial"/>
                <w:sz w:val="20"/>
              </w:rPr>
            </w:pP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59CA" w:rsidRPr="00322490" w:rsidRDefault="00A759CA" w:rsidP="00A759CA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  <w:lang w:val="ru-RU"/>
              </w:rPr>
            </w:pPr>
          </w:p>
          <w:p w:rsidR="00A759CA" w:rsidRPr="00D747B6" w:rsidRDefault="00A759CA" w:rsidP="00A759CA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322490">
              <w:rPr>
                <w:sz w:val="20"/>
                <w:lang w:val="ru-RU"/>
              </w:rPr>
              <w:t>мкмоль/л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59CA" w:rsidRPr="00D747B6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A759CA" w:rsidRPr="00D747B6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A759CA" w:rsidRPr="00D747B6" w:rsidTr="0045113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759CA" w:rsidRPr="00D747B6" w:rsidRDefault="00A759CA" w:rsidP="00A759CA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Билирубин</w:t>
            </w:r>
            <w:r>
              <w:rPr>
                <w:b/>
                <w:sz w:val="20"/>
              </w:rPr>
              <w:t>:</w:t>
            </w:r>
          </w:p>
          <w:p w:rsidR="00A759CA" w:rsidRPr="00D747B6" w:rsidRDefault="00A759CA" w:rsidP="00A759CA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59CA" w:rsidRPr="00D747B6" w:rsidRDefault="00A759CA" w:rsidP="00A759CA">
            <w:pPr>
              <w:ind w:left="-709" w:firstLine="709"/>
              <w:jc w:val="center"/>
              <w:rPr>
                <w:rFonts w:cs="Arial"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59CA" w:rsidRPr="00D747B6" w:rsidRDefault="00A759CA" w:rsidP="00A759CA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759CA" w:rsidRPr="00D747B6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</w:tc>
      </w:tr>
      <w:tr w:rsidR="00A759CA" w:rsidRPr="00D747B6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59CA" w:rsidRPr="00D747B6" w:rsidRDefault="00A759CA" w:rsidP="00A759CA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Общий</w:t>
            </w:r>
            <w:r w:rsidRPr="00D747B6">
              <w:rPr>
                <w:sz w:val="20"/>
              </w:rPr>
              <w:t xml:space="preserve">:     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A759CA" w:rsidRPr="00D747B6" w:rsidRDefault="00A759CA" w:rsidP="00A759CA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759CA" w:rsidRPr="00D747B6" w:rsidRDefault="00A759CA" w:rsidP="00A759CA">
            <w:pPr>
              <w:tabs>
                <w:tab w:val="left" w:pos="188"/>
              </w:tabs>
              <w:jc w:val="center"/>
              <w:rPr>
                <w:sz w:val="20"/>
              </w:rPr>
            </w:pPr>
            <w:r w:rsidRPr="00322490">
              <w:rPr>
                <w:sz w:val="20"/>
                <w:lang w:val="ru-RU"/>
              </w:rPr>
              <w:t>мкмоль/л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59CA" w:rsidRPr="00D747B6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A759CA" w:rsidRPr="00D747B6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A759CA" w:rsidRPr="00D747B6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59CA" w:rsidRPr="00D747B6" w:rsidRDefault="00A759CA" w:rsidP="00A759CA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Прямой</w:t>
            </w:r>
            <w:r>
              <w:rPr>
                <w:sz w:val="20"/>
              </w:rPr>
              <w:t>:</w:t>
            </w:r>
            <w:r w:rsidRPr="00D747B6">
              <w:rPr>
                <w:sz w:val="20"/>
              </w:rPr>
              <w:t xml:space="preserve">   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A759CA" w:rsidRPr="00D747B6" w:rsidRDefault="00A759CA" w:rsidP="00A759CA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759CA" w:rsidRPr="00D747B6" w:rsidRDefault="00A759CA" w:rsidP="00A759CA">
            <w:pPr>
              <w:tabs>
                <w:tab w:val="left" w:pos="188"/>
              </w:tabs>
              <w:jc w:val="center"/>
              <w:rPr>
                <w:sz w:val="20"/>
              </w:rPr>
            </w:pPr>
            <w:r w:rsidRPr="00322490">
              <w:rPr>
                <w:sz w:val="20"/>
                <w:lang w:val="ru-RU"/>
              </w:rPr>
              <w:t>мкмоль/л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59CA" w:rsidRPr="00D747B6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A759CA" w:rsidRPr="00D747B6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A759CA" w:rsidRPr="00D747B6" w:rsidTr="00A759CA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759CA" w:rsidRPr="00D747B6" w:rsidRDefault="00A759CA" w:rsidP="00A759CA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Непрямой</w:t>
            </w:r>
            <w:r>
              <w:rPr>
                <w:sz w:val="20"/>
              </w:rPr>
              <w:t xml:space="preserve">: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59CA" w:rsidRPr="00D747B6" w:rsidRDefault="00A759CA" w:rsidP="00A759CA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59CA" w:rsidRPr="00D747B6" w:rsidRDefault="00A759CA" w:rsidP="00A759CA">
            <w:pPr>
              <w:tabs>
                <w:tab w:val="left" w:pos="188"/>
              </w:tabs>
              <w:jc w:val="center"/>
              <w:rPr>
                <w:sz w:val="20"/>
              </w:rPr>
            </w:pPr>
            <w:r w:rsidRPr="00322490">
              <w:rPr>
                <w:sz w:val="20"/>
                <w:lang w:val="ru-RU"/>
              </w:rPr>
              <w:t>мкмоль/л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59CA" w:rsidRPr="00D747B6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A759CA" w:rsidRPr="00D747B6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A759CA" w:rsidTr="0045113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759CA" w:rsidRDefault="00A759CA" w:rsidP="00A759CA"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/>
              </w:rPr>
              <w:t>СТ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59CA" w:rsidRDefault="00A759CA" w:rsidP="00A759CA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59CA" w:rsidRPr="00E42D22" w:rsidRDefault="00A759CA" w:rsidP="00A759CA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МЕ</w:t>
            </w:r>
            <w:r w:rsidRPr="00E42D22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759CA" w:rsidRPr="00D747B6" w:rsidRDefault="00A759CA" w:rsidP="005B14A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A759CA" w:rsidRDefault="00A759CA" w:rsidP="005B14AF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A759CA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59CA" w:rsidRDefault="00A759CA" w:rsidP="00A759CA"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/>
              </w:rPr>
              <w:t>ЛТ</w:t>
            </w:r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A759CA" w:rsidRDefault="00A759CA" w:rsidP="00A759CA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759CA" w:rsidRPr="00E42D22" w:rsidRDefault="00A759CA" w:rsidP="00A759CA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МЕ</w:t>
            </w:r>
            <w:r w:rsidRPr="00E42D22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59CA" w:rsidRPr="00D747B6" w:rsidRDefault="00A759CA" w:rsidP="005B14A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A759CA" w:rsidRDefault="00A759CA" w:rsidP="005B14AF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A759CA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59CA" w:rsidRPr="00E42D22" w:rsidRDefault="00A759CA" w:rsidP="00A759CA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Креатинин</w:t>
            </w:r>
            <w:r w:rsidRPr="00E42D22">
              <w:rPr>
                <w:b/>
                <w:sz w:val="20"/>
              </w:rPr>
              <w:t>:</w:t>
            </w:r>
          </w:p>
          <w:p w:rsidR="00A759CA" w:rsidRDefault="00A759CA" w:rsidP="00A759CA"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A759CA" w:rsidRDefault="00A759CA" w:rsidP="00A759CA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759CA" w:rsidRPr="00E42D22" w:rsidRDefault="00A759CA" w:rsidP="00A759CA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мг</w:t>
            </w:r>
            <w:r w:rsidRPr="00E42D22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дл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59CA" w:rsidRPr="00D747B6" w:rsidRDefault="00A759CA" w:rsidP="005B14A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A759CA" w:rsidRDefault="00A759CA" w:rsidP="005B14AF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A759CA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59CA" w:rsidRPr="00562AFF" w:rsidRDefault="00A759CA" w:rsidP="00A759CA">
            <w:pPr>
              <w:rPr>
                <w:b/>
                <w:sz w:val="20"/>
              </w:rPr>
            </w:pPr>
            <w:commentRangeStart w:id="24"/>
            <w:r>
              <w:rPr>
                <w:b/>
                <w:sz w:val="20"/>
                <w:lang w:val="ru-RU"/>
              </w:rPr>
              <w:t>Щелочная фосфатаза</w:t>
            </w:r>
            <w:r>
              <w:rPr>
                <w:b/>
                <w:sz w:val="20"/>
              </w:rPr>
              <w:t>:</w:t>
            </w:r>
            <w:commentRangeEnd w:id="24"/>
            <w:r w:rsidR="00717BBB">
              <w:rPr>
                <w:rStyle w:val="CommentReference"/>
              </w:rPr>
              <w:commentReference w:id="24"/>
            </w:r>
          </w:p>
          <w:p w:rsidR="00A759CA" w:rsidRPr="00E42D22" w:rsidRDefault="00A759CA" w:rsidP="00A759CA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A759CA" w:rsidRPr="0052010A" w:rsidRDefault="00A759CA" w:rsidP="00A0121C">
            <w:pPr>
              <w:jc w:val="center"/>
              <w:rPr>
                <w:sz w:val="20"/>
              </w:rPr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759CA" w:rsidRPr="00E42D22" w:rsidRDefault="00A759CA" w:rsidP="00A759CA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ЕД</w:t>
            </w:r>
            <w:r w:rsidRPr="00562AFF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59CA" w:rsidRPr="00D747B6" w:rsidRDefault="00A759CA" w:rsidP="005B14A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A759CA" w:rsidRPr="00D747B6" w:rsidRDefault="00A759CA" w:rsidP="005B14A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A759CA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59CA" w:rsidRPr="00562AFF" w:rsidRDefault="00A759CA" w:rsidP="00A759CA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Мочевина</w:t>
            </w:r>
            <w:r>
              <w:rPr>
                <w:b/>
                <w:sz w:val="20"/>
              </w:rPr>
              <w:t>:</w:t>
            </w:r>
          </w:p>
          <w:p w:rsidR="00A759CA" w:rsidRDefault="00A759CA" w:rsidP="00A759CA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A759CA" w:rsidRDefault="00A759CA" w:rsidP="00A0121C">
            <w:pPr>
              <w:jc w:val="center"/>
              <w:rPr>
                <w:sz w:val="20"/>
              </w:rPr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759CA" w:rsidRPr="00E42D22" w:rsidRDefault="00A759CA" w:rsidP="00A759CA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Мкмоль/л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59CA" w:rsidRPr="00D747B6" w:rsidRDefault="00A759CA" w:rsidP="005B14A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A759CA" w:rsidRDefault="00A759CA" w:rsidP="005B14A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A759CA" w:rsidTr="00A759CA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759CA" w:rsidRPr="00E42D22" w:rsidRDefault="00A759CA" w:rsidP="00A759CA">
            <w:pPr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Иное</w:t>
            </w:r>
            <w:r w:rsidRPr="00E42D22">
              <w:rPr>
                <w:b/>
                <w:sz w:val="20"/>
              </w:rPr>
              <w:t xml:space="preserve">:               </w:t>
            </w:r>
          </w:p>
          <w:p w:rsidR="00A759CA" w:rsidRPr="00C15CD4" w:rsidRDefault="00A759CA" w:rsidP="00A759CA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59CA" w:rsidRDefault="00A759CA" w:rsidP="00A759CA">
            <w:pPr>
              <w:jc w:val="center"/>
              <w:rPr>
                <w:sz w:val="20"/>
              </w:rPr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59CA" w:rsidRDefault="00A759CA" w:rsidP="00A759CA">
            <w:pPr>
              <w:jc w:val="center"/>
            </w:pPr>
          </w:p>
          <w:p w:rsidR="00A759CA" w:rsidRPr="00E42D22" w:rsidRDefault="00A759CA" w:rsidP="00A759CA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59CA" w:rsidRPr="00D747B6" w:rsidRDefault="00A759CA" w:rsidP="005B14A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A759CA" w:rsidRDefault="00A759CA" w:rsidP="005B14A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</w:tbl>
    <w:p w:rsidR="00E1267E" w:rsidRDefault="00E1267E"/>
    <w:p w:rsidR="00665FE5" w:rsidRDefault="00665FE5"/>
    <w:p w:rsidR="00665FE5" w:rsidRDefault="00665FE5"/>
    <w:p w:rsidR="00665FE5" w:rsidRDefault="00665FE5">
      <w:pPr>
        <w:rPr>
          <w:lang w:val="ru-RU"/>
        </w:rPr>
      </w:pPr>
    </w:p>
    <w:p w:rsidR="00A759CA" w:rsidRPr="00A759CA" w:rsidRDefault="00A759CA">
      <w:pPr>
        <w:rPr>
          <w:lang w:val="ru-RU"/>
        </w:rPr>
      </w:pPr>
    </w:p>
    <w:p w:rsidR="00665FE5" w:rsidRDefault="00665F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9"/>
        <w:gridCol w:w="2585"/>
        <w:gridCol w:w="3700"/>
      </w:tblGrid>
      <w:tr w:rsidR="00665FE5" w:rsidRPr="002B40A0" w:rsidTr="00665FE5">
        <w:tc>
          <w:tcPr>
            <w:tcW w:w="9904" w:type="dxa"/>
            <w:gridSpan w:val="3"/>
            <w:shd w:val="clear" w:color="auto" w:fill="D9D9D9" w:themeFill="background1" w:themeFillShade="D9"/>
          </w:tcPr>
          <w:p w:rsidR="00665FE5" w:rsidRPr="00A759CA" w:rsidRDefault="00A759CA" w:rsidP="00665FE5">
            <w:pPr>
              <w:jc w:val="center"/>
              <w:rPr>
                <w:lang w:val="ru-RU"/>
              </w:rPr>
            </w:pPr>
            <w:r>
              <w:rPr>
                <w:b/>
                <w:sz w:val="28"/>
                <w:lang w:val="ru-RU"/>
              </w:rPr>
              <w:t>Визит</w:t>
            </w:r>
            <w:r w:rsidRPr="00A759CA">
              <w:rPr>
                <w:b/>
                <w:sz w:val="28"/>
                <w:lang w:val="ru-RU"/>
              </w:rPr>
              <w:t xml:space="preserve"> 4 – </w:t>
            </w:r>
            <w:r>
              <w:rPr>
                <w:b/>
                <w:sz w:val="28"/>
                <w:lang w:val="ru-RU"/>
              </w:rPr>
              <w:t>3 цикл терапии после включения пациента в исследование</w:t>
            </w:r>
          </w:p>
        </w:tc>
      </w:tr>
      <w:tr w:rsidR="007E289C" w:rsidTr="00665FE5">
        <w:tc>
          <w:tcPr>
            <w:tcW w:w="9904" w:type="dxa"/>
            <w:gridSpan w:val="3"/>
            <w:shd w:val="clear" w:color="auto" w:fill="D9D9D9" w:themeFill="background1" w:themeFillShade="D9"/>
          </w:tcPr>
          <w:p w:rsidR="007E289C" w:rsidRDefault="00A759CA" w:rsidP="00665FE5">
            <w:pPr>
              <w:jc w:val="center"/>
              <w:rPr>
                <w:b/>
                <w:sz w:val="28"/>
              </w:rPr>
            </w:pPr>
            <w:r w:rsidRPr="001B241A">
              <w:rPr>
                <w:b/>
                <w:sz w:val="20"/>
                <w:lang w:val="ru-RU"/>
              </w:rPr>
              <w:t>Инструментальные исследования</w:t>
            </w:r>
          </w:p>
        </w:tc>
      </w:tr>
      <w:tr w:rsidR="00A759CA" w:rsidRPr="00C22197" w:rsidTr="0045113C">
        <w:trPr>
          <w:trHeight w:val="238"/>
        </w:trPr>
        <w:tc>
          <w:tcPr>
            <w:tcW w:w="36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759CA" w:rsidRPr="002960C6" w:rsidRDefault="00675EA5" w:rsidP="00675EA5">
            <w:pPr>
              <w:pStyle w:val="Heading4"/>
              <w:spacing w:before="0" w:after="0" w:line="360" w:lineRule="auto"/>
              <w:ind w:left="360"/>
              <w:jc w:val="left"/>
              <w:outlineLvl w:val="3"/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1.</w:t>
            </w:r>
            <w:r w:rsidR="00A759CA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МРТ ОМТ</w:t>
            </w:r>
            <w:r w:rsidR="00A759CA" w:rsidRPr="002960C6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      </w:t>
            </w:r>
            <w:r w:rsidR="00A759CA" w:rsidRPr="00C22197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="00A759CA" w:rsidRPr="002960C6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</w:t>
            </w:r>
            <w:r w:rsidR="00A759CA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да</w:t>
            </w:r>
            <w:r w:rsidR="00A759CA" w:rsidRPr="002960C6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           </w:t>
            </w:r>
            <w:r w:rsidR="00A759CA" w:rsidRPr="00C22197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="00A759CA" w:rsidRPr="002960C6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 </w:t>
            </w:r>
            <w:r w:rsidR="00A759CA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нет</w:t>
            </w:r>
          </w:p>
          <w:p w:rsidR="00A759CA" w:rsidRPr="00675EA5" w:rsidRDefault="00A759CA" w:rsidP="00A759CA">
            <w:pPr>
              <w:spacing w:before="40" w:line="320" w:lineRule="exact"/>
              <w:rPr>
                <w:b/>
                <w:sz w:val="20"/>
                <w:lang w:val="ru-RU"/>
              </w:rPr>
            </w:pPr>
            <w:r>
              <w:rPr>
                <w:sz w:val="20"/>
                <w:lang w:val="ru-RU"/>
              </w:rPr>
              <w:t>Заключение</w:t>
            </w:r>
            <w:r w:rsidRPr="002960C6">
              <w:rPr>
                <w:sz w:val="20"/>
                <w:lang w:val="ru-RU"/>
              </w:rPr>
              <w:t>_____________________</w:t>
            </w:r>
          </w:p>
        </w:tc>
        <w:tc>
          <w:tcPr>
            <w:tcW w:w="25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759CA" w:rsidRPr="00675EA5" w:rsidRDefault="00A759CA" w:rsidP="00675EA5">
            <w:pPr>
              <w:spacing w:before="40" w:line="320" w:lineRule="exact"/>
              <w:rPr>
                <w:b/>
                <w:sz w:val="20"/>
              </w:rPr>
            </w:pPr>
            <w:r w:rsidRPr="00675EA5"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5EA5" w:rsidRPr="005B14AF" w:rsidRDefault="00675EA5" w:rsidP="00675EA5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</w:p>
          <w:p w:rsidR="00A759CA" w:rsidRDefault="00A759CA" w:rsidP="00675EA5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A759CA" w:rsidRPr="00C22197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i/>
                <w:sz w:val="20"/>
              </w:rPr>
              <w:t xml:space="preserve">        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A759CA" w:rsidRPr="00C22197" w:rsidTr="0045113C">
        <w:trPr>
          <w:trHeight w:val="238"/>
        </w:trPr>
        <w:tc>
          <w:tcPr>
            <w:tcW w:w="3619" w:type="dxa"/>
          </w:tcPr>
          <w:p w:rsidR="00A759CA" w:rsidRPr="00DB1092" w:rsidRDefault="00675EA5" w:rsidP="00675EA5">
            <w:pPr>
              <w:pStyle w:val="Heading4"/>
              <w:spacing w:before="0" w:after="0" w:line="360" w:lineRule="auto"/>
              <w:ind w:left="360"/>
              <w:jc w:val="left"/>
              <w:outlineLvl w:val="3"/>
              <w:rPr>
                <w:sz w:val="20"/>
                <w:lang w:val="ru-RU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2.</w:t>
            </w:r>
            <w:r w:rsidR="00A759CA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УЗИ ОБП</w:t>
            </w:r>
            <w:r w:rsidR="00A759CA" w:rsidRPr="00DB1092">
              <w:rPr>
                <w:sz w:val="20"/>
                <w:lang w:val="ru-RU"/>
              </w:rPr>
              <w:t xml:space="preserve"> </w:t>
            </w:r>
            <w:r w:rsidR="00A759CA">
              <w:rPr>
                <w:sz w:val="20"/>
                <w:lang w:val="ru-RU"/>
              </w:rPr>
              <w:t xml:space="preserve">     </w:t>
            </w:r>
            <w:r w:rsidR="00A759CA" w:rsidRPr="00DB1092">
              <w:rPr>
                <w:sz w:val="20"/>
                <w:lang w:val="ru-RU"/>
              </w:rPr>
              <w:t xml:space="preserve"> </w:t>
            </w:r>
            <w:r w:rsidR="00A759CA" w:rsidRPr="00DB1092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sym w:font="Wingdings" w:char="F071"/>
            </w:r>
            <w:r w:rsidR="00A759CA" w:rsidRPr="00DB1092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да            </w:t>
            </w:r>
            <w:r w:rsidR="00A759CA" w:rsidRPr="00DB1092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sym w:font="Wingdings" w:char="F071"/>
            </w:r>
            <w:r w:rsidR="00A759CA" w:rsidRPr="00DB1092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 нет</w:t>
            </w:r>
          </w:p>
          <w:p w:rsidR="00A759CA" w:rsidRPr="005B14AF" w:rsidRDefault="00A759CA" w:rsidP="00A759CA">
            <w:pPr>
              <w:spacing w:before="40" w:line="320" w:lineRule="exact"/>
              <w:rPr>
                <w:b/>
                <w:bCs/>
                <w:sz w:val="20"/>
                <w:lang w:val="ru-RU"/>
              </w:rPr>
            </w:pPr>
            <w:r>
              <w:rPr>
                <w:sz w:val="20"/>
                <w:lang w:val="ru-RU"/>
              </w:rPr>
              <w:t>Заключение</w:t>
            </w:r>
            <w:r w:rsidRPr="002960C6" w:rsidDel="00C7643F">
              <w:rPr>
                <w:sz w:val="20"/>
                <w:lang w:val="ru-RU"/>
              </w:rPr>
              <w:t xml:space="preserve"> </w:t>
            </w:r>
            <w:r w:rsidRPr="002960C6">
              <w:rPr>
                <w:sz w:val="20"/>
                <w:lang w:val="ru-RU"/>
              </w:rPr>
              <w:t>_____________________</w:t>
            </w:r>
          </w:p>
        </w:tc>
        <w:tc>
          <w:tcPr>
            <w:tcW w:w="2585" w:type="dxa"/>
          </w:tcPr>
          <w:p w:rsidR="00A759CA" w:rsidRPr="00675EA5" w:rsidRDefault="00A759CA" w:rsidP="00675EA5">
            <w:pPr>
              <w:spacing w:before="40" w:line="320" w:lineRule="exact"/>
              <w:rPr>
                <w:b/>
                <w:sz w:val="20"/>
              </w:rPr>
            </w:pPr>
            <w:r w:rsidRPr="00675EA5"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700" w:type="dxa"/>
          </w:tcPr>
          <w:p w:rsidR="00A759CA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  <w:p w:rsidR="00A759CA" w:rsidRDefault="00A759CA" w:rsidP="00675EA5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A759CA" w:rsidRPr="00C22197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i/>
                <w:sz w:val="20"/>
              </w:rPr>
              <w:t xml:space="preserve">        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A759CA" w:rsidRPr="00C22197" w:rsidTr="0045113C">
        <w:tc>
          <w:tcPr>
            <w:tcW w:w="3619" w:type="dxa"/>
          </w:tcPr>
          <w:p w:rsidR="00A759CA" w:rsidRPr="00675EA5" w:rsidRDefault="00675EA5" w:rsidP="00675EA5">
            <w:pPr>
              <w:ind w:left="36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3.</w:t>
            </w:r>
            <w:r w:rsidR="00A759CA" w:rsidRPr="00675EA5">
              <w:rPr>
                <w:sz w:val="20"/>
                <w:lang w:val="ru-RU"/>
              </w:rPr>
              <w:t xml:space="preserve">КТ ОГК </w:t>
            </w:r>
            <w:r w:rsidR="00A759CA" w:rsidRPr="00675EA5"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  <w:lang w:val="ru-RU"/>
              </w:rPr>
              <w:t xml:space="preserve">       </w:t>
            </w:r>
            <w:r w:rsidR="00A759CA" w:rsidRPr="00C22197">
              <w:sym w:font="Wingdings" w:char="F071"/>
            </w:r>
            <w:r w:rsidR="00A759CA" w:rsidRPr="00675EA5">
              <w:rPr>
                <w:sz w:val="20"/>
                <w:lang w:val="ru-RU"/>
              </w:rPr>
              <w:t xml:space="preserve"> да            </w:t>
            </w:r>
            <w:r w:rsidR="00A759CA" w:rsidRPr="00C22197">
              <w:sym w:font="Wingdings" w:char="F071"/>
            </w:r>
            <w:r w:rsidR="00A759CA" w:rsidRPr="00675EA5">
              <w:rPr>
                <w:sz w:val="20"/>
                <w:lang w:val="ru-RU"/>
              </w:rPr>
              <w:t xml:space="preserve">  нет</w:t>
            </w:r>
          </w:p>
          <w:p w:rsidR="00A759CA" w:rsidRPr="00675EA5" w:rsidRDefault="00A759CA" w:rsidP="00A759CA">
            <w:pPr>
              <w:rPr>
                <w:lang w:val="ru-RU"/>
              </w:rPr>
            </w:pPr>
            <w:r>
              <w:rPr>
                <w:sz w:val="20"/>
                <w:lang w:val="ru-RU"/>
              </w:rPr>
              <w:t>Заключение</w:t>
            </w:r>
            <w:r w:rsidRPr="002960C6" w:rsidDel="00A97EE9">
              <w:rPr>
                <w:sz w:val="20"/>
                <w:lang w:val="ru-RU"/>
              </w:rPr>
              <w:t xml:space="preserve"> </w:t>
            </w:r>
            <w:r w:rsidRPr="002960C6">
              <w:rPr>
                <w:sz w:val="20"/>
                <w:lang w:val="ru-RU"/>
              </w:rPr>
              <w:t>_____________________</w:t>
            </w:r>
          </w:p>
        </w:tc>
        <w:tc>
          <w:tcPr>
            <w:tcW w:w="2585" w:type="dxa"/>
          </w:tcPr>
          <w:p w:rsidR="00A759CA" w:rsidRPr="00675EA5" w:rsidRDefault="00A759CA" w:rsidP="00675EA5">
            <w:pPr>
              <w:spacing w:before="40" w:line="320" w:lineRule="exact"/>
              <w:rPr>
                <w:b/>
                <w:sz w:val="20"/>
              </w:rPr>
            </w:pPr>
            <w:r w:rsidRPr="00675EA5"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700" w:type="dxa"/>
          </w:tcPr>
          <w:p w:rsidR="00A759CA" w:rsidRDefault="00A759CA" w:rsidP="00675EA5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A759CA" w:rsidRPr="00C22197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i/>
                <w:sz w:val="20"/>
              </w:rPr>
              <w:t xml:space="preserve">    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A759CA" w:rsidRPr="00C22197" w:rsidTr="0045113C">
        <w:tc>
          <w:tcPr>
            <w:tcW w:w="3619" w:type="dxa"/>
          </w:tcPr>
          <w:p w:rsidR="00A759CA" w:rsidRPr="00675EA5" w:rsidRDefault="00675EA5" w:rsidP="00675EA5">
            <w:pPr>
              <w:ind w:left="360"/>
              <w:rPr>
                <w:sz w:val="20"/>
              </w:rPr>
            </w:pPr>
            <w:r>
              <w:rPr>
                <w:sz w:val="20"/>
                <w:lang w:val="ru-RU"/>
              </w:rPr>
              <w:t>4.</w:t>
            </w:r>
            <w:r w:rsidR="00A759CA" w:rsidRPr="00675EA5">
              <w:rPr>
                <w:sz w:val="20"/>
                <w:lang w:val="ru-RU"/>
              </w:rPr>
              <w:t>ЭКГ</w:t>
            </w:r>
            <w:r w:rsidR="00A759CA" w:rsidRPr="00675EA5">
              <w:rPr>
                <w:sz w:val="20"/>
              </w:rPr>
              <w:t>:</w:t>
            </w:r>
            <w:r w:rsidR="00A759CA" w:rsidRPr="00675EA5"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</w:rPr>
              <w:t xml:space="preserve">          </w:t>
            </w:r>
            <w:r w:rsidR="00A759CA" w:rsidRPr="00C22197">
              <w:sym w:font="Wingdings" w:char="F071"/>
            </w:r>
            <w:r w:rsidR="00A759CA" w:rsidRPr="00675EA5">
              <w:rPr>
                <w:sz w:val="20"/>
              </w:rPr>
              <w:t xml:space="preserve"> </w:t>
            </w:r>
            <w:r w:rsidR="00A759CA" w:rsidRPr="00675EA5">
              <w:rPr>
                <w:sz w:val="20"/>
                <w:lang w:val="ru-RU"/>
              </w:rPr>
              <w:t>да</w:t>
            </w:r>
            <w:r w:rsidR="00A759CA" w:rsidRPr="00675EA5">
              <w:rPr>
                <w:sz w:val="20"/>
              </w:rPr>
              <w:t xml:space="preserve">          </w:t>
            </w:r>
            <w:r w:rsidR="00A759CA" w:rsidRPr="00C22197">
              <w:sym w:font="Wingdings" w:char="F071"/>
            </w:r>
            <w:r w:rsidR="00A759CA" w:rsidRPr="00675EA5">
              <w:rPr>
                <w:sz w:val="20"/>
              </w:rPr>
              <w:t xml:space="preserve">  </w:t>
            </w:r>
            <w:r w:rsidR="00A759CA" w:rsidRPr="00675EA5">
              <w:rPr>
                <w:sz w:val="20"/>
                <w:lang w:val="ru-RU"/>
              </w:rPr>
              <w:t>нет</w:t>
            </w:r>
          </w:p>
          <w:p w:rsidR="00A759CA" w:rsidRDefault="00A759CA" w:rsidP="00A759CA">
            <w:r>
              <w:rPr>
                <w:sz w:val="20"/>
                <w:lang w:val="ru-RU"/>
              </w:rPr>
              <w:t>Заключение</w:t>
            </w:r>
            <w:r w:rsidRPr="00C22197">
              <w:rPr>
                <w:sz w:val="20"/>
              </w:rPr>
              <w:t>_____________________</w:t>
            </w:r>
            <w:r w:rsidRPr="00C22197"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</w:rPr>
              <w:t xml:space="preserve">     </w:t>
            </w:r>
          </w:p>
        </w:tc>
        <w:tc>
          <w:tcPr>
            <w:tcW w:w="2585" w:type="dxa"/>
          </w:tcPr>
          <w:p w:rsidR="00A759CA" w:rsidRPr="00675EA5" w:rsidRDefault="00A759CA" w:rsidP="00675EA5">
            <w:pPr>
              <w:spacing w:before="40" w:line="320" w:lineRule="exact"/>
              <w:rPr>
                <w:b/>
                <w:sz w:val="20"/>
              </w:rPr>
            </w:pPr>
            <w:r w:rsidRPr="00675EA5"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700" w:type="dxa"/>
          </w:tcPr>
          <w:p w:rsidR="00A759CA" w:rsidRDefault="00A759CA" w:rsidP="00675EA5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A759CA" w:rsidRPr="00C22197" w:rsidRDefault="00A759CA" w:rsidP="00A759CA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</w:tbl>
    <w:p w:rsidR="00665FE5" w:rsidRDefault="00665F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4"/>
        <w:gridCol w:w="6260"/>
      </w:tblGrid>
      <w:tr w:rsidR="00665FE5" w:rsidRPr="002B40A0" w:rsidTr="00BE368A">
        <w:tc>
          <w:tcPr>
            <w:tcW w:w="9904" w:type="dxa"/>
            <w:gridSpan w:val="2"/>
            <w:shd w:val="clear" w:color="auto" w:fill="D9D9D9" w:themeFill="background1" w:themeFillShade="D9"/>
          </w:tcPr>
          <w:p w:rsidR="00665FE5" w:rsidRPr="00675EA5" w:rsidRDefault="00675EA5" w:rsidP="00BE368A">
            <w:pPr>
              <w:jc w:val="center"/>
              <w:rPr>
                <w:lang w:val="ru-RU"/>
              </w:rPr>
            </w:pPr>
            <w:r w:rsidRPr="005B14AF">
              <w:rPr>
                <w:b/>
                <w:bCs/>
                <w:sz w:val="20"/>
                <w:lang w:val="ru-RU"/>
              </w:rPr>
              <w:t>Объективная оценка эффективности лечения (</w:t>
            </w:r>
            <w:r w:rsidRPr="00675EA5">
              <w:rPr>
                <w:b/>
                <w:bCs/>
                <w:sz w:val="20"/>
              </w:rPr>
              <w:t>RECIST</w:t>
            </w:r>
            <w:r w:rsidRPr="005B14AF">
              <w:rPr>
                <w:b/>
                <w:bCs/>
                <w:sz w:val="20"/>
                <w:lang w:val="ru-RU"/>
              </w:rPr>
              <w:t>*)</w:t>
            </w:r>
          </w:p>
        </w:tc>
      </w:tr>
      <w:tr w:rsidR="00BE368A" w:rsidTr="00BE368A">
        <w:tc>
          <w:tcPr>
            <w:tcW w:w="3644" w:type="dxa"/>
          </w:tcPr>
          <w:p w:rsidR="00675EA5" w:rsidRPr="00675EA5" w:rsidRDefault="00675EA5" w:rsidP="00675EA5">
            <w:pPr>
              <w:spacing w:before="40" w:after="40" w:line="320" w:lineRule="exact"/>
              <w:rPr>
                <w:sz w:val="20"/>
                <w:lang w:val="ru-RU"/>
              </w:rPr>
            </w:pPr>
            <w:r w:rsidRPr="00675EA5">
              <w:rPr>
                <w:sz w:val="20"/>
                <w:lang w:val="ru-RU"/>
              </w:rPr>
              <w:t>Полный ответ</w:t>
            </w:r>
          </w:p>
          <w:p w:rsidR="00675EA5" w:rsidRPr="00675EA5" w:rsidRDefault="00675EA5" w:rsidP="00675EA5">
            <w:pPr>
              <w:spacing w:before="40" w:after="40" w:line="320" w:lineRule="exact"/>
              <w:rPr>
                <w:sz w:val="20"/>
                <w:lang w:val="ru-RU"/>
              </w:rPr>
            </w:pPr>
            <w:r w:rsidRPr="00675EA5">
              <w:rPr>
                <w:sz w:val="20"/>
                <w:lang w:val="ru-RU"/>
              </w:rPr>
              <w:t>Частичный ответ</w:t>
            </w:r>
          </w:p>
          <w:p w:rsidR="00675EA5" w:rsidRPr="00675EA5" w:rsidRDefault="00675EA5" w:rsidP="00675EA5">
            <w:pPr>
              <w:rPr>
                <w:sz w:val="20"/>
                <w:lang w:val="ru-RU"/>
              </w:rPr>
            </w:pPr>
            <w:r w:rsidRPr="00675EA5">
              <w:rPr>
                <w:sz w:val="20"/>
                <w:lang w:val="ru-RU"/>
              </w:rPr>
              <w:t>Прогрессирование заболевания</w:t>
            </w:r>
          </w:p>
          <w:p w:rsidR="00675EA5" w:rsidRPr="00675EA5" w:rsidRDefault="00675EA5" w:rsidP="00675EA5">
            <w:pPr>
              <w:spacing w:before="40" w:after="40" w:line="320" w:lineRule="exact"/>
              <w:rPr>
                <w:sz w:val="20"/>
                <w:lang w:val="ru-RU"/>
              </w:rPr>
            </w:pPr>
            <w:r w:rsidRPr="00675EA5">
              <w:rPr>
                <w:sz w:val="20"/>
                <w:lang w:val="ru-RU"/>
              </w:rPr>
              <w:t>Стабилизация заболевания</w:t>
            </w:r>
          </w:p>
          <w:p w:rsidR="00BE368A" w:rsidRPr="00675EA5" w:rsidRDefault="00BE368A" w:rsidP="00BE368A">
            <w:pPr>
              <w:spacing w:before="40" w:after="40" w:line="320" w:lineRule="exact"/>
              <w:rPr>
                <w:b/>
                <w:bCs/>
                <w:sz w:val="20"/>
                <w:lang w:val="ru-RU"/>
              </w:rPr>
            </w:pPr>
          </w:p>
        </w:tc>
        <w:tc>
          <w:tcPr>
            <w:tcW w:w="6260" w:type="dxa"/>
          </w:tcPr>
          <w:p w:rsidR="00BE368A" w:rsidRPr="00675EA5" w:rsidRDefault="00BE368A" w:rsidP="00BE368A">
            <w:pPr>
              <w:spacing w:before="40" w:after="40" w:line="320" w:lineRule="exact"/>
              <w:ind w:left="318"/>
              <w:rPr>
                <w:bCs/>
                <w:sz w:val="20"/>
                <w:lang w:val="ru-RU"/>
              </w:rPr>
            </w:pP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  <w:lang w:val="ru-RU"/>
              </w:rPr>
              <w:t xml:space="preserve"> </w:t>
            </w:r>
            <w:r w:rsidR="00675EA5" w:rsidRPr="00675EA5">
              <w:rPr>
                <w:bCs/>
                <w:sz w:val="20"/>
                <w:lang w:val="ru-RU"/>
              </w:rPr>
              <w:t>да</w:t>
            </w:r>
            <w:r w:rsidRPr="00675EA5">
              <w:rPr>
                <w:bCs/>
                <w:sz w:val="20"/>
                <w:lang w:val="ru-RU"/>
              </w:rPr>
              <w:t xml:space="preserve">        </w:t>
            </w: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  <w:lang w:val="ru-RU"/>
              </w:rPr>
              <w:t xml:space="preserve">  </w:t>
            </w:r>
            <w:r w:rsidR="00675EA5" w:rsidRPr="00675EA5">
              <w:rPr>
                <w:bCs/>
                <w:sz w:val="20"/>
                <w:lang w:val="ru-RU"/>
              </w:rPr>
              <w:t>нет</w:t>
            </w:r>
          </w:p>
          <w:p w:rsidR="00675EA5" w:rsidRPr="00675EA5" w:rsidRDefault="00675EA5" w:rsidP="00675EA5">
            <w:pPr>
              <w:spacing w:before="40" w:after="40" w:line="320" w:lineRule="exact"/>
              <w:ind w:left="318"/>
              <w:rPr>
                <w:bCs/>
                <w:sz w:val="20"/>
                <w:lang w:val="ru-RU"/>
              </w:rPr>
            </w:pP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  <w:lang w:val="ru-RU"/>
              </w:rPr>
              <w:t xml:space="preserve"> да        </w:t>
            </w: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  <w:lang w:val="ru-RU"/>
              </w:rPr>
              <w:t xml:space="preserve">  нет</w:t>
            </w:r>
          </w:p>
          <w:p w:rsidR="00675EA5" w:rsidRPr="00675EA5" w:rsidRDefault="00675EA5" w:rsidP="00675EA5">
            <w:pPr>
              <w:spacing w:before="40" w:after="40" w:line="320" w:lineRule="exact"/>
              <w:ind w:left="318"/>
              <w:rPr>
                <w:bCs/>
                <w:sz w:val="20"/>
                <w:lang w:val="ru-RU"/>
              </w:rPr>
            </w:pP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  <w:lang w:val="ru-RU"/>
              </w:rPr>
              <w:t xml:space="preserve"> да        </w:t>
            </w: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  <w:lang w:val="ru-RU"/>
              </w:rPr>
              <w:t xml:space="preserve">  нет</w:t>
            </w:r>
          </w:p>
          <w:p w:rsidR="00675EA5" w:rsidRPr="00675EA5" w:rsidRDefault="00675EA5" w:rsidP="00675EA5">
            <w:pPr>
              <w:spacing w:before="40" w:after="40" w:line="320" w:lineRule="exact"/>
              <w:ind w:left="318"/>
              <w:rPr>
                <w:bCs/>
                <w:sz w:val="20"/>
                <w:lang w:val="ru-RU"/>
              </w:rPr>
            </w:pP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</w:rPr>
              <w:t xml:space="preserve"> </w:t>
            </w:r>
            <w:r w:rsidRPr="00675EA5">
              <w:rPr>
                <w:bCs/>
                <w:sz w:val="20"/>
                <w:lang w:val="ru-RU"/>
              </w:rPr>
              <w:t>да</w:t>
            </w:r>
            <w:r w:rsidRPr="00675EA5">
              <w:rPr>
                <w:bCs/>
                <w:sz w:val="20"/>
              </w:rPr>
              <w:t xml:space="preserve">        </w:t>
            </w: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</w:rPr>
              <w:t xml:space="preserve">  </w:t>
            </w:r>
            <w:r w:rsidRPr="00675EA5">
              <w:rPr>
                <w:bCs/>
                <w:sz w:val="20"/>
                <w:lang w:val="ru-RU"/>
              </w:rPr>
              <w:t>нет</w:t>
            </w:r>
          </w:p>
          <w:p w:rsidR="00BE368A" w:rsidRPr="00BE368A" w:rsidRDefault="00BE368A" w:rsidP="00BE368A">
            <w:pPr>
              <w:spacing w:before="40" w:after="40" w:line="320" w:lineRule="exact"/>
              <w:ind w:left="318"/>
              <w:rPr>
                <w:b/>
                <w:bCs/>
                <w:sz w:val="20"/>
              </w:rPr>
            </w:pPr>
          </w:p>
        </w:tc>
      </w:tr>
    </w:tbl>
    <w:p w:rsidR="00665FE5" w:rsidRPr="00675EA5" w:rsidRDefault="00665FE5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6"/>
        <w:gridCol w:w="6248"/>
      </w:tblGrid>
      <w:tr w:rsidR="00BE368A" w:rsidRPr="002B40A0" w:rsidTr="00BE368A">
        <w:tc>
          <w:tcPr>
            <w:tcW w:w="9904" w:type="dxa"/>
            <w:gridSpan w:val="2"/>
            <w:shd w:val="clear" w:color="auto" w:fill="D9D9D9" w:themeFill="background1" w:themeFillShade="D9"/>
          </w:tcPr>
          <w:p w:rsidR="00BE368A" w:rsidRPr="00675EA5" w:rsidRDefault="00675EA5" w:rsidP="00675EA5">
            <w:pPr>
              <w:spacing w:before="40" w:after="40" w:line="320" w:lineRule="exact"/>
              <w:jc w:val="center"/>
              <w:rPr>
                <w:b/>
                <w:bCs/>
                <w:sz w:val="20"/>
                <w:lang w:val="ru-RU"/>
              </w:rPr>
            </w:pPr>
            <w:r w:rsidRPr="00675EA5">
              <w:rPr>
                <w:b/>
                <w:lang w:val="ru-RU"/>
              </w:rPr>
              <w:t>*</w:t>
            </w:r>
            <w:r w:rsidRPr="00675EA5">
              <w:rPr>
                <w:b/>
                <w:bCs/>
                <w:color w:val="000080"/>
                <w:sz w:val="20"/>
                <w:lang w:val="ru-RU"/>
              </w:rPr>
              <w:t xml:space="preserve"> </w:t>
            </w:r>
            <w:r w:rsidRPr="00675EA5">
              <w:rPr>
                <w:b/>
                <w:sz w:val="20"/>
                <w:lang w:val="ru-RU"/>
              </w:rPr>
              <w:t>Классификация ответа опухоли по системе RECIST 1.1</w:t>
            </w:r>
          </w:p>
        </w:tc>
      </w:tr>
      <w:tr w:rsidR="00BE368A" w:rsidTr="00BE368A">
        <w:tc>
          <w:tcPr>
            <w:tcW w:w="3656" w:type="dxa"/>
            <w:shd w:val="clear" w:color="auto" w:fill="F2F2F2" w:themeFill="background1" w:themeFillShade="F2"/>
          </w:tcPr>
          <w:p w:rsidR="00BE368A" w:rsidRPr="00675EA5" w:rsidRDefault="00675EA5" w:rsidP="00BE368A">
            <w:pPr>
              <w:spacing w:before="40" w:after="40" w:line="320" w:lineRule="exact"/>
              <w:jc w:val="center"/>
              <w:rPr>
                <w:b/>
                <w:sz w:val="20"/>
                <w:lang w:val="ru-RU"/>
              </w:rPr>
            </w:pPr>
            <w:r w:rsidRPr="00675EA5">
              <w:rPr>
                <w:b/>
                <w:sz w:val="20"/>
                <w:lang w:val="ru-RU"/>
              </w:rPr>
              <w:t>Вид ответа</w:t>
            </w:r>
          </w:p>
        </w:tc>
        <w:tc>
          <w:tcPr>
            <w:tcW w:w="6248" w:type="dxa"/>
            <w:shd w:val="clear" w:color="auto" w:fill="F2F2F2" w:themeFill="background1" w:themeFillShade="F2"/>
          </w:tcPr>
          <w:p w:rsidR="00BE368A" w:rsidRPr="00675EA5" w:rsidRDefault="00675EA5" w:rsidP="00BE368A">
            <w:pPr>
              <w:spacing w:before="40" w:after="40" w:line="320" w:lineRule="exact"/>
              <w:jc w:val="center"/>
              <w:rPr>
                <w:b/>
                <w:sz w:val="20"/>
                <w:lang w:val="ru-RU"/>
              </w:rPr>
            </w:pPr>
            <w:r w:rsidRPr="00675EA5">
              <w:rPr>
                <w:b/>
                <w:sz w:val="20"/>
                <w:lang w:val="ru-RU"/>
              </w:rPr>
              <w:t>Описание</w:t>
            </w:r>
          </w:p>
        </w:tc>
      </w:tr>
      <w:tr w:rsidR="00BE368A" w:rsidTr="00BE368A">
        <w:tc>
          <w:tcPr>
            <w:tcW w:w="3656" w:type="dxa"/>
          </w:tcPr>
          <w:p w:rsidR="00BE368A" w:rsidRPr="00675EA5" w:rsidRDefault="00675EA5" w:rsidP="00BE368A">
            <w:pPr>
              <w:spacing w:before="40" w:after="40" w:line="320" w:lineRule="exact"/>
              <w:rPr>
                <w:b/>
                <w:sz w:val="20"/>
                <w:lang w:val="ru-RU"/>
              </w:rPr>
            </w:pPr>
            <w:r w:rsidRPr="00675EA5">
              <w:rPr>
                <w:b/>
                <w:sz w:val="20"/>
                <w:lang w:val="ru-RU"/>
              </w:rPr>
              <w:t>Полный ответ</w:t>
            </w:r>
          </w:p>
        </w:tc>
        <w:tc>
          <w:tcPr>
            <w:tcW w:w="6248" w:type="dxa"/>
          </w:tcPr>
          <w:p w:rsidR="00BE368A" w:rsidRPr="00675EA5" w:rsidRDefault="00675EA5" w:rsidP="00BE368A">
            <w:pPr>
              <w:spacing w:before="40" w:after="40" w:line="320" w:lineRule="exact"/>
              <w:rPr>
                <w:sz w:val="20"/>
                <w:lang w:val="ru-RU"/>
              </w:rPr>
            </w:pPr>
            <w:r w:rsidRPr="00675EA5">
              <w:rPr>
                <w:sz w:val="20"/>
                <w:lang w:val="ru-RU"/>
              </w:rPr>
              <w:t>исчезновение всех опухолевых очагов</w:t>
            </w:r>
          </w:p>
        </w:tc>
      </w:tr>
      <w:tr w:rsidR="00BE368A" w:rsidRPr="002B40A0" w:rsidTr="00BE368A">
        <w:tc>
          <w:tcPr>
            <w:tcW w:w="3656" w:type="dxa"/>
          </w:tcPr>
          <w:p w:rsidR="00BE368A" w:rsidRPr="00675EA5" w:rsidRDefault="00675EA5" w:rsidP="00BE368A">
            <w:pPr>
              <w:spacing w:before="40" w:after="40" w:line="320" w:lineRule="exact"/>
              <w:rPr>
                <w:b/>
                <w:sz w:val="20"/>
                <w:lang w:val="ru-RU"/>
              </w:rPr>
            </w:pPr>
            <w:r w:rsidRPr="00675EA5">
              <w:rPr>
                <w:b/>
                <w:sz w:val="20"/>
                <w:lang w:val="ru-RU"/>
              </w:rPr>
              <w:t>Частичный ответ</w:t>
            </w:r>
          </w:p>
        </w:tc>
        <w:tc>
          <w:tcPr>
            <w:tcW w:w="6248" w:type="dxa"/>
          </w:tcPr>
          <w:p w:rsidR="00BE368A" w:rsidRPr="00675EA5" w:rsidRDefault="00675EA5" w:rsidP="00BE368A">
            <w:pPr>
              <w:spacing w:before="40" w:after="40" w:line="320" w:lineRule="exact"/>
              <w:rPr>
                <w:sz w:val="20"/>
                <w:lang w:val="ru-RU"/>
              </w:rPr>
            </w:pPr>
            <w:r w:rsidRPr="00675EA5">
              <w:rPr>
                <w:sz w:val="20"/>
                <w:lang w:val="ru-RU"/>
              </w:rPr>
              <w:t>уменьшение суммы наибольших диаметров каждого очага более чем на 30%</w:t>
            </w:r>
          </w:p>
        </w:tc>
      </w:tr>
      <w:tr w:rsidR="00BE368A" w:rsidRPr="002B40A0" w:rsidTr="00BE368A">
        <w:tc>
          <w:tcPr>
            <w:tcW w:w="3656" w:type="dxa"/>
          </w:tcPr>
          <w:p w:rsidR="00BE368A" w:rsidRPr="00675EA5" w:rsidRDefault="00675EA5" w:rsidP="00BE368A">
            <w:pPr>
              <w:spacing w:before="40" w:after="40" w:line="320" w:lineRule="exact"/>
              <w:rPr>
                <w:b/>
                <w:sz w:val="20"/>
                <w:lang w:val="ru-RU"/>
              </w:rPr>
            </w:pPr>
            <w:r w:rsidRPr="00675EA5">
              <w:rPr>
                <w:b/>
                <w:sz w:val="20"/>
                <w:lang w:val="ru-RU"/>
              </w:rPr>
              <w:t>Прогрессия заболевания</w:t>
            </w:r>
          </w:p>
        </w:tc>
        <w:tc>
          <w:tcPr>
            <w:tcW w:w="6248" w:type="dxa"/>
          </w:tcPr>
          <w:p w:rsidR="00BE368A" w:rsidRPr="00675EA5" w:rsidRDefault="00675EA5" w:rsidP="00BE368A">
            <w:pPr>
              <w:spacing w:before="40" w:after="40" w:line="320" w:lineRule="exact"/>
              <w:rPr>
                <w:sz w:val="20"/>
                <w:lang w:val="ru-RU"/>
              </w:rPr>
            </w:pPr>
            <w:r w:rsidRPr="00675EA5">
              <w:rPr>
                <w:sz w:val="20"/>
                <w:lang w:val="ru-RU"/>
              </w:rPr>
              <w:t>увеличение суммы наибольших диаметров каждого очага более чем на 20% или появление новых опухолевых очагов</w:t>
            </w:r>
          </w:p>
        </w:tc>
      </w:tr>
      <w:tr w:rsidR="00BE368A" w:rsidRPr="002B40A0" w:rsidTr="00BE368A">
        <w:tc>
          <w:tcPr>
            <w:tcW w:w="3656" w:type="dxa"/>
          </w:tcPr>
          <w:p w:rsidR="00BE368A" w:rsidRPr="00675EA5" w:rsidRDefault="00675EA5" w:rsidP="00BE368A">
            <w:pPr>
              <w:spacing w:before="40" w:after="40" w:line="320" w:lineRule="exact"/>
              <w:rPr>
                <w:b/>
                <w:sz w:val="20"/>
                <w:lang w:val="ru-RU"/>
              </w:rPr>
            </w:pPr>
            <w:r w:rsidRPr="00675EA5">
              <w:rPr>
                <w:b/>
                <w:sz w:val="20"/>
                <w:lang w:val="ru-RU"/>
              </w:rPr>
              <w:t>Стабилизация заболевания</w:t>
            </w:r>
          </w:p>
        </w:tc>
        <w:tc>
          <w:tcPr>
            <w:tcW w:w="6248" w:type="dxa"/>
          </w:tcPr>
          <w:p w:rsidR="00BE368A" w:rsidRPr="00675EA5" w:rsidRDefault="00675EA5" w:rsidP="00BE368A">
            <w:pPr>
              <w:spacing w:before="40" w:after="40" w:line="320" w:lineRule="exact"/>
              <w:rPr>
                <w:sz w:val="20"/>
                <w:lang w:val="ru-RU"/>
              </w:rPr>
            </w:pPr>
            <w:r w:rsidRPr="00675EA5">
              <w:rPr>
                <w:sz w:val="20"/>
                <w:lang w:val="ru-RU"/>
              </w:rPr>
              <w:t>уменьшение суммы наибольших диаметров каждого очага от 20 до 30%.</w:t>
            </w:r>
          </w:p>
        </w:tc>
      </w:tr>
    </w:tbl>
    <w:p w:rsidR="00BE368A" w:rsidRDefault="00BE368A">
      <w:pPr>
        <w:rPr>
          <w:lang w:val="ru-RU"/>
        </w:rPr>
      </w:pPr>
    </w:p>
    <w:p w:rsidR="00E008E7" w:rsidRDefault="00E008E7">
      <w:pPr>
        <w:rPr>
          <w:lang w:val="ru-RU"/>
        </w:rPr>
      </w:pPr>
    </w:p>
    <w:p w:rsidR="00E008E7" w:rsidRDefault="00E008E7">
      <w:pPr>
        <w:rPr>
          <w:lang w:val="ru-RU"/>
        </w:rPr>
      </w:pPr>
    </w:p>
    <w:p w:rsidR="00E008E7" w:rsidRDefault="00E008E7">
      <w:pPr>
        <w:rPr>
          <w:lang w:val="ru-RU"/>
        </w:rPr>
      </w:pPr>
    </w:p>
    <w:p w:rsidR="00E008E7" w:rsidRDefault="00E008E7">
      <w:pPr>
        <w:rPr>
          <w:lang w:val="ru-RU"/>
        </w:rPr>
      </w:pPr>
    </w:p>
    <w:p w:rsidR="00E008E7" w:rsidRDefault="00E008E7">
      <w:pPr>
        <w:rPr>
          <w:lang w:val="ru-RU"/>
        </w:rPr>
      </w:pPr>
    </w:p>
    <w:p w:rsidR="00E008E7" w:rsidRDefault="00E008E7">
      <w:pPr>
        <w:rPr>
          <w:lang w:val="ru-RU"/>
        </w:rPr>
      </w:pPr>
    </w:p>
    <w:tbl>
      <w:tblPr>
        <w:tblStyle w:val="TableGrid"/>
        <w:tblpPr w:leftFromText="180" w:rightFromText="180" w:vertAnchor="text" w:horzAnchor="margin" w:tblpY="158"/>
        <w:tblW w:w="0" w:type="auto"/>
        <w:tblLook w:val="0000" w:firstRow="0" w:lastRow="0" w:firstColumn="0" w:lastColumn="0" w:noHBand="0" w:noVBand="0"/>
      </w:tblPr>
      <w:tblGrid>
        <w:gridCol w:w="9879"/>
      </w:tblGrid>
      <w:tr w:rsidR="00E008E7" w:rsidRPr="002B40A0" w:rsidTr="00263BFA">
        <w:trPr>
          <w:trHeight w:val="203"/>
        </w:trPr>
        <w:tc>
          <w:tcPr>
            <w:tcW w:w="9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08E7" w:rsidRDefault="00E008E7" w:rsidP="00263BFA">
            <w:pPr>
              <w:tabs>
                <w:tab w:val="left" w:pos="1503"/>
              </w:tabs>
              <w:jc w:val="center"/>
              <w:rPr>
                <w:b/>
                <w:lang w:val="ru-RU"/>
              </w:rPr>
            </w:pPr>
            <w:r>
              <w:rPr>
                <w:b/>
                <w:sz w:val="28"/>
                <w:lang w:val="ru-RU"/>
              </w:rPr>
              <w:t>Визит</w:t>
            </w:r>
            <w:r w:rsidRPr="000E628F">
              <w:rPr>
                <w:b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  <w:lang w:val="ru-RU"/>
              </w:rPr>
              <w:t>4</w:t>
            </w:r>
            <w:r w:rsidRPr="000E628F">
              <w:rPr>
                <w:b/>
                <w:sz w:val="28"/>
                <w:lang w:val="ru-RU"/>
              </w:rPr>
              <w:t xml:space="preserve"> – </w:t>
            </w:r>
            <w:r>
              <w:rPr>
                <w:b/>
                <w:sz w:val="28"/>
                <w:lang w:val="ru-RU"/>
              </w:rPr>
              <w:t>3 цикл терапии после включения пациента в исследование</w:t>
            </w:r>
          </w:p>
        </w:tc>
      </w:tr>
      <w:tr w:rsidR="00E008E7" w:rsidRPr="002B40A0" w:rsidTr="00263BFA">
        <w:trPr>
          <w:trHeight w:val="203"/>
        </w:trPr>
        <w:tc>
          <w:tcPr>
            <w:tcW w:w="9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08E7" w:rsidRDefault="00E008E7" w:rsidP="00263BFA">
            <w:pPr>
              <w:tabs>
                <w:tab w:val="left" w:pos="1503"/>
              </w:tabs>
              <w:jc w:val="center"/>
              <w:rPr>
                <w:i/>
                <w:sz w:val="20"/>
                <w:lang w:val="ru-RU"/>
              </w:rPr>
            </w:pPr>
            <w:r>
              <w:rPr>
                <w:b/>
                <w:lang w:val="ru-RU"/>
              </w:rPr>
              <w:t>Продолжена терапия трабектедином в комбинации с ПЛД</w:t>
            </w:r>
            <w:r w:rsidRPr="00296952">
              <w:rPr>
                <w:b/>
                <w:lang w:val="ru-RU"/>
              </w:rPr>
              <w:t xml:space="preserve">  (</w:t>
            </w:r>
            <w:r w:rsidR="008C65A0">
              <w:rPr>
                <w:b/>
                <w:lang w:val="ru-RU"/>
              </w:rPr>
              <w:t>4</w:t>
            </w:r>
            <w:r>
              <w:rPr>
                <w:b/>
                <w:lang w:val="ru-RU"/>
              </w:rPr>
              <w:t xml:space="preserve"> курс лечения</w:t>
            </w:r>
            <w:r w:rsidRPr="00296952">
              <w:rPr>
                <w:b/>
                <w:lang w:val="ru-RU"/>
              </w:rPr>
              <w:t>)</w:t>
            </w:r>
            <w:r w:rsidRPr="00296952">
              <w:rPr>
                <w:b/>
                <w:lang w:val="ru-RU"/>
              </w:rPr>
              <w:tab/>
            </w:r>
            <w:r w:rsidRPr="00296952">
              <w:rPr>
                <w:i/>
                <w:sz w:val="20"/>
                <w:lang w:val="ru-RU"/>
              </w:rPr>
              <w:t xml:space="preserve"> </w:t>
            </w:r>
          </w:p>
          <w:p w:rsidR="00E008E7" w:rsidRDefault="00E008E7" w:rsidP="00263BFA">
            <w:pPr>
              <w:tabs>
                <w:tab w:val="left" w:pos="1503"/>
              </w:tabs>
              <w:jc w:val="center"/>
              <w:rPr>
                <w:b/>
                <w:sz w:val="28"/>
                <w:lang w:val="ru-RU"/>
              </w:rPr>
            </w:pPr>
            <w:r>
              <w:rPr>
                <w:i/>
                <w:sz w:val="20"/>
                <w:lang w:val="ru-RU"/>
              </w:rPr>
              <w:t>Лечение продолжается без изменений</w:t>
            </w:r>
            <w:r w:rsidRPr="00296952">
              <w:rPr>
                <w:i/>
                <w:sz w:val="20"/>
                <w:lang w:val="ru-RU"/>
              </w:rPr>
              <w:t xml:space="preserve">       </w:t>
            </w:r>
            <w:r w:rsidRPr="006B34C6">
              <w:rPr>
                <w:i/>
                <w:sz w:val="20"/>
              </w:rPr>
              <w:sym w:font="Wingdings" w:char="F071"/>
            </w:r>
            <w:r w:rsidRPr="00296952">
              <w:rPr>
                <w:i/>
                <w:sz w:val="20"/>
                <w:lang w:val="ru-RU"/>
              </w:rPr>
              <w:t xml:space="preserve"> </w:t>
            </w:r>
            <w:r>
              <w:rPr>
                <w:i/>
                <w:sz w:val="20"/>
                <w:lang w:val="ru-RU"/>
              </w:rPr>
              <w:t>да</w:t>
            </w:r>
            <w:r w:rsidRPr="00296952">
              <w:rPr>
                <w:i/>
                <w:sz w:val="20"/>
                <w:lang w:val="ru-RU"/>
              </w:rPr>
              <w:t xml:space="preserve">            </w:t>
            </w:r>
            <w:r w:rsidRPr="006B34C6">
              <w:rPr>
                <w:i/>
                <w:sz w:val="20"/>
              </w:rPr>
              <w:sym w:font="Wingdings" w:char="F071"/>
            </w:r>
            <w:r w:rsidRPr="00296952">
              <w:rPr>
                <w:i/>
                <w:sz w:val="20"/>
                <w:lang w:val="ru-RU"/>
              </w:rPr>
              <w:t xml:space="preserve">  </w:t>
            </w:r>
            <w:r>
              <w:rPr>
                <w:i/>
                <w:sz w:val="20"/>
                <w:lang w:val="ru-RU"/>
              </w:rPr>
              <w:t>нет</w:t>
            </w:r>
          </w:p>
        </w:tc>
      </w:tr>
      <w:tr w:rsidR="00E008E7" w:rsidRPr="001F749C" w:rsidTr="00263BFA">
        <w:trPr>
          <w:trHeight w:val="358"/>
        </w:trPr>
        <w:tc>
          <w:tcPr>
            <w:tcW w:w="9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E008E7" w:rsidRPr="00296952" w:rsidRDefault="00E008E7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>Если</w:t>
            </w:r>
            <w:r w:rsidRPr="00296952">
              <w:rPr>
                <w:b/>
                <w:i/>
                <w:sz w:val="18"/>
                <w:lang w:val="ru-RU"/>
              </w:rPr>
              <w:t xml:space="preserve"> 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296952">
              <w:rPr>
                <w:b/>
                <w:i/>
                <w:sz w:val="18"/>
                <w:lang w:val="ru-RU"/>
              </w:rPr>
              <w:t xml:space="preserve">”, </w:t>
            </w:r>
            <w:r>
              <w:rPr>
                <w:b/>
                <w:i/>
                <w:sz w:val="18"/>
                <w:lang w:val="ru-RU"/>
              </w:rPr>
              <w:t>просьба отметить ниже</w:t>
            </w:r>
            <w:r w:rsidRPr="00296952">
              <w:rPr>
                <w:b/>
                <w:i/>
                <w:sz w:val="18"/>
                <w:lang w:val="ru-RU"/>
              </w:rPr>
              <w:t>:</w:t>
            </w:r>
          </w:p>
          <w:p w:rsidR="00E008E7" w:rsidRPr="00296952" w:rsidRDefault="00E008E7" w:rsidP="00263BFA">
            <w:pPr>
              <w:numPr>
                <w:ilvl w:val="0"/>
                <w:numId w:val="34"/>
              </w:numPr>
              <w:rPr>
                <w:sz w:val="18"/>
                <w:lang w:val="ru-RU"/>
              </w:rPr>
            </w:pPr>
            <w:r w:rsidRPr="006B34C6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70BE8E4" wp14:editId="4EF24FF7">
                      <wp:simplePos x="0" y="0"/>
                      <wp:positionH relativeFrom="column">
                        <wp:posOffset>3172073</wp:posOffset>
                      </wp:positionH>
                      <wp:positionV relativeFrom="paragraph">
                        <wp:posOffset>56184</wp:posOffset>
                      </wp:positionV>
                      <wp:extent cx="228600" cy="0"/>
                      <wp:effectExtent l="0" t="76200" r="19050" b="95250"/>
                      <wp:wrapNone/>
                      <wp:docPr id="23" name="Straight Arrow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3" o:spid="_x0000_s1026" type="#_x0000_t32" style="position:absolute;margin-left:249.75pt;margin-top:4.4pt;width:18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">
                      <v:stroke endarrow="block"/>
                    </v:shape>
                  </w:pict>
                </mc:Fallback>
              </mc:AlternateContent>
            </w:r>
            <w:r>
              <w:rPr>
                <w:sz w:val="18"/>
                <w:lang w:val="ru-RU"/>
              </w:rPr>
              <w:t>Лечение остановлено по причине переезда пациента</w:t>
            </w:r>
            <w:r w:rsidRPr="00296952">
              <w:rPr>
                <w:sz w:val="18"/>
                <w:lang w:val="ru-RU"/>
              </w:rPr>
              <w:t xml:space="preserve">                   </w:t>
            </w:r>
            <w:r w:rsidRPr="006B34C6">
              <w:rPr>
                <w:sz w:val="18"/>
              </w:rPr>
              <w:sym w:font="Wingdings" w:char="F071"/>
            </w:r>
            <w:r w:rsidRPr="00296952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296952">
              <w:rPr>
                <w:sz w:val="18"/>
                <w:lang w:val="ru-RU"/>
              </w:rPr>
              <w:t xml:space="preserve">            </w:t>
            </w:r>
            <w:r w:rsidRPr="006B34C6">
              <w:rPr>
                <w:sz w:val="18"/>
              </w:rPr>
              <w:sym w:font="Wingdings" w:char="F071"/>
            </w:r>
            <w:r w:rsidRPr="00296952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  <w:r w:rsidRPr="00296952">
              <w:rPr>
                <w:sz w:val="18"/>
                <w:lang w:val="ru-RU"/>
              </w:rPr>
              <w:t xml:space="preserve"> </w:t>
            </w:r>
          </w:p>
          <w:p w:rsidR="00E008E7" w:rsidRDefault="00E008E7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      </w:t>
            </w:r>
          </w:p>
          <w:p w:rsidR="00E008E7" w:rsidRPr="00296952" w:rsidRDefault="00E008E7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 Если </w:t>
            </w:r>
            <w:r w:rsidRPr="00296952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296952">
              <w:rPr>
                <w:b/>
                <w:i/>
                <w:sz w:val="18"/>
                <w:lang w:val="ru-RU"/>
              </w:rPr>
              <w:t>”,</w:t>
            </w:r>
            <w:r>
              <w:rPr>
                <w:b/>
                <w:i/>
                <w:sz w:val="18"/>
                <w:lang w:val="ru-RU"/>
              </w:rPr>
              <w:t xml:space="preserve"> просьба отметить ниже:</w:t>
            </w:r>
            <w:r w:rsidRPr="00296952">
              <w:rPr>
                <w:b/>
                <w:i/>
                <w:sz w:val="18"/>
                <w:lang w:val="ru-RU"/>
              </w:rPr>
              <w:t xml:space="preserve"> </w:t>
            </w:r>
          </w:p>
          <w:p w:rsidR="00E008E7" w:rsidRPr="00A0219F" w:rsidRDefault="00E008E7" w:rsidP="00263BFA">
            <w:pPr>
              <w:numPr>
                <w:ilvl w:val="0"/>
                <w:numId w:val="34"/>
              </w:numPr>
              <w:ind w:left="284" w:firstLine="0"/>
              <w:rPr>
                <w:sz w:val="18"/>
                <w:lang w:val="ru-RU"/>
              </w:rPr>
            </w:pPr>
            <w:r w:rsidRPr="006B34C6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0F2881A" wp14:editId="335C3153">
                      <wp:simplePos x="0" y="0"/>
                      <wp:positionH relativeFrom="column">
                        <wp:posOffset>3786063</wp:posOffset>
                      </wp:positionH>
                      <wp:positionV relativeFrom="paragraph">
                        <wp:posOffset>92903</wp:posOffset>
                      </wp:positionV>
                      <wp:extent cx="238539" cy="0"/>
                      <wp:effectExtent l="0" t="76200" r="28575" b="9525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853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" o:spid="_x0000_s1026" type="#_x0000_t32" style="position:absolute;margin-left:298.1pt;margin-top:7.3pt;width:18.8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">
                      <v:stroke endarrow="block"/>
                    </v:shape>
                  </w:pict>
                </mc:Fallback>
              </mc:AlternateContent>
            </w:r>
            <w:r>
              <w:rPr>
                <w:sz w:val="18"/>
                <w:lang w:val="ru-RU"/>
              </w:rPr>
              <w:t>Пациент отказался от лечения по причине нежелательных явлений</w:t>
            </w:r>
            <w:r w:rsidRPr="00A0219F">
              <w:rPr>
                <w:sz w:val="18"/>
                <w:lang w:val="ru-RU"/>
              </w:rPr>
              <w:t xml:space="preserve">            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A0219F">
              <w:rPr>
                <w:sz w:val="18"/>
                <w:lang w:val="ru-RU"/>
              </w:rPr>
              <w:t xml:space="preserve">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  <w:r w:rsidRPr="00A0219F">
              <w:rPr>
                <w:sz w:val="18"/>
                <w:lang w:val="ru-RU"/>
              </w:rPr>
              <w:t xml:space="preserve">  </w:t>
            </w:r>
          </w:p>
          <w:p w:rsidR="00E008E7" w:rsidRDefault="00E008E7" w:rsidP="00263BFA">
            <w:pPr>
              <w:ind w:left="284"/>
              <w:rPr>
                <w:b/>
                <w:i/>
                <w:sz w:val="18"/>
                <w:lang w:val="ru-RU"/>
              </w:rPr>
            </w:pPr>
          </w:p>
          <w:p w:rsidR="00E008E7" w:rsidRDefault="00E008E7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>Если</w:t>
            </w:r>
            <w:r w:rsidRPr="00A0219F">
              <w:rPr>
                <w:b/>
                <w:i/>
                <w:sz w:val="18"/>
                <w:lang w:val="ru-RU"/>
              </w:rPr>
              <w:t xml:space="preserve"> “</w:t>
            </w:r>
            <w:r>
              <w:rPr>
                <w:b/>
                <w:i/>
                <w:sz w:val="18"/>
                <w:lang w:val="ru-RU"/>
              </w:rPr>
              <w:t>ДА</w:t>
            </w:r>
            <w:r w:rsidRPr="00A0219F">
              <w:rPr>
                <w:b/>
                <w:i/>
                <w:sz w:val="18"/>
                <w:lang w:val="ru-RU"/>
              </w:rPr>
              <w:t xml:space="preserve">”, </w:t>
            </w:r>
            <w:r>
              <w:rPr>
                <w:b/>
                <w:i/>
                <w:sz w:val="18"/>
                <w:lang w:val="ru-RU"/>
              </w:rPr>
              <w:t>просьба</w:t>
            </w:r>
            <w:r w:rsidRPr="00A0219F">
              <w:rPr>
                <w:b/>
                <w:i/>
                <w:sz w:val="18"/>
                <w:lang w:val="ru-RU"/>
              </w:rPr>
              <w:t xml:space="preserve"> </w:t>
            </w:r>
            <w:r>
              <w:rPr>
                <w:b/>
                <w:i/>
                <w:sz w:val="18"/>
                <w:lang w:val="ru-RU"/>
              </w:rPr>
              <w:t>заполнить</w:t>
            </w:r>
            <w:r w:rsidRPr="00A0219F">
              <w:rPr>
                <w:b/>
                <w:i/>
                <w:sz w:val="18"/>
                <w:lang w:val="ru-RU"/>
              </w:rPr>
              <w:t xml:space="preserve"> </w:t>
            </w:r>
            <w:r>
              <w:rPr>
                <w:b/>
                <w:i/>
                <w:sz w:val="18"/>
                <w:lang w:val="ru-RU"/>
              </w:rPr>
              <w:t xml:space="preserve">форму отчетности по НЯ (Приложение 1). </w:t>
            </w:r>
          </w:p>
          <w:p w:rsidR="00E008E7" w:rsidRDefault="00E008E7" w:rsidP="00263BFA">
            <w:pPr>
              <w:rPr>
                <w:b/>
                <w:i/>
                <w:sz w:val="18"/>
                <w:lang w:val="ru-RU"/>
              </w:rPr>
            </w:pPr>
            <w:r w:rsidRPr="003478B5">
              <w:rPr>
                <w:sz w:val="18"/>
                <w:lang w:val="ru-RU"/>
              </w:rPr>
              <w:t xml:space="preserve">Если СНЯ, просьба заполнить бланк СНЯ и отправить С-И и/или Монитору в течение 24 часов по факсу и/или на эл. </w:t>
            </w:r>
            <w:r>
              <w:rPr>
                <w:sz w:val="18"/>
                <w:lang w:val="ru-RU"/>
              </w:rPr>
              <w:t>а</w:t>
            </w:r>
            <w:r w:rsidRPr="003478B5">
              <w:rPr>
                <w:sz w:val="18"/>
                <w:lang w:val="ru-RU"/>
              </w:rPr>
              <w:t>дрес</w:t>
            </w:r>
            <w:r>
              <w:rPr>
                <w:sz w:val="18"/>
                <w:lang w:val="ru-RU"/>
              </w:rPr>
              <w:t>,</w:t>
            </w:r>
            <w:r w:rsidRPr="003478B5">
              <w:rPr>
                <w:sz w:val="18"/>
                <w:lang w:val="ru-RU"/>
              </w:rPr>
              <w:t xml:space="preserve"> указанные в протоколе.</w:t>
            </w:r>
          </w:p>
          <w:p w:rsidR="00E008E7" w:rsidRPr="00A0219F" w:rsidRDefault="00E008E7" w:rsidP="00263BFA">
            <w:pPr>
              <w:rPr>
                <w:b/>
                <w:i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Если </w:t>
            </w:r>
            <w:r w:rsidRPr="00296952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296952">
              <w:rPr>
                <w:b/>
                <w:i/>
                <w:sz w:val="18"/>
                <w:lang w:val="ru-RU"/>
              </w:rPr>
              <w:t>”,</w:t>
            </w:r>
            <w:r>
              <w:rPr>
                <w:b/>
                <w:i/>
                <w:sz w:val="18"/>
                <w:lang w:val="ru-RU"/>
              </w:rPr>
              <w:t xml:space="preserve"> просьба отметить ниже:</w:t>
            </w:r>
            <w:r w:rsidRPr="00296952">
              <w:rPr>
                <w:b/>
                <w:i/>
                <w:sz w:val="18"/>
                <w:lang w:val="ru-RU"/>
              </w:rPr>
              <w:t xml:space="preserve"> </w:t>
            </w:r>
            <w:r w:rsidRPr="00A0219F">
              <w:rPr>
                <w:b/>
                <w:i/>
                <w:lang w:val="ru-RU"/>
              </w:rPr>
              <w:t xml:space="preserve">        </w:t>
            </w:r>
          </w:p>
          <w:p w:rsidR="00E008E7" w:rsidRPr="00A0219F" w:rsidRDefault="00E008E7" w:rsidP="00263BFA">
            <w:pPr>
              <w:numPr>
                <w:ilvl w:val="0"/>
                <w:numId w:val="34"/>
              </w:numPr>
              <w:ind w:left="284" w:firstLine="0"/>
              <w:rPr>
                <w:sz w:val="18"/>
                <w:lang w:val="ru-RU"/>
              </w:rPr>
            </w:pPr>
            <w:r w:rsidRPr="006B34C6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2DD1BDC" wp14:editId="2782B78A">
                      <wp:simplePos x="0" y="0"/>
                      <wp:positionH relativeFrom="column">
                        <wp:posOffset>3809365</wp:posOffset>
                      </wp:positionH>
                      <wp:positionV relativeFrom="paragraph">
                        <wp:posOffset>93428</wp:posOffset>
                      </wp:positionV>
                      <wp:extent cx="278296" cy="0"/>
                      <wp:effectExtent l="0" t="76200" r="26670" b="95250"/>
                      <wp:wrapNone/>
                      <wp:docPr id="25" name="Straight Arrow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829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5" o:spid="_x0000_s1026" type="#_x0000_t32" style="position:absolute;margin-left:299.95pt;margin-top:7.35pt;width:21.9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">
                      <v:stroke endarrow="block"/>
                    </v:shape>
                  </w:pict>
                </mc:Fallback>
              </mc:AlternateContent>
            </w:r>
            <w:r>
              <w:rPr>
                <w:sz w:val="18"/>
                <w:lang w:val="ru-RU"/>
              </w:rPr>
              <w:t>Лечение остановлено по решению исследователя</w:t>
            </w:r>
            <w:r w:rsidRPr="008662E9">
              <w:rPr>
                <w:sz w:val="18"/>
                <w:lang w:val="ru-RU"/>
              </w:rPr>
              <w:t xml:space="preserve">  по причине НЯ</w:t>
            </w:r>
            <w:r w:rsidRPr="00A0219F">
              <w:rPr>
                <w:lang w:val="ru-RU"/>
              </w:rPr>
              <w:t xml:space="preserve">              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A0219F">
              <w:rPr>
                <w:sz w:val="18"/>
                <w:lang w:val="ru-RU"/>
              </w:rPr>
              <w:t xml:space="preserve">     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  <w:r w:rsidRPr="00A0219F">
              <w:rPr>
                <w:sz w:val="18"/>
                <w:lang w:val="ru-RU"/>
              </w:rPr>
              <w:t xml:space="preserve">  </w:t>
            </w:r>
          </w:p>
          <w:p w:rsidR="00E008E7" w:rsidRDefault="00E008E7" w:rsidP="00263BFA">
            <w:pPr>
              <w:ind w:left="284"/>
              <w:rPr>
                <w:b/>
                <w:i/>
                <w:sz w:val="18"/>
                <w:lang w:val="ru-RU"/>
              </w:rPr>
            </w:pPr>
          </w:p>
          <w:p w:rsidR="00E008E7" w:rsidRDefault="00E008E7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Если </w:t>
            </w:r>
            <w:r w:rsidRPr="004D5B6F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ДА</w:t>
            </w:r>
            <w:r w:rsidRPr="004D5B6F">
              <w:rPr>
                <w:b/>
                <w:i/>
                <w:sz w:val="18"/>
                <w:lang w:val="ru-RU"/>
              </w:rPr>
              <w:t>”</w:t>
            </w:r>
            <w:r>
              <w:rPr>
                <w:b/>
                <w:i/>
                <w:sz w:val="18"/>
                <w:lang w:val="ru-RU"/>
              </w:rPr>
              <w:t xml:space="preserve">, просьба заполнить форму отчетности НЯ (Приложение1). </w:t>
            </w:r>
          </w:p>
          <w:p w:rsidR="00E008E7" w:rsidRDefault="00E008E7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 </w:t>
            </w:r>
            <w:r w:rsidRPr="003478B5">
              <w:rPr>
                <w:sz w:val="18"/>
                <w:lang w:val="ru-RU"/>
              </w:rPr>
              <w:t xml:space="preserve">Если СНЯ, просьба заполнить бланк СНЯ и отправить С-И и/или Монитору в течение 24 часов по факсу и/или на эл. </w:t>
            </w:r>
            <w:r>
              <w:rPr>
                <w:sz w:val="18"/>
                <w:lang w:val="ru-RU"/>
              </w:rPr>
              <w:t>а</w:t>
            </w:r>
            <w:r w:rsidRPr="003478B5">
              <w:rPr>
                <w:sz w:val="18"/>
                <w:lang w:val="ru-RU"/>
              </w:rPr>
              <w:t>дрес</w:t>
            </w:r>
            <w:r>
              <w:rPr>
                <w:sz w:val="18"/>
                <w:lang w:val="ru-RU"/>
              </w:rPr>
              <w:t>,</w:t>
            </w:r>
            <w:r w:rsidRPr="003478B5">
              <w:rPr>
                <w:sz w:val="18"/>
                <w:lang w:val="ru-RU"/>
              </w:rPr>
              <w:t xml:space="preserve"> указанные в протоколе.</w:t>
            </w:r>
          </w:p>
          <w:p w:rsidR="00E008E7" w:rsidRDefault="00E008E7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Если </w:t>
            </w:r>
            <w:r w:rsidRPr="004D5B6F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4D5B6F">
              <w:rPr>
                <w:b/>
                <w:i/>
                <w:sz w:val="18"/>
                <w:lang w:val="ru-RU"/>
              </w:rPr>
              <w:t>”</w:t>
            </w:r>
            <w:r>
              <w:rPr>
                <w:b/>
                <w:i/>
                <w:sz w:val="18"/>
                <w:lang w:val="ru-RU"/>
              </w:rPr>
              <w:t>, просьба отметить ниже:</w:t>
            </w:r>
            <w:r w:rsidRPr="00296952">
              <w:rPr>
                <w:b/>
                <w:i/>
                <w:sz w:val="18"/>
                <w:lang w:val="ru-RU"/>
              </w:rPr>
              <w:t xml:space="preserve"> </w:t>
            </w:r>
          </w:p>
          <w:p w:rsidR="00E008E7" w:rsidRPr="008662E9" w:rsidRDefault="00E008E7" w:rsidP="00263BFA">
            <w:pPr>
              <w:pStyle w:val="ListParagraph"/>
              <w:numPr>
                <w:ilvl w:val="0"/>
                <w:numId w:val="34"/>
              </w:numPr>
              <w:ind w:left="709" w:hanging="425"/>
              <w:rPr>
                <w:b/>
                <w:lang w:val="ru-RU"/>
              </w:rPr>
            </w:pPr>
            <w:r w:rsidRPr="008662E9">
              <w:rPr>
                <w:sz w:val="18"/>
                <w:lang w:val="ru-RU"/>
              </w:rPr>
              <w:t>Исследователь прекратил лечение в связи с:</w:t>
            </w:r>
          </w:p>
          <w:p w:rsidR="00E008E7" w:rsidRDefault="00E008E7" w:rsidP="00263BFA">
            <w:pPr>
              <w:ind w:left="284"/>
              <w:rPr>
                <w:sz w:val="18"/>
                <w:lang w:val="ru-RU"/>
              </w:rPr>
            </w:pPr>
            <w:r w:rsidRPr="001F749C">
              <w:rPr>
                <w:sz w:val="18"/>
                <w:lang w:val="ru-RU"/>
              </w:rPr>
              <w:t xml:space="preserve">Прогрессия заболевания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1F749C">
              <w:rPr>
                <w:sz w:val="18"/>
                <w:lang w:val="ru-RU"/>
              </w:rPr>
              <w:t xml:space="preserve">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</w:p>
          <w:p w:rsidR="00E008E7" w:rsidRDefault="00E008E7" w:rsidP="00263BFA">
            <w:pPr>
              <w:ind w:left="284"/>
              <w:rPr>
                <w:sz w:val="18"/>
                <w:lang w:val="ru-RU"/>
              </w:rPr>
            </w:pPr>
            <w:r w:rsidRPr="001F749C">
              <w:rPr>
                <w:sz w:val="18"/>
                <w:lang w:val="ru-RU"/>
              </w:rPr>
              <w:t xml:space="preserve">Появление нового злокачественного образования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>
              <w:rPr>
                <w:sz w:val="18"/>
                <w:lang w:val="ru-RU"/>
              </w:rPr>
              <w:t>*</w:t>
            </w:r>
            <w:r w:rsidRPr="001F749C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1F749C">
              <w:rPr>
                <w:sz w:val="18"/>
                <w:lang w:val="ru-RU"/>
              </w:rPr>
              <w:t xml:space="preserve">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</w:p>
          <w:p w:rsidR="00E008E7" w:rsidRDefault="00E008E7" w:rsidP="00263BFA">
            <w:pPr>
              <w:ind w:left="284"/>
              <w:rPr>
                <w:b/>
                <w:i/>
                <w:sz w:val="18"/>
                <w:lang w:val="ru-RU"/>
              </w:rPr>
            </w:pPr>
            <w:r w:rsidRPr="001F749C">
              <w:rPr>
                <w:b/>
                <w:i/>
                <w:sz w:val="18"/>
                <w:lang w:val="ru-RU"/>
              </w:rPr>
              <w:t>Если “ДА”, просьба указать</w:t>
            </w:r>
            <w:r w:rsidRPr="001F749C" w:rsidDel="001F749C">
              <w:rPr>
                <w:b/>
                <w:i/>
                <w:sz w:val="18"/>
                <w:lang w:val="ru-RU"/>
              </w:rPr>
              <w:t xml:space="preserve"> </w:t>
            </w:r>
            <w:r w:rsidRPr="001F749C">
              <w:rPr>
                <w:b/>
                <w:i/>
                <w:sz w:val="18"/>
                <w:lang w:val="ru-RU"/>
              </w:rPr>
              <w:t>__________________________________________________________________</w:t>
            </w:r>
          </w:p>
          <w:p w:rsidR="00E008E7" w:rsidRDefault="00E008E7" w:rsidP="00263BFA">
            <w:pPr>
              <w:ind w:left="284"/>
              <w:rPr>
                <w:b/>
                <w:i/>
                <w:sz w:val="18"/>
                <w:lang w:val="ru-RU"/>
              </w:rPr>
            </w:pPr>
          </w:p>
          <w:p w:rsidR="00E008E7" w:rsidRDefault="00E008E7" w:rsidP="00263BFA">
            <w:pPr>
              <w:ind w:left="284"/>
              <w:rPr>
                <w:sz w:val="18"/>
                <w:lang w:val="ru-RU"/>
              </w:rPr>
            </w:pPr>
            <w:r w:rsidRPr="001F749C">
              <w:rPr>
                <w:sz w:val="18"/>
                <w:lang w:val="ru-RU"/>
              </w:rPr>
              <w:t xml:space="preserve">Беременность   </w:t>
            </w:r>
            <w:r>
              <w:rPr>
                <w:b/>
                <w:lang w:val="ru-RU"/>
              </w:rPr>
              <w:t xml:space="preserve">    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>
              <w:rPr>
                <w:sz w:val="18"/>
                <w:lang w:val="ru-RU"/>
              </w:rPr>
              <w:t>* да</w:t>
            </w:r>
            <w:r w:rsidRPr="001F749C">
              <w:rPr>
                <w:sz w:val="18"/>
                <w:lang w:val="ru-RU"/>
              </w:rPr>
              <w:t xml:space="preserve">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</w:p>
          <w:p w:rsidR="00E008E7" w:rsidRDefault="00E008E7" w:rsidP="00263BFA">
            <w:pPr>
              <w:ind w:left="284"/>
              <w:rPr>
                <w:b/>
                <w:i/>
                <w:sz w:val="18"/>
                <w:lang w:val="ru-RU"/>
              </w:rPr>
            </w:pPr>
            <w:r w:rsidRPr="001F749C">
              <w:rPr>
                <w:b/>
                <w:i/>
                <w:sz w:val="18"/>
                <w:lang w:val="ru-RU"/>
              </w:rPr>
              <w:t xml:space="preserve">Если “ДА”, просьба </w:t>
            </w:r>
            <w:r>
              <w:rPr>
                <w:b/>
                <w:i/>
                <w:sz w:val="18"/>
                <w:lang w:val="ru-RU"/>
              </w:rPr>
              <w:t>немедленно сообщить С-И и/или Монитору</w:t>
            </w:r>
          </w:p>
          <w:p w:rsidR="00E008E7" w:rsidRDefault="00E008E7" w:rsidP="00263BFA">
            <w:pPr>
              <w:ind w:left="284"/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>Другие: ___________________________________________________________</w:t>
            </w:r>
          </w:p>
          <w:p w:rsidR="00E008E7" w:rsidRPr="001F749C" w:rsidRDefault="00E008E7" w:rsidP="00263BFA">
            <w:pPr>
              <w:ind w:left="284"/>
              <w:rPr>
                <w:b/>
                <w:lang w:val="ru-RU"/>
              </w:rPr>
            </w:pPr>
          </w:p>
        </w:tc>
      </w:tr>
      <w:tr w:rsidR="00263BFA" w:rsidTr="00263BFA">
        <w:trPr>
          <w:trHeight w:val="839"/>
        </w:trPr>
        <w:tc>
          <w:tcPr>
            <w:tcW w:w="9879" w:type="dxa"/>
          </w:tcPr>
          <w:p w:rsidR="00263BFA" w:rsidRDefault="00263BFA" w:rsidP="00263BFA">
            <w:pPr>
              <w:spacing w:before="40" w:after="40" w:line="320" w:lineRule="exact"/>
              <w:rPr>
                <w:ins w:id="25" w:author="Suguraliyeva, Zhanar [JNJKZ]" w:date="2017-04-24T14:23:00Z"/>
                <w:lang w:val="ru-RU"/>
              </w:rPr>
            </w:pPr>
            <w:ins w:id="26" w:author="Suguraliyeva, Zhanar [JNJKZ]" w:date="2017-04-24T14:23:00Z">
              <w:r>
                <w:rPr>
                  <w:b/>
                  <w:sz w:val="20"/>
                  <w:lang w:val="ru-RU"/>
                </w:rPr>
                <w:t>Сопутствующая терапия</w:t>
              </w:r>
              <w:r w:rsidRPr="003F3281">
                <w:rPr>
                  <w:b/>
                  <w:sz w:val="20"/>
                </w:rPr>
                <w:t xml:space="preserve"> (</w:t>
              </w:r>
              <w:r>
                <w:rPr>
                  <w:b/>
                  <w:sz w:val="20"/>
                  <w:lang w:val="ru-RU"/>
                </w:rPr>
                <w:t>перечислить все</w:t>
              </w:r>
              <w:r w:rsidRPr="003F3281">
                <w:rPr>
                  <w:b/>
                  <w:sz w:val="20"/>
                </w:rPr>
                <w:t>)</w:t>
              </w:r>
              <w:r>
                <w:rPr>
                  <w:lang w:val="ru-RU"/>
                </w:rPr>
                <w:t xml:space="preserve"> </w:t>
              </w:r>
            </w:ins>
          </w:p>
          <w:p w:rsidR="00263BFA" w:rsidRPr="003F3281" w:rsidRDefault="00263BFA" w:rsidP="00263BFA">
            <w:pPr>
              <w:spacing w:before="40" w:after="40" w:line="320" w:lineRule="exact"/>
              <w:rPr>
                <w:ins w:id="27" w:author="Suguraliyeva, Zhanar [JNJKZ]" w:date="2017-04-24T14:23:00Z"/>
                <w:b/>
                <w:sz w:val="20"/>
              </w:rPr>
            </w:pPr>
          </w:p>
          <w:p w:rsidR="00263BFA" w:rsidRDefault="00263BFA" w:rsidP="00263BFA">
            <w:pPr>
              <w:rPr>
                <w:ins w:id="28" w:author="Suguraliyeva, Zhanar [JNJKZ]" w:date="2017-04-24T14:23:00Z"/>
                <w:lang w:val="ru-RU"/>
              </w:rPr>
            </w:pPr>
          </w:p>
          <w:p w:rsidR="00263BFA" w:rsidRDefault="00263BFA" w:rsidP="00263BFA">
            <w:pPr>
              <w:spacing w:before="40" w:after="40" w:line="320" w:lineRule="exact"/>
              <w:rPr>
                <w:b/>
                <w:sz w:val="20"/>
                <w:lang w:val="ru-RU"/>
              </w:rPr>
            </w:pPr>
          </w:p>
        </w:tc>
      </w:tr>
    </w:tbl>
    <w:p w:rsidR="00E008E7" w:rsidDel="00263BFA" w:rsidRDefault="00E008E7" w:rsidP="00263BFA">
      <w:pPr>
        <w:rPr>
          <w:del w:id="29" w:author="Suguraliyeva, Zhanar [JNJKZ]" w:date="2017-04-24T14:23:00Z"/>
          <w:lang w:val="ru-RU"/>
        </w:rPr>
      </w:pPr>
    </w:p>
    <w:p w:rsidR="00BE6904" w:rsidRDefault="00263BFA">
      <w:pPr>
        <w:rPr>
          <w:lang w:val="ru-RU"/>
        </w:rPr>
      </w:pPr>
      <w:r>
        <w:rPr>
          <w:rStyle w:val="CommentReference"/>
        </w:rPr>
        <w:commentReference w:id="30"/>
      </w:r>
    </w:p>
    <w:p w:rsidR="00BE6904" w:rsidRDefault="00BE6904">
      <w:pPr>
        <w:rPr>
          <w:lang w:val="ru-RU"/>
        </w:rPr>
      </w:pPr>
    </w:p>
    <w:p w:rsidR="00E008E7" w:rsidRDefault="00E008E7">
      <w:pPr>
        <w:rPr>
          <w:lang w:val="ru-RU"/>
        </w:rPr>
      </w:pPr>
    </w:p>
    <w:p w:rsidR="00E008E7" w:rsidRDefault="00E008E7">
      <w:pPr>
        <w:rPr>
          <w:lang w:val="ru-RU"/>
        </w:rPr>
      </w:pPr>
    </w:p>
    <w:p w:rsidR="00E008E7" w:rsidRDefault="00E008E7">
      <w:pPr>
        <w:rPr>
          <w:lang w:val="ru-RU"/>
        </w:rPr>
      </w:pPr>
    </w:p>
    <w:p w:rsidR="00E008E7" w:rsidRDefault="00E008E7">
      <w:pPr>
        <w:rPr>
          <w:lang w:val="ru-RU"/>
        </w:rPr>
      </w:pPr>
    </w:p>
    <w:p w:rsidR="00E008E7" w:rsidRDefault="00E008E7">
      <w:pPr>
        <w:rPr>
          <w:lang w:val="ru-RU"/>
        </w:rPr>
      </w:pPr>
    </w:p>
    <w:p w:rsidR="00E008E7" w:rsidRPr="00BE6904" w:rsidRDefault="00E008E7">
      <w:pPr>
        <w:rPr>
          <w:lang w:val="ru-RU"/>
        </w:rPr>
      </w:pPr>
    </w:p>
    <w:tbl>
      <w:tblPr>
        <w:tblStyle w:val="TableGrid"/>
        <w:tblpPr w:leftFromText="180" w:rightFromText="180" w:vertAnchor="text" w:tblpY="71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1843"/>
        <w:gridCol w:w="3700"/>
      </w:tblGrid>
      <w:tr w:rsidR="003939B8" w:rsidRPr="002B40A0" w:rsidTr="00E008E7">
        <w:tc>
          <w:tcPr>
            <w:tcW w:w="9904" w:type="dxa"/>
            <w:gridSpan w:val="4"/>
            <w:shd w:val="clear" w:color="auto" w:fill="D9D9D9" w:themeFill="background1" w:themeFillShade="D9"/>
          </w:tcPr>
          <w:p w:rsidR="003939B8" w:rsidRPr="00BE6904" w:rsidRDefault="00BE6904" w:rsidP="00E008E7">
            <w:pPr>
              <w:jc w:val="center"/>
              <w:rPr>
                <w:lang w:val="ru-RU"/>
              </w:rPr>
            </w:pPr>
            <w:r>
              <w:rPr>
                <w:b/>
                <w:sz w:val="28"/>
                <w:lang w:val="ru-RU"/>
              </w:rPr>
              <w:lastRenderedPageBreak/>
              <w:t>Визит</w:t>
            </w:r>
            <w:r w:rsidRPr="00BE6904" w:rsidDel="00BE6904">
              <w:rPr>
                <w:b/>
                <w:sz w:val="28"/>
                <w:lang w:val="ru-RU"/>
              </w:rPr>
              <w:t xml:space="preserve"> </w:t>
            </w:r>
            <w:r w:rsidR="003939B8" w:rsidRPr="00BE6904">
              <w:rPr>
                <w:b/>
                <w:sz w:val="28"/>
                <w:lang w:val="ru-RU"/>
              </w:rPr>
              <w:t>5 – 4</w:t>
            </w:r>
            <w:r>
              <w:rPr>
                <w:b/>
                <w:sz w:val="28"/>
                <w:lang w:val="ru-RU"/>
              </w:rPr>
              <w:t xml:space="preserve"> цикл терапии после включения пациента в исследование</w:t>
            </w:r>
          </w:p>
        </w:tc>
      </w:tr>
      <w:tr w:rsidR="00BE6904" w:rsidTr="00E008E7">
        <w:tc>
          <w:tcPr>
            <w:tcW w:w="9904" w:type="dxa"/>
            <w:gridSpan w:val="4"/>
          </w:tcPr>
          <w:p w:rsidR="00BE6904" w:rsidRPr="00D747B6" w:rsidRDefault="00BE6904" w:rsidP="00E008E7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b/>
                <w:lang w:val="ru-RU"/>
              </w:rPr>
              <w:t>Дата</w:t>
            </w:r>
            <w:r w:rsidRPr="00C0577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визита</w:t>
            </w:r>
            <w:r w:rsidRPr="006B34C6">
              <w:rPr>
                <w:b/>
              </w:rPr>
              <w:t>:</w:t>
            </w:r>
            <w:r>
              <w:t xml:space="preserve">                         </w:t>
            </w:r>
            <w:r w:rsidRPr="00D747B6">
              <w:rPr>
                <w:sz w:val="20"/>
              </w:rPr>
              <w:t>|__I__I  I__I__I__I  I__I__I__I__|</w:t>
            </w:r>
          </w:p>
          <w:p w:rsidR="00BE6904" w:rsidRDefault="00BE6904" w:rsidP="00E008E7">
            <w:r w:rsidRPr="00C0577F">
              <w:rPr>
                <w:i/>
                <w:sz w:val="20"/>
              </w:rPr>
              <w:t xml:space="preserve">                                                     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BE6904" w:rsidTr="00E008E7">
        <w:tc>
          <w:tcPr>
            <w:tcW w:w="9904" w:type="dxa"/>
            <w:gridSpan w:val="4"/>
            <w:shd w:val="clear" w:color="auto" w:fill="D9D9D9" w:themeFill="background1" w:themeFillShade="D9"/>
          </w:tcPr>
          <w:p w:rsidR="00BE6904" w:rsidRPr="006B34C6" w:rsidRDefault="00BE6904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b/>
              </w:rPr>
            </w:pPr>
            <w:r>
              <w:rPr>
                <w:b/>
                <w:sz w:val="20"/>
                <w:lang w:val="ru-RU"/>
              </w:rPr>
              <w:t>Лабораторные исследования</w:t>
            </w:r>
            <w:r w:rsidRPr="00A34956" w:rsidDel="00BF5F6F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>
              <w:rPr>
                <w:b/>
                <w:sz w:val="20"/>
                <w:lang w:val="ru-RU"/>
              </w:rPr>
              <w:t>перед лечением</w:t>
            </w:r>
            <w:r>
              <w:rPr>
                <w:b/>
                <w:sz w:val="20"/>
              </w:rPr>
              <w:t>)</w:t>
            </w:r>
          </w:p>
        </w:tc>
      </w:tr>
      <w:tr w:rsidR="00BE6904" w:rsidRPr="00D747B6" w:rsidTr="00E008E7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:rsidR="00BE6904" w:rsidRPr="00A34956" w:rsidRDefault="00BE6904" w:rsidP="00E008E7">
            <w:pPr>
              <w:ind w:left="-709" w:firstLine="709"/>
              <w:jc w:val="center"/>
              <w:rPr>
                <w:b/>
                <w:sz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BE6904" w:rsidRPr="00D747B6" w:rsidRDefault="00BE6904" w:rsidP="00E008E7">
            <w:pPr>
              <w:ind w:left="-709" w:firstLine="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Показатели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BE6904" w:rsidRDefault="00BE6904" w:rsidP="00E008E7">
            <w:pPr>
              <w:tabs>
                <w:tab w:val="left" w:pos="188"/>
              </w:tabs>
              <w:ind w:left="-709" w:firstLine="709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Единица</w:t>
            </w:r>
          </w:p>
          <w:p w:rsidR="00BE6904" w:rsidRPr="00D747B6" w:rsidRDefault="00BE6904" w:rsidP="00E008E7">
            <w:pPr>
              <w:tabs>
                <w:tab w:val="left" w:pos="188"/>
              </w:tabs>
              <w:ind w:left="-709" w:firstLine="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измерения</w:t>
            </w:r>
          </w:p>
        </w:tc>
        <w:tc>
          <w:tcPr>
            <w:tcW w:w="3700" w:type="dxa"/>
            <w:tcBorders>
              <w:bottom w:val="single" w:sz="4" w:space="0" w:color="auto"/>
            </w:tcBorders>
            <w:shd w:val="clear" w:color="auto" w:fill="auto"/>
          </w:tcPr>
          <w:p w:rsidR="00BE6904" w:rsidRPr="00D747B6" w:rsidRDefault="00BE6904" w:rsidP="00E008E7">
            <w:pPr>
              <w:ind w:left="-709" w:firstLine="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Дата проведения</w:t>
            </w:r>
          </w:p>
        </w:tc>
      </w:tr>
      <w:tr w:rsidR="00BE6904" w:rsidRPr="00A34956" w:rsidTr="00E008E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E6904" w:rsidRPr="00A34956" w:rsidRDefault="00BE6904" w:rsidP="00E008E7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b/>
                <w:sz w:val="20"/>
              </w:rPr>
              <w:t>СА 125:</w:t>
            </w:r>
            <w:r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C22197">
              <w:rPr>
                <w:sz w:val="20"/>
              </w:rPr>
              <w:t xml:space="preserve">           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E6904" w:rsidRPr="00A34956" w:rsidRDefault="00BE6904" w:rsidP="00E008E7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E6904" w:rsidRPr="00A34956" w:rsidRDefault="00BE6904" w:rsidP="00E008E7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Ед</w:t>
            </w:r>
            <w:r w:rsidRPr="00D747B6">
              <w:rPr>
                <w:sz w:val="20"/>
              </w:rPr>
              <w:t>/</w:t>
            </w:r>
            <w:r>
              <w:rPr>
                <w:sz w:val="20"/>
                <w:lang w:val="ru-RU"/>
              </w:rPr>
              <w:t>мл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6904" w:rsidRPr="00413044" w:rsidRDefault="00BE6904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BE6904" w:rsidRPr="00A34956" w:rsidRDefault="00BE6904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BE6904" w:rsidRPr="003B5370" w:rsidTr="00E008E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E6904" w:rsidRPr="00D747B6" w:rsidRDefault="00BE6904" w:rsidP="00E008E7">
            <w:pPr>
              <w:ind w:left="-709" w:firstLine="709"/>
              <w:rPr>
                <w:sz w:val="20"/>
              </w:rPr>
            </w:pPr>
            <w:r>
              <w:rPr>
                <w:b/>
                <w:sz w:val="20"/>
                <w:lang w:val="ru-RU"/>
              </w:rPr>
              <w:t>ОАК</w:t>
            </w:r>
            <w:r w:rsidRPr="00D747B6">
              <w:rPr>
                <w:b/>
                <w:sz w:val="20"/>
              </w:rPr>
              <w:t>:</w:t>
            </w:r>
            <w:r w:rsidRPr="00D747B6">
              <w:rPr>
                <w:sz w:val="20"/>
              </w:rPr>
              <w:t xml:space="preserve">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6904" w:rsidRDefault="00BE6904" w:rsidP="00E008E7">
            <w:pPr>
              <w:ind w:left="-709" w:firstLine="709"/>
              <w:jc w:val="center"/>
              <w:rPr>
                <w:rFonts w:cs="Arial"/>
                <w:color w:val="000080"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6904" w:rsidRPr="00D747B6" w:rsidRDefault="00BE6904" w:rsidP="00E008E7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E6904" w:rsidRPr="003B5370" w:rsidRDefault="00BE6904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</w:tc>
      </w:tr>
      <w:tr w:rsidR="00BE6904" w:rsidRPr="003B5370" w:rsidTr="00E008E7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E6904" w:rsidRPr="00D747B6" w:rsidRDefault="00BE6904" w:rsidP="00E008E7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t xml:space="preserve">              </w:t>
            </w:r>
            <w:r>
              <w:rPr>
                <w:sz w:val="20"/>
              </w:rPr>
              <w:t xml:space="preserve">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Гемоглобин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E6904" w:rsidRDefault="00BE6904" w:rsidP="00E008E7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BE6904" w:rsidRPr="00D747B6" w:rsidRDefault="00BE6904" w:rsidP="00E008E7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г</w:t>
            </w:r>
            <w:r w:rsidRPr="00D747B6">
              <w:rPr>
                <w:sz w:val="20"/>
              </w:rPr>
              <w:t>/</w:t>
            </w:r>
            <w:r>
              <w:rPr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6904" w:rsidRPr="00E57829" w:rsidRDefault="00BE6904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BE6904" w:rsidRPr="003B5370" w:rsidRDefault="00BE6904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BE6904" w:rsidRPr="003B5370" w:rsidTr="00E008E7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E6904" w:rsidRPr="00D747B6" w:rsidRDefault="00BE6904" w:rsidP="00E008E7">
            <w:pPr>
              <w:ind w:left="-709" w:firstLine="709"/>
              <w:rPr>
                <w:sz w:val="20"/>
              </w:rPr>
            </w:pPr>
            <w:r>
              <w:rPr>
                <w:sz w:val="20"/>
              </w:rPr>
              <w:t xml:space="preserve">   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Эритроциты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E6904" w:rsidRDefault="00BE6904" w:rsidP="00E008E7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BE6904" w:rsidRPr="00D747B6" w:rsidRDefault="00BE6904" w:rsidP="00E008E7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10¹²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6904" w:rsidRPr="00E57829" w:rsidRDefault="00BE6904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BE6904" w:rsidRPr="003B5370" w:rsidRDefault="00BE6904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BE6904" w:rsidRPr="003B5370" w:rsidTr="00E008E7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E6904" w:rsidRDefault="00BE6904" w:rsidP="00E008E7">
            <w:pPr>
              <w:ind w:left="-709" w:firstLine="709"/>
              <w:rPr>
                <w:sz w:val="20"/>
              </w:rPr>
            </w:pPr>
            <w:r>
              <w:rPr>
                <w:rFonts w:ascii="Arial" w:hAnsi="Arial"/>
                <w:b/>
                <w:bCs/>
                <w:color w:val="000080"/>
                <w:sz w:val="20"/>
                <w:szCs w:val="20"/>
              </w:rPr>
              <w:t xml:space="preserve">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Лейкоциты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E6904" w:rsidRDefault="00BE6904" w:rsidP="00E008E7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BE6904" w:rsidRPr="00D747B6" w:rsidRDefault="00BE6904" w:rsidP="00E008E7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6904" w:rsidRPr="00E57829" w:rsidRDefault="00BE6904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BE6904" w:rsidRPr="003B5370" w:rsidRDefault="00BE6904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BE6904" w:rsidRPr="003B5370" w:rsidTr="00E008E7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E6904" w:rsidRDefault="00BE6904" w:rsidP="00E008E7">
            <w:pPr>
              <w:ind w:left="-709" w:firstLine="709"/>
              <w:rPr>
                <w:sz w:val="20"/>
              </w:rPr>
            </w:pPr>
            <w:r>
              <w:rPr>
                <w:sz w:val="20"/>
              </w:rPr>
              <w:t xml:space="preserve">   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Тромбоциты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E6904" w:rsidRDefault="00BE6904" w:rsidP="00E008E7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BE6904" w:rsidRPr="00D747B6" w:rsidRDefault="00BE6904" w:rsidP="00E008E7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6904" w:rsidRPr="00E57829" w:rsidRDefault="00BE6904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BE6904" w:rsidRPr="003B5370" w:rsidRDefault="00BE6904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BE6904" w:rsidRPr="003B5370" w:rsidTr="00E008E7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E6904" w:rsidRDefault="00BE6904" w:rsidP="00E008E7">
            <w:pPr>
              <w:ind w:left="-709" w:firstLine="709"/>
              <w:rPr>
                <w:sz w:val="20"/>
              </w:rPr>
            </w:pPr>
            <w:r>
              <w:rPr>
                <w:color w:val="000080"/>
                <w:szCs w:val="18"/>
              </w:rPr>
              <w:t xml:space="preserve"> 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Нейтрофилы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904" w:rsidRDefault="00BE6904" w:rsidP="00E008E7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904" w:rsidRPr="00D747B6" w:rsidRDefault="00BE6904" w:rsidP="00E008E7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904" w:rsidRPr="00E57829" w:rsidRDefault="00BE6904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BE6904" w:rsidRPr="003B5370" w:rsidRDefault="00BE6904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BE6904" w:rsidRPr="002B40A0" w:rsidTr="00E008E7">
        <w:tc>
          <w:tcPr>
            <w:tcW w:w="990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BE6904" w:rsidRPr="00BE6904" w:rsidRDefault="00BE6904" w:rsidP="00E008E7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Биохимический анализ крови</w:t>
            </w:r>
            <w:r w:rsidRPr="001F7B5A">
              <w:rPr>
                <w:b/>
                <w:sz w:val="20"/>
                <w:lang w:val="ru-RU"/>
              </w:rPr>
              <w:t>:</w:t>
            </w:r>
            <w:r>
              <w:rPr>
                <w:b/>
                <w:sz w:val="20"/>
                <w:lang w:val="ru-RU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1F7B5A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1F7B5A">
              <w:rPr>
                <w:sz w:val="20"/>
                <w:lang w:val="ru-RU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1F7B5A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F248FB" w:rsidRPr="00D747B6" w:rsidTr="00E008E7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248FB" w:rsidRDefault="00F248FB" w:rsidP="00E008E7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Общий белок</w:t>
            </w:r>
            <w:r>
              <w:rPr>
                <w:b/>
                <w:sz w:val="20"/>
              </w:rPr>
              <w:t>:</w:t>
            </w:r>
          </w:p>
          <w:p w:rsidR="00F248FB" w:rsidRDefault="00F248FB" w:rsidP="00E008E7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48FB" w:rsidRDefault="00F248FB" w:rsidP="00E008E7">
            <w:pPr>
              <w:ind w:left="-709" w:firstLine="709"/>
              <w:jc w:val="center"/>
              <w:rPr>
                <w:sz w:val="20"/>
              </w:rPr>
            </w:pPr>
          </w:p>
          <w:p w:rsidR="00F248FB" w:rsidRPr="00D747B6" w:rsidRDefault="00F248FB" w:rsidP="00E008E7">
            <w:pPr>
              <w:ind w:left="-709" w:firstLine="709"/>
              <w:jc w:val="center"/>
              <w:rPr>
                <w:rFonts w:cs="Arial"/>
                <w:sz w:val="20"/>
              </w:rPr>
            </w:pP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48FB" w:rsidRPr="00322490" w:rsidRDefault="00F248FB" w:rsidP="00E008E7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  <w:lang w:val="ru-RU"/>
              </w:rPr>
            </w:pPr>
          </w:p>
          <w:p w:rsidR="00F248FB" w:rsidRPr="00D747B6" w:rsidRDefault="00F248FB" w:rsidP="00E008E7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322490">
              <w:rPr>
                <w:sz w:val="20"/>
                <w:lang w:val="ru-RU"/>
              </w:rPr>
              <w:t>мкмоль/л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8FB" w:rsidRPr="00D747B6" w:rsidRDefault="00F248FB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F248FB" w:rsidRPr="00D747B6" w:rsidRDefault="00F248FB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F248FB" w:rsidRPr="00D747B6" w:rsidTr="00E008E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248FB" w:rsidRPr="00D747B6" w:rsidRDefault="00F248FB" w:rsidP="00E008E7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Билирубин</w:t>
            </w:r>
            <w:r>
              <w:rPr>
                <w:b/>
                <w:sz w:val="20"/>
              </w:rPr>
              <w:t>:</w:t>
            </w:r>
          </w:p>
          <w:p w:rsidR="00F248FB" w:rsidRPr="00D747B6" w:rsidRDefault="00F248FB" w:rsidP="00E008E7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48FB" w:rsidRPr="00D747B6" w:rsidRDefault="00F248FB" w:rsidP="00E008E7">
            <w:pPr>
              <w:ind w:left="-709" w:firstLine="709"/>
              <w:jc w:val="center"/>
              <w:rPr>
                <w:rFonts w:cs="Arial"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48FB" w:rsidRPr="00D747B6" w:rsidRDefault="00F248FB" w:rsidP="00E008E7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248FB" w:rsidRPr="00D747B6" w:rsidRDefault="00F248FB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</w:tc>
      </w:tr>
      <w:tr w:rsidR="00F248FB" w:rsidRPr="00D747B6" w:rsidTr="00E008E7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48FB" w:rsidRPr="00D747B6" w:rsidRDefault="00F248FB" w:rsidP="00E008E7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Общий</w:t>
            </w:r>
            <w:r w:rsidRPr="00D747B6">
              <w:rPr>
                <w:sz w:val="20"/>
              </w:rPr>
              <w:t xml:space="preserve">:     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F248FB" w:rsidRPr="00D747B6" w:rsidRDefault="00F248FB" w:rsidP="00E008E7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248FB" w:rsidRPr="00D747B6" w:rsidRDefault="00F248FB" w:rsidP="00E008E7">
            <w:pPr>
              <w:tabs>
                <w:tab w:val="left" w:pos="188"/>
              </w:tabs>
              <w:jc w:val="center"/>
              <w:rPr>
                <w:sz w:val="20"/>
              </w:rPr>
            </w:pPr>
            <w:r w:rsidRPr="00322490">
              <w:rPr>
                <w:sz w:val="20"/>
                <w:lang w:val="ru-RU"/>
              </w:rPr>
              <w:t>мкмоль/л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48FB" w:rsidRPr="00D747B6" w:rsidRDefault="00F248FB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F248FB" w:rsidRPr="00D747B6" w:rsidRDefault="00F248FB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F248FB" w:rsidRPr="00D747B6" w:rsidTr="00E008E7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48FB" w:rsidRPr="00D747B6" w:rsidRDefault="00F248FB" w:rsidP="00E008E7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Прямой</w:t>
            </w:r>
            <w:r>
              <w:rPr>
                <w:sz w:val="20"/>
              </w:rPr>
              <w:t>:</w:t>
            </w:r>
            <w:r w:rsidRPr="00D747B6">
              <w:rPr>
                <w:sz w:val="20"/>
              </w:rPr>
              <w:t xml:space="preserve">   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F248FB" w:rsidRPr="00D747B6" w:rsidRDefault="00F248FB" w:rsidP="00E008E7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248FB" w:rsidRPr="00D747B6" w:rsidRDefault="00F248FB" w:rsidP="00E008E7">
            <w:pPr>
              <w:tabs>
                <w:tab w:val="left" w:pos="188"/>
              </w:tabs>
              <w:jc w:val="center"/>
              <w:rPr>
                <w:sz w:val="20"/>
              </w:rPr>
            </w:pPr>
            <w:r w:rsidRPr="00322490">
              <w:rPr>
                <w:sz w:val="20"/>
                <w:lang w:val="ru-RU"/>
              </w:rPr>
              <w:t>мкмоль/л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48FB" w:rsidRPr="00D747B6" w:rsidRDefault="00F248FB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F248FB" w:rsidRPr="00D747B6" w:rsidRDefault="00F248FB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F248FB" w:rsidRPr="00D747B6" w:rsidTr="00E008E7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248FB" w:rsidRPr="00D747B6" w:rsidRDefault="00F248FB" w:rsidP="00E008E7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Непрямой</w:t>
            </w:r>
            <w:r>
              <w:rPr>
                <w:sz w:val="20"/>
              </w:rPr>
              <w:t xml:space="preserve">: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48FB" w:rsidRPr="00D747B6" w:rsidRDefault="00F248FB" w:rsidP="00E008E7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48FB" w:rsidRPr="00D747B6" w:rsidRDefault="00F248FB" w:rsidP="00E008E7">
            <w:pPr>
              <w:tabs>
                <w:tab w:val="left" w:pos="188"/>
              </w:tabs>
              <w:jc w:val="center"/>
              <w:rPr>
                <w:sz w:val="20"/>
              </w:rPr>
            </w:pPr>
            <w:r w:rsidRPr="00322490">
              <w:rPr>
                <w:sz w:val="20"/>
                <w:lang w:val="ru-RU"/>
              </w:rPr>
              <w:t>мкмоль/л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48FB" w:rsidRPr="00D747B6" w:rsidRDefault="00F248FB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F248FB" w:rsidRPr="00D747B6" w:rsidRDefault="00F248FB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F248FB" w:rsidTr="00E008E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248FB" w:rsidRDefault="00F248FB" w:rsidP="00E008E7"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/>
              </w:rPr>
              <w:t>СТ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48FB" w:rsidRDefault="00F248FB" w:rsidP="00E008E7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48FB" w:rsidRPr="00E42D22" w:rsidRDefault="00F248FB" w:rsidP="00E008E7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МЕ</w:t>
            </w:r>
            <w:r w:rsidRPr="00E42D22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248FB" w:rsidRPr="00D747B6" w:rsidRDefault="00F248FB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F248FB" w:rsidRDefault="00F248FB" w:rsidP="00E008E7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F248FB" w:rsidTr="00E008E7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48FB" w:rsidRDefault="00F248FB" w:rsidP="00E008E7"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/>
              </w:rPr>
              <w:t>ЛТ</w:t>
            </w:r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F248FB" w:rsidRDefault="00F248FB" w:rsidP="00E008E7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248FB" w:rsidRPr="00E42D22" w:rsidRDefault="00F248FB" w:rsidP="00E008E7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МЕ</w:t>
            </w:r>
            <w:r w:rsidRPr="00E42D22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48FB" w:rsidRPr="00D747B6" w:rsidRDefault="00F248FB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F248FB" w:rsidRDefault="00F248FB" w:rsidP="00E008E7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F248FB" w:rsidTr="00E008E7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48FB" w:rsidRPr="00E42D22" w:rsidRDefault="00F248FB" w:rsidP="00E008E7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Креатинин</w:t>
            </w:r>
            <w:r w:rsidRPr="00E42D22">
              <w:rPr>
                <w:b/>
                <w:sz w:val="20"/>
              </w:rPr>
              <w:t>:</w:t>
            </w:r>
          </w:p>
          <w:p w:rsidR="00F248FB" w:rsidRDefault="00F248FB" w:rsidP="00E008E7"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F248FB" w:rsidRDefault="00F248FB" w:rsidP="00E008E7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248FB" w:rsidRPr="00E42D22" w:rsidRDefault="00F248FB" w:rsidP="00E008E7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мг</w:t>
            </w:r>
            <w:r w:rsidRPr="00E42D22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дл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48FB" w:rsidRPr="00D747B6" w:rsidRDefault="00F248FB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F248FB" w:rsidRDefault="00F248FB" w:rsidP="00E008E7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F248FB" w:rsidTr="00E008E7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48FB" w:rsidRPr="00562AFF" w:rsidRDefault="00F248FB" w:rsidP="00E008E7">
            <w:pPr>
              <w:rPr>
                <w:b/>
                <w:sz w:val="20"/>
              </w:rPr>
            </w:pPr>
            <w:commentRangeStart w:id="31"/>
            <w:r>
              <w:rPr>
                <w:b/>
                <w:sz w:val="20"/>
                <w:lang w:val="ru-RU"/>
              </w:rPr>
              <w:t>Щелочная фосфатаза</w:t>
            </w:r>
            <w:r>
              <w:rPr>
                <w:b/>
                <w:sz w:val="20"/>
              </w:rPr>
              <w:t>:</w:t>
            </w:r>
            <w:commentRangeEnd w:id="31"/>
            <w:r w:rsidR="00717BBB">
              <w:rPr>
                <w:rStyle w:val="CommentReference"/>
              </w:rPr>
              <w:commentReference w:id="31"/>
            </w:r>
          </w:p>
          <w:p w:rsidR="00F248FB" w:rsidRPr="00E42D22" w:rsidRDefault="00F248FB" w:rsidP="00E008E7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F248FB" w:rsidRPr="0052010A" w:rsidRDefault="00F248FB" w:rsidP="00E008E7">
            <w:pPr>
              <w:jc w:val="center"/>
              <w:rPr>
                <w:sz w:val="20"/>
              </w:rPr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248FB" w:rsidRPr="00E42D22" w:rsidRDefault="00F248FB" w:rsidP="00E008E7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ЕД</w:t>
            </w:r>
            <w:r w:rsidRPr="00562AFF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48FB" w:rsidRPr="00D747B6" w:rsidRDefault="00F248FB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F248FB" w:rsidRPr="00D747B6" w:rsidRDefault="00F248FB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F248FB" w:rsidTr="00E008E7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48FB" w:rsidRPr="00562AFF" w:rsidRDefault="00F248FB" w:rsidP="00E008E7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Мочевина</w:t>
            </w:r>
            <w:r>
              <w:rPr>
                <w:b/>
                <w:sz w:val="20"/>
              </w:rPr>
              <w:t>:</w:t>
            </w:r>
          </w:p>
          <w:p w:rsidR="00F248FB" w:rsidRDefault="00F248FB" w:rsidP="00E008E7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F248FB" w:rsidRDefault="00F248FB" w:rsidP="00E008E7">
            <w:pPr>
              <w:jc w:val="center"/>
              <w:rPr>
                <w:sz w:val="20"/>
              </w:rPr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248FB" w:rsidRPr="00E42D22" w:rsidRDefault="00F248FB" w:rsidP="00E008E7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Мкмоль/л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48FB" w:rsidRPr="00D747B6" w:rsidRDefault="00F248FB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F248FB" w:rsidRDefault="00F248FB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F248FB" w:rsidTr="00E008E7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48FB" w:rsidRPr="00E42D22" w:rsidRDefault="00F248FB" w:rsidP="00E008E7">
            <w:pPr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Иное</w:t>
            </w:r>
            <w:r w:rsidRPr="00E42D22">
              <w:rPr>
                <w:b/>
                <w:sz w:val="20"/>
              </w:rPr>
              <w:t xml:space="preserve">:               </w:t>
            </w:r>
          </w:p>
          <w:p w:rsidR="00F248FB" w:rsidRPr="00C15CD4" w:rsidRDefault="00F248FB" w:rsidP="00E008E7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F248FB" w:rsidRDefault="00F248FB" w:rsidP="00E008E7">
            <w:pPr>
              <w:jc w:val="center"/>
              <w:rPr>
                <w:sz w:val="20"/>
              </w:rPr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248FB" w:rsidRDefault="00F248FB" w:rsidP="00E008E7">
            <w:pPr>
              <w:jc w:val="center"/>
            </w:pPr>
          </w:p>
          <w:p w:rsidR="00F248FB" w:rsidRPr="00E42D22" w:rsidRDefault="00F248FB" w:rsidP="00E008E7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48FB" w:rsidRPr="00D747B6" w:rsidRDefault="00F248FB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F248FB" w:rsidRDefault="00F248FB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E008E7" w:rsidTr="008C65A0">
        <w:trPr>
          <w:trHeight w:val="200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008E7" w:rsidRDefault="00E008E7" w:rsidP="00E008E7">
            <w:pPr>
              <w:rPr>
                <w:b/>
                <w:sz w:val="20"/>
                <w:lang w:val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08E7" w:rsidRPr="0052010A" w:rsidRDefault="00E008E7" w:rsidP="00E008E7"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08E7" w:rsidRDefault="00E008E7" w:rsidP="00E008E7">
            <w:pPr>
              <w:jc w:val="center"/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8E7" w:rsidRPr="00D747B6" w:rsidRDefault="00E008E7" w:rsidP="00E008E7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</w:tc>
      </w:tr>
    </w:tbl>
    <w:p w:rsidR="007E289C" w:rsidRDefault="007E289C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ins w:id="32" w:author="Suguraliyeva, Zhanar [JNJKZ]" w:date="2017-04-24T14:24:00Z"/>
          <w:lang w:val="ru-RU"/>
        </w:rPr>
      </w:pPr>
    </w:p>
    <w:p w:rsidR="00263BFA" w:rsidRDefault="00263BFA">
      <w:pPr>
        <w:rPr>
          <w:lang w:val="ru-RU"/>
        </w:rPr>
      </w:pPr>
    </w:p>
    <w:tbl>
      <w:tblPr>
        <w:tblStyle w:val="TableGrid"/>
        <w:tblpPr w:leftFromText="180" w:rightFromText="180" w:vertAnchor="text" w:horzAnchor="margin" w:tblpY="158"/>
        <w:tblW w:w="0" w:type="auto"/>
        <w:tblLook w:val="0000" w:firstRow="0" w:lastRow="0" w:firstColumn="0" w:lastColumn="0" w:noHBand="0" w:noVBand="0"/>
      </w:tblPr>
      <w:tblGrid>
        <w:gridCol w:w="9879"/>
      </w:tblGrid>
      <w:tr w:rsidR="008C65A0" w:rsidRPr="002B40A0" w:rsidTr="00263BFA">
        <w:trPr>
          <w:trHeight w:val="203"/>
        </w:trPr>
        <w:tc>
          <w:tcPr>
            <w:tcW w:w="9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C65A0" w:rsidRDefault="008C65A0" w:rsidP="00263BFA">
            <w:pPr>
              <w:tabs>
                <w:tab w:val="left" w:pos="1503"/>
              </w:tabs>
              <w:jc w:val="center"/>
              <w:rPr>
                <w:b/>
                <w:lang w:val="ru-RU"/>
              </w:rPr>
            </w:pPr>
            <w:r>
              <w:rPr>
                <w:b/>
                <w:sz w:val="28"/>
                <w:lang w:val="ru-RU"/>
              </w:rPr>
              <w:lastRenderedPageBreak/>
              <w:t>Визит</w:t>
            </w:r>
            <w:r w:rsidRPr="000E628F">
              <w:rPr>
                <w:b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  <w:lang w:val="ru-RU"/>
              </w:rPr>
              <w:t>5</w:t>
            </w:r>
            <w:r w:rsidRPr="000E628F">
              <w:rPr>
                <w:b/>
                <w:sz w:val="28"/>
                <w:lang w:val="ru-RU"/>
              </w:rPr>
              <w:t xml:space="preserve"> – </w:t>
            </w:r>
            <w:r>
              <w:rPr>
                <w:b/>
                <w:sz w:val="28"/>
                <w:lang w:val="ru-RU"/>
              </w:rPr>
              <w:t>4 цикл терапии после включения пациента в исследование</w:t>
            </w:r>
          </w:p>
        </w:tc>
      </w:tr>
      <w:tr w:rsidR="008C65A0" w:rsidRPr="002B40A0" w:rsidTr="00263BFA">
        <w:trPr>
          <w:trHeight w:val="203"/>
        </w:trPr>
        <w:tc>
          <w:tcPr>
            <w:tcW w:w="9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C65A0" w:rsidRDefault="008C65A0" w:rsidP="00263BFA">
            <w:pPr>
              <w:tabs>
                <w:tab w:val="left" w:pos="1503"/>
              </w:tabs>
              <w:jc w:val="center"/>
              <w:rPr>
                <w:i/>
                <w:sz w:val="20"/>
                <w:lang w:val="ru-RU"/>
              </w:rPr>
            </w:pPr>
            <w:r>
              <w:rPr>
                <w:b/>
                <w:lang w:val="ru-RU"/>
              </w:rPr>
              <w:t>Продолжена терапия трабектедином в комбинации с ПЛД</w:t>
            </w:r>
            <w:r w:rsidRPr="00296952">
              <w:rPr>
                <w:b/>
                <w:lang w:val="ru-RU"/>
              </w:rPr>
              <w:t xml:space="preserve">  (</w:t>
            </w:r>
            <w:r>
              <w:rPr>
                <w:b/>
                <w:lang w:val="ru-RU"/>
              </w:rPr>
              <w:t>5 курс лечения</w:t>
            </w:r>
            <w:r w:rsidRPr="00296952">
              <w:rPr>
                <w:b/>
                <w:lang w:val="ru-RU"/>
              </w:rPr>
              <w:t>)</w:t>
            </w:r>
            <w:r w:rsidRPr="00296952">
              <w:rPr>
                <w:b/>
                <w:lang w:val="ru-RU"/>
              </w:rPr>
              <w:tab/>
            </w:r>
            <w:r w:rsidRPr="00296952">
              <w:rPr>
                <w:i/>
                <w:sz w:val="20"/>
                <w:lang w:val="ru-RU"/>
              </w:rPr>
              <w:t xml:space="preserve"> </w:t>
            </w:r>
          </w:p>
          <w:p w:rsidR="008C65A0" w:rsidRDefault="008C65A0" w:rsidP="00263BFA">
            <w:pPr>
              <w:tabs>
                <w:tab w:val="left" w:pos="1503"/>
              </w:tabs>
              <w:jc w:val="center"/>
              <w:rPr>
                <w:b/>
                <w:sz w:val="28"/>
                <w:lang w:val="ru-RU"/>
              </w:rPr>
            </w:pPr>
            <w:r>
              <w:rPr>
                <w:i/>
                <w:sz w:val="20"/>
                <w:lang w:val="ru-RU"/>
              </w:rPr>
              <w:t>Лечение продолжается без изменений</w:t>
            </w:r>
            <w:r w:rsidRPr="00296952">
              <w:rPr>
                <w:i/>
                <w:sz w:val="20"/>
                <w:lang w:val="ru-RU"/>
              </w:rPr>
              <w:t xml:space="preserve">       </w:t>
            </w:r>
            <w:r w:rsidRPr="006B34C6">
              <w:rPr>
                <w:i/>
                <w:sz w:val="20"/>
              </w:rPr>
              <w:sym w:font="Wingdings" w:char="F071"/>
            </w:r>
            <w:r w:rsidRPr="00296952">
              <w:rPr>
                <w:i/>
                <w:sz w:val="20"/>
                <w:lang w:val="ru-RU"/>
              </w:rPr>
              <w:t xml:space="preserve"> </w:t>
            </w:r>
            <w:r>
              <w:rPr>
                <w:i/>
                <w:sz w:val="20"/>
                <w:lang w:val="ru-RU"/>
              </w:rPr>
              <w:t>да</w:t>
            </w:r>
            <w:r w:rsidRPr="00296952">
              <w:rPr>
                <w:i/>
                <w:sz w:val="20"/>
                <w:lang w:val="ru-RU"/>
              </w:rPr>
              <w:t xml:space="preserve">            </w:t>
            </w:r>
            <w:r w:rsidRPr="006B34C6">
              <w:rPr>
                <w:i/>
                <w:sz w:val="20"/>
              </w:rPr>
              <w:sym w:font="Wingdings" w:char="F071"/>
            </w:r>
            <w:r w:rsidRPr="00296952">
              <w:rPr>
                <w:i/>
                <w:sz w:val="20"/>
                <w:lang w:val="ru-RU"/>
              </w:rPr>
              <w:t xml:space="preserve">  </w:t>
            </w:r>
            <w:r>
              <w:rPr>
                <w:i/>
                <w:sz w:val="20"/>
                <w:lang w:val="ru-RU"/>
              </w:rPr>
              <w:t>нет</w:t>
            </w:r>
          </w:p>
        </w:tc>
      </w:tr>
      <w:tr w:rsidR="008C65A0" w:rsidRPr="001F749C" w:rsidTr="00263BFA">
        <w:trPr>
          <w:trHeight w:val="358"/>
        </w:trPr>
        <w:tc>
          <w:tcPr>
            <w:tcW w:w="9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8C65A0" w:rsidRPr="00296952" w:rsidRDefault="008C65A0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>Если</w:t>
            </w:r>
            <w:r w:rsidRPr="00296952">
              <w:rPr>
                <w:b/>
                <w:i/>
                <w:sz w:val="18"/>
                <w:lang w:val="ru-RU"/>
              </w:rPr>
              <w:t xml:space="preserve"> 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296952">
              <w:rPr>
                <w:b/>
                <w:i/>
                <w:sz w:val="18"/>
                <w:lang w:val="ru-RU"/>
              </w:rPr>
              <w:t xml:space="preserve">”, </w:t>
            </w:r>
            <w:r>
              <w:rPr>
                <w:b/>
                <w:i/>
                <w:sz w:val="18"/>
                <w:lang w:val="ru-RU"/>
              </w:rPr>
              <w:t>просьба отметить ниже</w:t>
            </w:r>
            <w:r w:rsidRPr="00296952">
              <w:rPr>
                <w:b/>
                <w:i/>
                <w:sz w:val="18"/>
                <w:lang w:val="ru-RU"/>
              </w:rPr>
              <w:t>:</w:t>
            </w:r>
          </w:p>
          <w:p w:rsidR="008C65A0" w:rsidRPr="00296952" w:rsidRDefault="008C65A0" w:rsidP="00263BFA">
            <w:pPr>
              <w:numPr>
                <w:ilvl w:val="0"/>
                <w:numId w:val="35"/>
              </w:numPr>
              <w:rPr>
                <w:sz w:val="18"/>
                <w:lang w:val="ru-RU"/>
              </w:rPr>
            </w:pPr>
            <w:r w:rsidRPr="006B34C6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CC80345" wp14:editId="00325B9E">
                      <wp:simplePos x="0" y="0"/>
                      <wp:positionH relativeFrom="column">
                        <wp:posOffset>3172073</wp:posOffset>
                      </wp:positionH>
                      <wp:positionV relativeFrom="paragraph">
                        <wp:posOffset>56184</wp:posOffset>
                      </wp:positionV>
                      <wp:extent cx="228600" cy="0"/>
                      <wp:effectExtent l="0" t="76200" r="19050" b="95250"/>
                      <wp:wrapNone/>
                      <wp:docPr id="37" name="Straight Arrow Connector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7" o:spid="_x0000_s1026" type="#_x0000_t32" style="position:absolute;margin-left:249.75pt;margin-top:4.4pt;width:18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">
                      <v:stroke endarrow="block"/>
                    </v:shape>
                  </w:pict>
                </mc:Fallback>
              </mc:AlternateContent>
            </w:r>
            <w:r>
              <w:rPr>
                <w:sz w:val="18"/>
                <w:lang w:val="ru-RU"/>
              </w:rPr>
              <w:t>Лечение остановлено по причине переезда пациента</w:t>
            </w:r>
            <w:r w:rsidRPr="00296952">
              <w:rPr>
                <w:sz w:val="18"/>
                <w:lang w:val="ru-RU"/>
              </w:rPr>
              <w:t xml:space="preserve">                   </w:t>
            </w:r>
            <w:r w:rsidRPr="006B34C6">
              <w:rPr>
                <w:sz w:val="18"/>
              </w:rPr>
              <w:sym w:font="Wingdings" w:char="F071"/>
            </w:r>
            <w:r w:rsidRPr="00296952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296952">
              <w:rPr>
                <w:sz w:val="18"/>
                <w:lang w:val="ru-RU"/>
              </w:rPr>
              <w:t xml:space="preserve">            </w:t>
            </w:r>
            <w:r w:rsidRPr="006B34C6">
              <w:rPr>
                <w:sz w:val="18"/>
              </w:rPr>
              <w:sym w:font="Wingdings" w:char="F071"/>
            </w:r>
            <w:r w:rsidRPr="00296952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  <w:r w:rsidRPr="00296952">
              <w:rPr>
                <w:sz w:val="18"/>
                <w:lang w:val="ru-RU"/>
              </w:rPr>
              <w:t xml:space="preserve"> </w:t>
            </w:r>
          </w:p>
          <w:p w:rsidR="008C65A0" w:rsidRDefault="008C65A0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      </w:t>
            </w:r>
          </w:p>
          <w:p w:rsidR="008C65A0" w:rsidRPr="00296952" w:rsidRDefault="008C65A0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 Если </w:t>
            </w:r>
            <w:r w:rsidRPr="00296952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296952">
              <w:rPr>
                <w:b/>
                <w:i/>
                <w:sz w:val="18"/>
                <w:lang w:val="ru-RU"/>
              </w:rPr>
              <w:t>”,</w:t>
            </w:r>
            <w:r>
              <w:rPr>
                <w:b/>
                <w:i/>
                <w:sz w:val="18"/>
                <w:lang w:val="ru-RU"/>
              </w:rPr>
              <w:t xml:space="preserve"> просьба отметить ниже:</w:t>
            </w:r>
            <w:r w:rsidRPr="00296952">
              <w:rPr>
                <w:b/>
                <w:i/>
                <w:sz w:val="18"/>
                <w:lang w:val="ru-RU"/>
              </w:rPr>
              <w:t xml:space="preserve"> </w:t>
            </w:r>
          </w:p>
          <w:p w:rsidR="008C65A0" w:rsidRPr="00A0219F" w:rsidRDefault="008C65A0" w:rsidP="00263BFA">
            <w:pPr>
              <w:numPr>
                <w:ilvl w:val="0"/>
                <w:numId w:val="35"/>
              </w:numPr>
              <w:ind w:left="284" w:firstLine="0"/>
              <w:rPr>
                <w:sz w:val="18"/>
                <w:lang w:val="ru-RU"/>
              </w:rPr>
            </w:pPr>
            <w:r w:rsidRPr="006B34C6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6F15EF1" wp14:editId="14D41347">
                      <wp:simplePos x="0" y="0"/>
                      <wp:positionH relativeFrom="column">
                        <wp:posOffset>3786063</wp:posOffset>
                      </wp:positionH>
                      <wp:positionV relativeFrom="paragraph">
                        <wp:posOffset>92903</wp:posOffset>
                      </wp:positionV>
                      <wp:extent cx="238539" cy="0"/>
                      <wp:effectExtent l="0" t="76200" r="28575" b="95250"/>
                      <wp:wrapNone/>
                      <wp:docPr id="38" name="Straight Arrow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853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8" o:spid="_x0000_s1026" type="#_x0000_t32" style="position:absolute;margin-left:298.1pt;margin-top:7.3pt;width:18.8pt;height: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">
                      <v:stroke endarrow="block"/>
                    </v:shape>
                  </w:pict>
                </mc:Fallback>
              </mc:AlternateContent>
            </w:r>
            <w:r>
              <w:rPr>
                <w:sz w:val="18"/>
                <w:lang w:val="ru-RU"/>
              </w:rPr>
              <w:t>Пациент отказался от лечения по причине нежелательных явлений</w:t>
            </w:r>
            <w:r w:rsidRPr="00A0219F">
              <w:rPr>
                <w:sz w:val="18"/>
                <w:lang w:val="ru-RU"/>
              </w:rPr>
              <w:t xml:space="preserve">            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A0219F">
              <w:rPr>
                <w:sz w:val="18"/>
                <w:lang w:val="ru-RU"/>
              </w:rPr>
              <w:t xml:space="preserve">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  <w:r w:rsidRPr="00A0219F">
              <w:rPr>
                <w:sz w:val="18"/>
                <w:lang w:val="ru-RU"/>
              </w:rPr>
              <w:t xml:space="preserve">  </w:t>
            </w:r>
          </w:p>
          <w:p w:rsidR="008C65A0" w:rsidRDefault="008C65A0" w:rsidP="00263BFA">
            <w:pPr>
              <w:ind w:left="284"/>
              <w:rPr>
                <w:b/>
                <w:i/>
                <w:sz w:val="18"/>
                <w:lang w:val="ru-RU"/>
              </w:rPr>
            </w:pPr>
          </w:p>
          <w:p w:rsidR="008C65A0" w:rsidRDefault="008C65A0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>Если</w:t>
            </w:r>
            <w:r w:rsidRPr="00A0219F">
              <w:rPr>
                <w:b/>
                <w:i/>
                <w:sz w:val="18"/>
                <w:lang w:val="ru-RU"/>
              </w:rPr>
              <w:t xml:space="preserve"> “</w:t>
            </w:r>
            <w:r>
              <w:rPr>
                <w:b/>
                <w:i/>
                <w:sz w:val="18"/>
                <w:lang w:val="ru-RU"/>
              </w:rPr>
              <w:t>ДА</w:t>
            </w:r>
            <w:r w:rsidRPr="00A0219F">
              <w:rPr>
                <w:b/>
                <w:i/>
                <w:sz w:val="18"/>
                <w:lang w:val="ru-RU"/>
              </w:rPr>
              <w:t xml:space="preserve">”, </w:t>
            </w:r>
            <w:r>
              <w:rPr>
                <w:b/>
                <w:i/>
                <w:sz w:val="18"/>
                <w:lang w:val="ru-RU"/>
              </w:rPr>
              <w:t>просьба</w:t>
            </w:r>
            <w:r w:rsidRPr="00A0219F">
              <w:rPr>
                <w:b/>
                <w:i/>
                <w:sz w:val="18"/>
                <w:lang w:val="ru-RU"/>
              </w:rPr>
              <w:t xml:space="preserve"> </w:t>
            </w:r>
            <w:r>
              <w:rPr>
                <w:b/>
                <w:i/>
                <w:sz w:val="18"/>
                <w:lang w:val="ru-RU"/>
              </w:rPr>
              <w:t>заполнить</w:t>
            </w:r>
            <w:r w:rsidRPr="00A0219F">
              <w:rPr>
                <w:b/>
                <w:i/>
                <w:sz w:val="18"/>
                <w:lang w:val="ru-RU"/>
              </w:rPr>
              <w:t xml:space="preserve"> </w:t>
            </w:r>
            <w:r>
              <w:rPr>
                <w:b/>
                <w:i/>
                <w:sz w:val="18"/>
                <w:lang w:val="ru-RU"/>
              </w:rPr>
              <w:t xml:space="preserve">форму отчетности по НЯ (Приложение 1). </w:t>
            </w:r>
          </w:p>
          <w:p w:rsidR="008C65A0" w:rsidRDefault="008C65A0" w:rsidP="00263BFA">
            <w:pPr>
              <w:rPr>
                <w:b/>
                <w:i/>
                <w:sz w:val="18"/>
                <w:lang w:val="ru-RU"/>
              </w:rPr>
            </w:pPr>
            <w:r w:rsidRPr="003478B5">
              <w:rPr>
                <w:sz w:val="18"/>
                <w:lang w:val="ru-RU"/>
              </w:rPr>
              <w:t xml:space="preserve">Если СНЯ, просьба заполнить бланк СНЯ и отправить С-И и/или Монитору в течение 24 часов по факсу и/или на эл. </w:t>
            </w:r>
            <w:r>
              <w:rPr>
                <w:sz w:val="18"/>
                <w:lang w:val="ru-RU"/>
              </w:rPr>
              <w:t>а</w:t>
            </w:r>
            <w:r w:rsidRPr="003478B5">
              <w:rPr>
                <w:sz w:val="18"/>
                <w:lang w:val="ru-RU"/>
              </w:rPr>
              <w:t>дрес</w:t>
            </w:r>
            <w:r>
              <w:rPr>
                <w:sz w:val="18"/>
                <w:lang w:val="ru-RU"/>
              </w:rPr>
              <w:t>,</w:t>
            </w:r>
            <w:r w:rsidRPr="003478B5">
              <w:rPr>
                <w:sz w:val="18"/>
                <w:lang w:val="ru-RU"/>
              </w:rPr>
              <w:t xml:space="preserve"> указанные в протоколе.</w:t>
            </w:r>
          </w:p>
          <w:p w:rsidR="008C65A0" w:rsidRPr="00A0219F" w:rsidRDefault="008C65A0" w:rsidP="00263BFA">
            <w:pPr>
              <w:rPr>
                <w:b/>
                <w:i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Если </w:t>
            </w:r>
            <w:r w:rsidRPr="00296952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296952">
              <w:rPr>
                <w:b/>
                <w:i/>
                <w:sz w:val="18"/>
                <w:lang w:val="ru-RU"/>
              </w:rPr>
              <w:t>”,</w:t>
            </w:r>
            <w:r>
              <w:rPr>
                <w:b/>
                <w:i/>
                <w:sz w:val="18"/>
                <w:lang w:val="ru-RU"/>
              </w:rPr>
              <w:t xml:space="preserve"> просьба отметить ниже:</w:t>
            </w:r>
            <w:r w:rsidRPr="00296952">
              <w:rPr>
                <w:b/>
                <w:i/>
                <w:sz w:val="18"/>
                <w:lang w:val="ru-RU"/>
              </w:rPr>
              <w:t xml:space="preserve"> </w:t>
            </w:r>
            <w:r w:rsidRPr="00A0219F">
              <w:rPr>
                <w:b/>
                <w:i/>
                <w:lang w:val="ru-RU"/>
              </w:rPr>
              <w:t xml:space="preserve">        </w:t>
            </w:r>
          </w:p>
          <w:p w:rsidR="008C65A0" w:rsidRPr="00A0219F" w:rsidRDefault="008C65A0" w:rsidP="00263BFA">
            <w:pPr>
              <w:numPr>
                <w:ilvl w:val="0"/>
                <w:numId w:val="35"/>
              </w:numPr>
              <w:ind w:left="284" w:firstLine="0"/>
              <w:rPr>
                <w:sz w:val="18"/>
                <w:lang w:val="ru-RU"/>
              </w:rPr>
            </w:pPr>
            <w:r w:rsidRPr="006B34C6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6F456D9" wp14:editId="06B48453">
                      <wp:simplePos x="0" y="0"/>
                      <wp:positionH relativeFrom="column">
                        <wp:posOffset>3809365</wp:posOffset>
                      </wp:positionH>
                      <wp:positionV relativeFrom="paragraph">
                        <wp:posOffset>93428</wp:posOffset>
                      </wp:positionV>
                      <wp:extent cx="278296" cy="0"/>
                      <wp:effectExtent l="0" t="76200" r="26670" b="95250"/>
                      <wp:wrapNone/>
                      <wp:docPr id="39" name="Straight Arrow Connector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829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9" o:spid="_x0000_s1026" type="#_x0000_t32" style="position:absolute;margin-left:299.95pt;margin-top:7.35pt;width:21.9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">
                      <v:stroke endarrow="block"/>
                    </v:shape>
                  </w:pict>
                </mc:Fallback>
              </mc:AlternateContent>
            </w:r>
            <w:r>
              <w:rPr>
                <w:sz w:val="18"/>
                <w:lang w:val="ru-RU"/>
              </w:rPr>
              <w:t>Лечение остановлено по решению исследователя</w:t>
            </w:r>
            <w:r w:rsidRPr="008662E9">
              <w:rPr>
                <w:sz w:val="18"/>
                <w:lang w:val="ru-RU"/>
              </w:rPr>
              <w:t xml:space="preserve">  по причине НЯ</w:t>
            </w:r>
            <w:r w:rsidRPr="00A0219F">
              <w:rPr>
                <w:lang w:val="ru-RU"/>
              </w:rPr>
              <w:t xml:space="preserve">              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A0219F">
              <w:rPr>
                <w:sz w:val="18"/>
                <w:lang w:val="ru-RU"/>
              </w:rPr>
              <w:t xml:space="preserve">     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  <w:r w:rsidRPr="00A0219F">
              <w:rPr>
                <w:sz w:val="18"/>
                <w:lang w:val="ru-RU"/>
              </w:rPr>
              <w:t xml:space="preserve">  </w:t>
            </w:r>
          </w:p>
          <w:p w:rsidR="008C65A0" w:rsidRDefault="008C65A0" w:rsidP="00263BFA">
            <w:pPr>
              <w:ind w:left="284"/>
              <w:rPr>
                <w:b/>
                <w:i/>
                <w:sz w:val="18"/>
                <w:lang w:val="ru-RU"/>
              </w:rPr>
            </w:pPr>
          </w:p>
          <w:p w:rsidR="008C65A0" w:rsidRDefault="008C65A0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Если </w:t>
            </w:r>
            <w:r w:rsidRPr="004D5B6F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ДА</w:t>
            </w:r>
            <w:r w:rsidRPr="004D5B6F">
              <w:rPr>
                <w:b/>
                <w:i/>
                <w:sz w:val="18"/>
                <w:lang w:val="ru-RU"/>
              </w:rPr>
              <w:t>”</w:t>
            </w:r>
            <w:r>
              <w:rPr>
                <w:b/>
                <w:i/>
                <w:sz w:val="18"/>
                <w:lang w:val="ru-RU"/>
              </w:rPr>
              <w:t xml:space="preserve">, просьба заполнить форму отчетности НЯ (Приложение1). </w:t>
            </w:r>
          </w:p>
          <w:p w:rsidR="008C65A0" w:rsidRDefault="008C65A0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 </w:t>
            </w:r>
            <w:r w:rsidRPr="003478B5">
              <w:rPr>
                <w:sz w:val="18"/>
                <w:lang w:val="ru-RU"/>
              </w:rPr>
              <w:t xml:space="preserve">Если СНЯ, просьба заполнить бланк СНЯ и отправить С-И и/или Монитору в течение 24 часов по факсу и/или на эл. </w:t>
            </w:r>
            <w:r>
              <w:rPr>
                <w:sz w:val="18"/>
                <w:lang w:val="ru-RU"/>
              </w:rPr>
              <w:t>а</w:t>
            </w:r>
            <w:r w:rsidRPr="003478B5">
              <w:rPr>
                <w:sz w:val="18"/>
                <w:lang w:val="ru-RU"/>
              </w:rPr>
              <w:t>дрес</w:t>
            </w:r>
            <w:r>
              <w:rPr>
                <w:sz w:val="18"/>
                <w:lang w:val="ru-RU"/>
              </w:rPr>
              <w:t>,</w:t>
            </w:r>
            <w:r w:rsidRPr="003478B5">
              <w:rPr>
                <w:sz w:val="18"/>
                <w:lang w:val="ru-RU"/>
              </w:rPr>
              <w:t xml:space="preserve"> указанные в протоколе.</w:t>
            </w:r>
          </w:p>
          <w:p w:rsidR="008C65A0" w:rsidRDefault="008C65A0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Если </w:t>
            </w:r>
            <w:r w:rsidRPr="004D5B6F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4D5B6F">
              <w:rPr>
                <w:b/>
                <w:i/>
                <w:sz w:val="18"/>
                <w:lang w:val="ru-RU"/>
              </w:rPr>
              <w:t>”</w:t>
            </w:r>
            <w:r>
              <w:rPr>
                <w:b/>
                <w:i/>
                <w:sz w:val="18"/>
                <w:lang w:val="ru-RU"/>
              </w:rPr>
              <w:t>, просьба отметить ниже:</w:t>
            </w:r>
            <w:r w:rsidRPr="00296952">
              <w:rPr>
                <w:b/>
                <w:i/>
                <w:sz w:val="18"/>
                <w:lang w:val="ru-RU"/>
              </w:rPr>
              <w:t xml:space="preserve"> </w:t>
            </w:r>
          </w:p>
          <w:p w:rsidR="008C65A0" w:rsidRPr="008662E9" w:rsidRDefault="008C65A0" w:rsidP="00263BFA">
            <w:pPr>
              <w:pStyle w:val="ListParagraph"/>
              <w:numPr>
                <w:ilvl w:val="0"/>
                <w:numId w:val="35"/>
              </w:numPr>
              <w:ind w:left="709" w:hanging="425"/>
              <w:rPr>
                <w:b/>
                <w:lang w:val="ru-RU"/>
              </w:rPr>
            </w:pPr>
            <w:r w:rsidRPr="008662E9">
              <w:rPr>
                <w:sz w:val="18"/>
                <w:lang w:val="ru-RU"/>
              </w:rPr>
              <w:t>Исследователь прекратил лечение в связи с:</w:t>
            </w:r>
          </w:p>
          <w:p w:rsidR="008C65A0" w:rsidRDefault="008C65A0" w:rsidP="00263BFA">
            <w:pPr>
              <w:ind w:left="284"/>
              <w:rPr>
                <w:sz w:val="18"/>
                <w:lang w:val="ru-RU"/>
              </w:rPr>
            </w:pPr>
            <w:r w:rsidRPr="001F749C">
              <w:rPr>
                <w:sz w:val="18"/>
                <w:lang w:val="ru-RU"/>
              </w:rPr>
              <w:t xml:space="preserve">Прогрессия заболевания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1F749C">
              <w:rPr>
                <w:sz w:val="18"/>
                <w:lang w:val="ru-RU"/>
              </w:rPr>
              <w:t xml:space="preserve">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</w:p>
          <w:p w:rsidR="008C65A0" w:rsidRDefault="008C65A0" w:rsidP="00263BFA">
            <w:pPr>
              <w:ind w:left="284"/>
              <w:rPr>
                <w:sz w:val="18"/>
                <w:lang w:val="ru-RU"/>
              </w:rPr>
            </w:pPr>
            <w:r w:rsidRPr="001F749C">
              <w:rPr>
                <w:sz w:val="18"/>
                <w:lang w:val="ru-RU"/>
              </w:rPr>
              <w:t xml:space="preserve">Появление нового злокачественного образования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>
              <w:rPr>
                <w:sz w:val="18"/>
                <w:lang w:val="ru-RU"/>
              </w:rPr>
              <w:t>*</w:t>
            </w:r>
            <w:r w:rsidRPr="001F749C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1F749C">
              <w:rPr>
                <w:sz w:val="18"/>
                <w:lang w:val="ru-RU"/>
              </w:rPr>
              <w:t xml:space="preserve">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</w:p>
          <w:p w:rsidR="008C65A0" w:rsidRDefault="008C65A0" w:rsidP="00263BFA">
            <w:pPr>
              <w:ind w:left="284"/>
              <w:rPr>
                <w:b/>
                <w:i/>
                <w:sz w:val="18"/>
                <w:lang w:val="ru-RU"/>
              </w:rPr>
            </w:pPr>
            <w:r w:rsidRPr="001F749C">
              <w:rPr>
                <w:b/>
                <w:i/>
                <w:sz w:val="18"/>
                <w:lang w:val="ru-RU"/>
              </w:rPr>
              <w:t>Если “ДА”, просьба указать</w:t>
            </w:r>
            <w:r w:rsidRPr="001F749C" w:rsidDel="001F749C">
              <w:rPr>
                <w:b/>
                <w:i/>
                <w:sz w:val="18"/>
                <w:lang w:val="ru-RU"/>
              </w:rPr>
              <w:t xml:space="preserve"> </w:t>
            </w:r>
            <w:r w:rsidRPr="001F749C">
              <w:rPr>
                <w:b/>
                <w:i/>
                <w:sz w:val="18"/>
                <w:lang w:val="ru-RU"/>
              </w:rPr>
              <w:t>__________________________________________________________________</w:t>
            </w:r>
          </w:p>
          <w:p w:rsidR="008C65A0" w:rsidRDefault="008C65A0" w:rsidP="00263BFA">
            <w:pPr>
              <w:ind w:left="284"/>
              <w:rPr>
                <w:b/>
                <w:i/>
                <w:sz w:val="18"/>
                <w:lang w:val="ru-RU"/>
              </w:rPr>
            </w:pPr>
          </w:p>
          <w:p w:rsidR="008C65A0" w:rsidRDefault="008C65A0" w:rsidP="00263BFA">
            <w:pPr>
              <w:ind w:left="284"/>
              <w:rPr>
                <w:sz w:val="18"/>
                <w:lang w:val="ru-RU"/>
              </w:rPr>
            </w:pPr>
            <w:r w:rsidRPr="001F749C">
              <w:rPr>
                <w:sz w:val="18"/>
                <w:lang w:val="ru-RU"/>
              </w:rPr>
              <w:t xml:space="preserve">Беременность   </w:t>
            </w:r>
            <w:r>
              <w:rPr>
                <w:b/>
                <w:lang w:val="ru-RU"/>
              </w:rPr>
              <w:t xml:space="preserve">    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>
              <w:rPr>
                <w:sz w:val="18"/>
                <w:lang w:val="ru-RU"/>
              </w:rPr>
              <w:t>* да</w:t>
            </w:r>
            <w:r w:rsidRPr="001F749C">
              <w:rPr>
                <w:sz w:val="18"/>
                <w:lang w:val="ru-RU"/>
              </w:rPr>
              <w:t xml:space="preserve">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</w:p>
          <w:p w:rsidR="008C65A0" w:rsidRDefault="008C65A0" w:rsidP="00263BFA">
            <w:pPr>
              <w:ind w:left="284"/>
              <w:rPr>
                <w:b/>
                <w:i/>
                <w:sz w:val="18"/>
                <w:lang w:val="ru-RU"/>
              </w:rPr>
            </w:pPr>
            <w:r w:rsidRPr="001F749C">
              <w:rPr>
                <w:b/>
                <w:i/>
                <w:sz w:val="18"/>
                <w:lang w:val="ru-RU"/>
              </w:rPr>
              <w:t xml:space="preserve">Если “ДА”, просьба </w:t>
            </w:r>
            <w:r>
              <w:rPr>
                <w:b/>
                <w:i/>
                <w:sz w:val="18"/>
                <w:lang w:val="ru-RU"/>
              </w:rPr>
              <w:t>немедленно сообщить С-И и/или Монитору</w:t>
            </w:r>
          </w:p>
          <w:p w:rsidR="008C65A0" w:rsidRDefault="008C65A0" w:rsidP="00263BFA">
            <w:pPr>
              <w:ind w:left="284"/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>Другие: ___________________________________________________________</w:t>
            </w:r>
          </w:p>
          <w:p w:rsidR="008C65A0" w:rsidRPr="001F749C" w:rsidRDefault="008C65A0" w:rsidP="00263BFA">
            <w:pPr>
              <w:ind w:left="284"/>
              <w:rPr>
                <w:b/>
                <w:lang w:val="ru-RU"/>
              </w:rPr>
            </w:pPr>
          </w:p>
        </w:tc>
      </w:tr>
      <w:tr w:rsidR="00263BFA" w:rsidTr="00263BFA">
        <w:trPr>
          <w:trHeight w:val="839"/>
        </w:trPr>
        <w:tc>
          <w:tcPr>
            <w:tcW w:w="9879" w:type="dxa"/>
          </w:tcPr>
          <w:p w:rsidR="00263BFA" w:rsidRDefault="00263BFA" w:rsidP="00263BFA">
            <w:pPr>
              <w:spacing w:before="40" w:after="40" w:line="320" w:lineRule="exact"/>
              <w:rPr>
                <w:ins w:id="33" w:author="Suguraliyeva, Zhanar [JNJKZ]" w:date="2017-04-24T14:24:00Z"/>
                <w:lang w:val="ru-RU"/>
              </w:rPr>
            </w:pPr>
            <w:ins w:id="34" w:author="Suguraliyeva, Zhanar [JNJKZ]" w:date="2017-04-24T14:24:00Z">
              <w:r>
                <w:rPr>
                  <w:b/>
                  <w:sz w:val="20"/>
                  <w:lang w:val="ru-RU"/>
                </w:rPr>
                <w:t>Сопутствующая терапия</w:t>
              </w:r>
              <w:r w:rsidRPr="003F3281">
                <w:rPr>
                  <w:b/>
                  <w:sz w:val="20"/>
                </w:rPr>
                <w:t xml:space="preserve"> (</w:t>
              </w:r>
              <w:r>
                <w:rPr>
                  <w:b/>
                  <w:sz w:val="20"/>
                  <w:lang w:val="ru-RU"/>
                </w:rPr>
                <w:t xml:space="preserve">перечислить </w:t>
              </w:r>
              <w:commentRangeStart w:id="35"/>
              <w:r>
                <w:rPr>
                  <w:b/>
                  <w:sz w:val="20"/>
                  <w:lang w:val="ru-RU"/>
                </w:rPr>
                <w:t>все</w:t>
              </w:r>
              <w:commentRangeEnd w:id="35"/>
              <w:r>
                <w:rPr>
                  <w:rStyle w:val="CommentReference"/>
                </w:rPr>
                <w:commentReference w:id="35"/>
              </w:r>
              <w:r w:rsidRPr="003F3281">
                <w:rPr>
                  <w:b/>
                  <w:sz w:val="20"/>
                </w:rPr>
                <w:t>)</w:t>
              </w:r>
              <w:r>
                <w:rPr>
                  <w:lang w:val="ru-RU"/>
                </w:rPr>
                <w:t xml:space="preserve"> </w:t>
              </w:r>
            </w:ins>
          </w:p>
          <w:p w:rsidR="00263BFA" w:rsidRDefault="00263BFA" w:rsidP="00263BFA">
            <w:pPr>
              <w:spacing w:before="40" w:after="40" w:line="320" w:lineRule="exact"/>
              <w:rPr>
                <w:b/>
                <w:sz w:val="20"/>
                <w:lang w:val="ru-RU"/>
              </w:rPr>
            </w:pPr>
          </w:p>
        </w:tc>
      </w:tr>
    </w:tbl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1843"/>
        <w:gridCol w:w="3700"/>
      </w:tblGrid>
      <w:tr w:rsidR="008C65A0" w:rsidRPr="002B40A0" w:rsidTr="002B40A0">
        <w:tc>
          <w:tcPr>
            <w:tcW w:w="9904" w:type="dxa"/>
            <w:gridSpan w:val="4"/>
            <w:shd w:val="clear" w:color="auto" w:fill="D9D9D9" w:themeFill="background1" w:themeFillShade="D9"/>
          </w:tcPr>
          <w:p w:rsidR="008C65A0" w:rsidRPr="003441AE" w:rsidRDefault="008C65A0" w:rsidP="002B40A0">
            <w:pPr>
              <w:jc w:val="center"/>
              <w:rPr>
                <w:lang w:val="ru-RU"/>
              </w:rPr>
            </w:pPr>
            <w:r>
              <w:rPr>
                <w:b/>
                <w:sz w:val="28"/>
                <w:lang w:val="ru-RU"/>
              </w:rPr>
              <w:t>Визит</w:t>
            </w:r>
            <w:r w:rsidRPr="003441AE">
              <w:rPr>
                <w:b/>
                <w:sz w:val="28"/>
                <w:lang w:val="ru-RU"/>
              </w:rPr>
              <w:t xml:space="preserve"> 6 – 5 </w:t>
            </w:r>
            <w:r>
              <w:rPr>
                <w:b/>
                <w:sz w:val="28"/>
                <w:lang w:val="ru-RU"/>
              </w:rPr>
              <w:t>цикл терапии после включения пациента в исследование</w:t>
            </w:r>
          </w:p>
        </w:tc>
      </w:tr>
      <w:tr w:rsidR="008C65A0" w:rsidTr="002B40A0">
        <w:tc>
          <w:tcPr>
            <w:tcW w:w="9904" w:type="dxa"/>
            <w:gridSpan w:val="4"/>
          </w:tcPr>
          <w:p w:rsidR="008C65A0" w:rsidRPr="00D747B6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b/>
                <w:lang w:val="ru-RU"/>
              </w:rPr>
              <w:t>Дата</w:t>
            </w:r>
            <w:r w:rsidRPr="00C0577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визита</w:t>
            </w:r>
            <w:r w:rsidRPr="006B34C6">
              <w:rPr>
                <w:b/>
              </w:rPr>
              <w:t>:</w:t>
            </w:r>
            <w:r>
              <w:t xml:space="preserve">                         </w:t>
            </w:r>
            <w:r w:rsidRPr="00D747B6">
              <w:rPr>
                <w:sz w:val="20"/>
              </w:rPr>
              <w:t>|__I__I  I__I__I__I  I__I__I__I__|</w:t>
            </w:r>
          </w:p>
          <w:p w:rsidR="008C65A0" w:rsidRDefault="008C65A0" w:rsidP="002B40A0">
            <w:r w:rsidRPr="00C0577F">
              <w:rPr>
                <w:i/>
                <w:sz w:val="20"/>
              </w:rPr>
              <w:t xml:space="preserve">                                                     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8C65A0" w:rsidTr="002B40A0">
        <w:tc>
          <w:tcPr>
            <w:tcW w:w="9904" w:type="dxa"/>
            <w:gridSpan w:val="4"/>
            <w:shd w:val="clear" w:color="auto" w:fill="D9D9D9" w:themeFill="background1" w:themeFillShade="D9"/>
          </w:tcPr>
          <w:p w:rsidR="008C65A0" w:rsidRPr="006B34C6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b/>
              </w:rPr>
            </w:pPr>
            <w:r>
              <w:rPr>
                <w:b/>
                <w:sz w:val="20"/>
                <w:lang w:val="ru-RU"/>
              </w:rPr>
              <w:t>Лабораторные исследования</w:t>
            </w:r>
            <w:r w:rsidRPr="00A34956" w:rsidDel="00BF5F6F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>
              <w:rPr>
                <w:b/>
                <w:sz w:val="20"/>
                <w:lang w:val="ru-RU"/>
              </w:rPr>
              <w:t>перед лечением</w:t>
            </w:r>
            <w:r>
              <w:rPr>
                <w:b/>
                <w:sz w:val="20"/>
              </w:rPr>
              <w:t>)</w:t>
            </w:r>
          </w:p>
        </w:tc>
      </w:tr>
      <w:tr w:rsidR="008C65A0" w:rsidRPr="00D747B6" w:rsidTr="002B40A0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:rsidR="008C65A0" w:rsidRPr="00A34956" w:rsidRDefault="008C65A0" w:rsidP="002B40A0">
            <w:pPr>
              <w:ind w:left="-709" w:firstLine="709"/>
              <w:jc w:val="center"/>
              <w:rPr>
                <w:b/>
                <w:sz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8C65A0" w:rsidRPr="00D747B6" w:rsidRDefault="008C65A0" w:rsidP="002B40A0">
            <w:pPr>
              <w:ind w:left="-709" w:firstLine="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Показатели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8C65A0" w:rsidRDefault="008C65A0" w:rsidP="002B40A0">
            <w:pPr>
              <w:tabs>
                <w:tab w:val="left" w:pos="188"/>
              </w:tabs>
              <w:ind w:left="-709" w:firstLine="709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Единица</w:t>
            </w:r>
          </w:p>
          <w:p w:rsidR="008C65A0" w:rsidRPr="00D747B6" w:rsidRDefault="008C65A0" w:rsidP="002B40A0">
            <w:pPr>
              <w:tabs>
                <w:tab w:val="left" w:pos="188"/>
              </w:tabs>
              <w:ind w:left="-709" w:firstLine="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измерения</w:t>
            </w:r>
          </w:p>
        </w:tc>
        <w:tc>
          <w:tcPr>
            <w:tcW w:w="3700" w:type="dxa"/>
            <w:tcBorders>
              <w:bottom w:val="single" w:sz="4" w:space="0" w:color="auto"/>
            </w:tcBorders>
            <w:shd w:val="clear" w:color="auto" w:fill="auto"/>
          </w:tcPr>
          <w:p w:rsidR="008C65A0" w:rsidRPr="00D747B6" w:rsidRDefault="008C65A0" w:rsidP="002B40A0">
            <w:pPr>
              <w:ind w:left="-709" w:firstLine="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Дата проведения</w:t>
            </w:r>
          </w:p>
        </w:tc>
      </w:tr>
      <w:tr w:rsidR="008C65A0" w:rsidRPr="00A34956" w:rsidTr="002B40A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C65A0" w:rsidRPr="00A34956" w:rsidRDefault="008C65A0" w:rsidP="002B40A0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b/>
                <w:sz w:val="20"/>
              </w:rPr>
              <w:t>СА 125:</w:t>
            </w:r>
            <w:r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C22197">
              <w:rPr>
                <w:sz w:val="20"/>
              </w:rPr>
              <w:t xml:space="preserve">           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65A0" w:rsidRPr="00A34956" w:rsidRDefault="008C65A0" w:rsidP="002B40A0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65A0" w:rsidRPr="00A34956" w:rsidRDefault="008C65A0" w:rsidP="002B40A0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Ед</w:t>
            </w:r>
            <w:r w:rsidRPr="00D747B6">
              <w:rPr>
                <w:sz w:val="20"/>
              </w:rPr>
              <w:t>/</w:t>
            </w:r>
            <w:r>
              <w:rPr>
                <w:sz w:val="20"/>
                <w:lang w:val="ru-RU"/>
              </w:rPr>
              <w:t>мл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65A0" w:rsidRPr="00413044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8C65A0" w:rsidRPr="00A34956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8C65A0" w:rsidRPr="003B5370" w:rsidTr="002B40A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C65A0" w:rsidRPr="00D747B6" w:rsidRDefault="008C65A0" w:rsidP="002B40A0">
            <w:pPr>
              <w:ind w:left="-709" w:firstLine="709"/>
              <w:rPr>
                <w:sz w:val="20"/>
              </w:rPr>
            </w:pPr>
            <w:r>
              <w:rPr>
                <w:b/>
                <w:sz w:val="20"/>
                <w:lang w:val="ru-RU"/>
              </w:rPr>
              <w:t>ОАК</w:t>
            </w:r>
            <w:r w:rsidRPr="00D747B6">
              <w:rPr>
                <w:b/>
                <w:sz w:val="20"/>
              </w:rPr>
              <w:t>:</w:t>
            </w:r>
            <w:r w:rsidRPr="00D747B6">
              <w:rPr>
                <w:sz w:val="20"/>
              </w:rPr>
              <w:t xml:space="preserve">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65A0" w:rsidRDefault="008C65A0" w:rsidP="002B40A0">
            <w:pPr>
              <w:ind w:left="-709" w:firstLine="709"/>
              <w:jc w:val="center"/>
              <w:rPr>
                <w:rFonts w:cs="Arial"/>
                <w:color w:val="000080"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65A0" w:rsidRPr="00D747B6" w:rsidRDefault="008C65A0" w:rsidP="002B40A0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C65A0" w:rsidRPr="003B5370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</w:tc>
      </w:tr>
      <w:tr w:rsidR="008C65A0" w:rsidRPr="003B5370" w:rsidTr="002B40A0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C65A0" w:rsidRPr="00D747B6" w:rsidRDefault="008C65A0" w:rsidP="002B40A0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t xml:space="preserve">              </w:t>
            </w:r>
            <w:r>
              <w:rPr>
                <w:sz w:val="20"/>
              </w:rPr>
              <w:t xml:space="preserve">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Гемоглобин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8C65A0" w:rsidRDefault="008C65A0" w:rsidP="002B40A0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8C65A0" w:rsidRPr="00D747B6" w:rsidRDefault="008C65A0" w:rsidP="002B40A0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г</w:t>
            </w:r>
            <w:r w:rsidRPr="00D747B6">
              <w:rPr>
                <w:sz w:val="20"/>
              </w:rPr>
              <w:t>/</w:t>
            </w:r>
            <w:r>
              <w:rPr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65A0" w:rsidRPr="00E57829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8C65A0" w:rsidRPr="003B5370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8C65A0" w:rsidRPr="003B5370" w:rsidTr="002B40A0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C65A0" w:rsidRPr="00D747B6" w:rsidRDefault="008C65A0" w:rsidP="002B40A0">
            <w:pPr>
              <w:ind w:left="-709" w:firstLine="709"/>
              <w:rPr>
                <w:sz w:val="20"/>
              </w:rPr>
            </w:pPr>
            <w:r>
              <w:rPr>
                <w:sz w:val="20"/>
              </w:rPr>
              <w:t xml:space="preserve">   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Эритроциты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8C65A0" w:rsidRDefault="008C65A0" w:rsidP="002B40A0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8C65A0" w:rsidRPr="00D747B6" w:rsidRDefault="008C65A0" w:rsidP="002B40A0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10¹²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65A0" w:rsidRPr="00E57829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8C65A0" w:rsidRPr="003B5370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8C65A0" w:rsidRPr="003B5370" w:rsidTr="002B40A0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C65A0" w:rsidRDefault="008C65A0" w:rsidP="002B40A0">
            <w:pPr>
              <w:ind w:left="-709" w:firstLine="709"/>
              <w:rPr>
                <w:sz w:val="20"/>
              </w:rPr>
            </w:pPr>
            <w:r>
              <w:rPr>
                <w:rFonts w:ascii="Arial" w:hAnsi="Arial"/>
                <w:b/>
                <w:bCs/>
                <w:color w:val="000080"/>
                <w:sz w:val="20"/>
                <w:szCs w:val="20"/>
              </w:rPr>
              <w:t xml:space="preserve">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Лейкоциты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8C65A0" w:rsidRDefault="008C65A0" w:rsidP="002B40A0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8C65A0" w:rsidRPr="00D747B6" w:rsidRDefault="008C65A0" w:rsidP="002B40A0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65A0" w:rsidRPr="00E57829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8C65A0" w:rsidRPr="003B5370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8C65A0" w:rsidRPr="003B5370" w:rsidTr="002B40A0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C65A0" w:rsidRDefault="008C65A0" w:rsidP="002B40A0">
            <w:pPr>
              <w:ind w:left="-709" w:firstLine="709"/>
              <w:rPr>
                <w:sz w:val="20"/>
              </w:rPr>
            </w:pPr>
            <w:r>
              <w:rPr>
                <w:sz w:val="20"/>
              </w:rPr>
              <w:t xml:space="preserve">   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Тромбоциты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8C65A0" w:rsidRDefault="008C65A0" w:rsidP="002B40A0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8C65A0" w:rsidRPr="00D747B6" w:rsidRDefault="008C65A0" w:rsidP="002B40A0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65A0" w:rsidRPr="00E57829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8C65A0" w:rsidRPr="003B5370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8C65A0" w:rsidRPr="003B5370" w:rsidTr="002B40A0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C65A0" w:rsidRDefault="008C65A0" w:rsidP="002B40A0">
            <w:pPr>
              <w:ind w:left="-709" w:firstLine="709"/>
              <w:rPr>
                <w:sz w:val="20"/>
              </w:rPr>
            </w:pPr>
            <w:r>
              <w:rPr>
                <w:color w:val="000080"/>
                <w:szCs w:val="18"/>
              </w:rPr>
              <w:t xml:space="preserve"> 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Нейтрофилы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65A0" w:rsidRDefault="008C65A0" w:rsidP="002B40A0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65A0" w:rsidRPr="00D747B6" w:rsidRDefault="008C65A0" w:rsidP="002B40A0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C65A0" w:rsidRPr="00E57829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8C65A0" w:rsidRPr="003B5370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8C65A0" w:rsidRPr="002B40A0" w:rsidTr="002B40A0">
        <w:tc>
          <w:tcPr>
            <w:tcW w:w="990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8C65A0" w:rsidRPr="003441AE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Биохимический анализ крови</w:t>
            </w:r>
            <w:r w:rsidRPr="001F7B5A">
              <w:rPr>
                <w:b/>
                <w:sz w:val="20"/>
                <w:lang w:val="ru-RU"/>
              </w:rPr>
              <w:t>:</w:t>
            </w:r>
            <w:r>
              <w:rPr>
                <w:b/>
                <w:sz w:val="20"/>
                <w:lang w:val="ru-RU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1F7B5A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1F7B5A">
              <w:rPr>
                <w:sz w:val="20"/>
                <w:lang w:val="ru-RU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1F7B5A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8C65A0" w:rsidRPr="00D747B6" w:rsidTr="002B40A0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C65A0" w:rsidRDefault="008C65A0" w:rsidP="002B40A0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Общий белок</w:t>
            </w:r>
            <w:r>
              <w:rPr>
                <w:b/>
                <w:sz w:val="20"/>
              </w:rPr>
              <w:t>:</w:t>
            </w:r>
          </w:p>
          <w:p w:rsidR="008C65A0" w:rsidRDefault="008C65A0" w:rsidP="002B40A0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65A0" w:rsidRDefault="008C65A0" w:rsidP="002B40A0">
            <w:pPr>
              <w:ind w:left="-709" w:firstLine="709"/>
              <w:jc w:val="center"/>
              <w:rPr>
                <w:sz w:val="20"/>
              </w:rPr>
            </w:pPr>
          </w:p>
          <w:p w:rsidR="008C65A0" w:rsidRPr="00D747B6" w:rsidRDefault="008C65A0" w:rsidP="002B40A0">
            <w:pPr>
              <w:ind w:left="-709" w:firstLine="709"/>
              <w:jc w:val="center"/>
              <w:rPr>
                <w:rFonts w:cs="Arial"/>
                <w:sz w:val="20"/>
              </w:rPr>
            </w:pP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65A0" w:rsidRPr="00322490" w:rsidRDefault="008C65A0" w:rsidP="002B40A0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  <w:lang w:val="ru-RU"/>
              </w:rPr>
            </w:pPr>
          </w:p>
          <w:p w:rsidR="008C65A0" w:rsidRPr="00D747B6" w:rsidRDefault="008C65A0" w:rsidP="002B40A0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322490">
              <w:rPr>
                <w:sz w:val="20"/>
                <w:lang w:val="ru-RU"/>
              </w:rPr>
              <w:t>мкмоль/л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C65A0" w:rsidRPr="00D747B6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8C65A0" w:rsidRPr="00D747B6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8C65A0" w:rsidRPr="00D747B6" w:rsidTr="002B40A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C65A0" w:rsidRPr="00D747B6" w:rsidRDefault="008C65A0" w:rsidP="002B40A0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Билирубин</w:t>
            </w:r>
            <w:r>
              <w:rPr>
                <w:b/>
                <w:sz w:val="20"/>
              </w:rPr>
              <w:t>:</w:t>
            </w:r>
          </w:p>
          <w:p w:rsidR="008C65A0" w:rsidRPr="00D747B6" w:rsidRDefault="008C65A0" w:rsidP="002B40A0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65A0" w:rsidRPr="00D747B6" w:rsidRDefault="008C65A0" w:rsidP="002B40A0">
            <w:pPr>
              <w:ind w:left="-709" w:firstLine="709"/>
              <w:jc w:val="center"/>
              <w:rPr>
                <w:rFonts w:cs="Arial"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65A0" w:rsidRPr="00D747B6" w:rsidRDefault="008C65A0" w:rsidP="002B40A0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C65A0" w:rsidRPr="00D747B6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</w:tc>
      </w:tr>
      <w:tr w:rsidR="008C65A0" w:rsidRPr="00D747B6" w:rsidTr="002B40A0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C65A0" w:rsidRPr="00D747B6" w:rsidRDefault="008C65A0" w:rsidP="002B40A0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Общий</w:t>
            </w:r>
            <w:r w:rsidRPr="00D747B6">
              <w:rPr>
                <w:sz w:val="20"/>
              </w:rPr>
              <w:t xml:space="preserve">:     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8C65A0" w:rsidRPr="00D747B6" w:rsidRDefault="008C65A0" w:rsidP="002B40A0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8C65A0" w:rsidRPr="00D747B6" w:rsidRDefault="008C65A0" w:rsidP="002B40A0">
            <w:pPr>
              <w:tabs>
                <w:tab w:val="left" w:pos="188"/>
              </w:tabs>
              <w:jc w:val="center"/>
              <w:rPr>
                <w:sz w:val="20"/>
              </w:rPr>
            </w:pPr>
            <w:r w:rsidRPr="00322490">
              <w:rPr>
                <w:sz w:val="20"/>
                <w:lang w:val="ru-RU"/>
              </w:rPr>
              <w:t>мкмоль/л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65A0" w:rsidRPr="00D747B6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8C65A0" w:rsidRPr="00D747B6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8C65A0" w:rsidRPr="00D747B6" w:rsidTr="002B40A0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C65A0" w:rsidRPr="00D747B6" w:rsidRDefault="008C65A0" w:rsidP="002B40A0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Прямой</w:t>
            </w:r>
            <w:r>
              <w:rPr>
                <w:sz w:val="20"/>
              </w:rPr>
              <w:t>:</w:t>
            </w:r>
            <w:r w:rsidRPr="00D747B6">
              <w:rPr>
                <w:sz w:val="20"/>
              </w:rPr>
              <w:t xml:space="preserve">   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8C65A0" w:rsidRPr="00D747B6" w:rsidRDefault="008C65A0" w:rsidP="002B40A0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8C65A0" w:rsidRPr="00D747B6" w:rsidRDefault="008C65A0" w:rsidP="002B40A0">
            <w:pPr>
              <w:tabs>
                <w:tab w:val="left" w:pos="188"/>
              </w:tabs>
              <w:jc w:val="center"/>
              <w:rPr>
                <w:sz w:val="20"/>
              </w:rPr>
            </w:pPr>
            <w:r w:rsidRPr="00322490">
              <w:rPr>
                <w:sz w:val="20"/>
                <w:lang w:val="ru-RU"/>
              </w:rPr>
              <w:t>мкмоль/л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65A0" w:rsidRPr="00D747B6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8C65A0" w:rsidRPr="00D747B6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8C65A0" w:rsidRPr="00D747B6" w:rsidTr="002B40A0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C65A0" w:rsidRPr="00D747B6" w:rsidRDefault="008C65A0" w:rsidP="002B40A0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Непрямой</w:t>
            </w:r>
            <w:r>
              <w:rPr>
                <w:sz w:val="20"/>
              </w:rPr>
              <w:t xml:space="preserve">: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65A0" w:rsidRPr="00D747B6" w:rsidRDefault="008C65A0" w:rsidP="002B40A0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65A0" w:rsidRPr="00D747B6" w:rsidRDefault="008C65A0" w:rsidP="002B40A0">
            <w:pPr>
              <w:tabs>
                <w:tab w:val="left" w:pos="188"/>
              </w:tabs>
              <w:jc w:val="center"/>
              <w:rPr>
                <w:sz w:val="20"/>
              </w:rPr>
            </w:pPr>
            <w:r w:rsidRPr="00322490">
              <w:rPr>
                <w:sz w:val="20"/>
                <w:lang w:val="ru-RU"/>
              </w:rPr>
              <w:t>мкмоль/л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C65A0" w:rsidRPr="00D747B6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8C65A0" w:rsidRPr="00D747B6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8C65A0" w:rsidTr="002B40A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C65A0" w:rsidRDefault="008C65A0" w:rsidP="002B40A0"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/>
              </w:rPr>
              <w:t>СТ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65A0" w:rsidRDefault="008C65A0" w:rsidP="002B40A0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65A0" w:rsidRPr="00E42D22" w:rsidRDefault="008C65A0" w:rsidP="002B40A0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МЕ</w:t>
            </w:r>
            <w:r w:rsidRPr="00E42D22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C65A0" w:rsidRPr="00D747B6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8C65A0" w:rsidRDefault="008C65A0" w:rsidP="002B40A0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8C65A0" w:rsidTr="002B40A0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C65A0" w:rsidRDefault="008C65A0" w:rsidP="002B40A0"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/>
              </w:rPr>
              <w:t>ЛТ</w:t>
            </w:r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8C65A0" w:rsidRDefault="008C65A0" w:rsidP="002B40A0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8C65A0" w:rsidRPr="00E42D22" w:rsidRDefault="008C65A0" w:rsidP="002B40A0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МЕ</w:t>
            </w:r>
            <w:r w:rsidRPr="00E42D22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65A0" w:rsidRPr="00D747B6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8C65A0" w:rsidRDefault="008C65A0" w:rsidP="002B40A0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8C65A0" w:rsidTr="002B40A0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C65A0" w:rsidRPr="00E42D22" w:rsidRDefault="008C65A0" w:rsidP="002B40A0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Креатинин</w:t>
            </w:r>
            <w:r w:rsidRPr="00E42D22">
              <w:rPr>
                <w:b/>
                <w:sz w:val="20"/>
              </w:rPr>
              <w:t>:</w:t>
            </w:r>
          </w:p>
          <w:p w:rsidR="008C65A0" w:rsidRDefault="008C65A0" w:rsidP="002B40A0"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8C65A0" w:rsidRDefault="008C65A0" w:rsidP="002B40A0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8C65A0" w:rsidRPr="00E42D22" w:rsidRDefault="008C65A0" w:rsidP="002B40A0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мг</w:t>
            </w:r>
            <w:r w:rsidRPr="00E42D22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дл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65A0" w:rsidRPr="00D747B6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8C65A0" w:rsidRDefault="008C65A0" w:rsidP="002B40A0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8C65A0" w:rsidTr="002B40A0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C65A0" w:rsidRPr="00562AFF" w:rsidRDefault="008C65A0" w:rsidP="002B40A0">
            <w:pPr>
              <w:rPr>
                <w:b/>
                <w:sz w:val="20"/>
              </w:rPr>
            </w:pPr>
            <w:commentRangeStart w:id="36"/>
            <w:r>
              <w:rPr>
                <w:b/>
                <w:sz w:val="20"/>
                <w:lang w:val="ru-RU"/>
              </w:rPr>
              <w:t>Щелочная фосфатаза</w:t>
            </w:r>
            <w:r>
              <w:rPr>
                <w:b/>
                <w:sz w:val="20"/>
              </w:rPr>
              <w:t>:</w:t>
            </w:r>
            <w:commentRangeEnd w:id="36"/>
            <w:r w:rsidR="00717BBB">
              <w:rPr>
                <w:rStyle w:val="CommentReference"/>
              </w:rPr>
              <w:commentReference w:id="36"/>
            </w:r>
          </w:p>
          <w:p w:rsidR="008C65A0" w:rsidRPr="00E42D22" w:rsidRDefault="008C65A0" w:rsidP="002B40A0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8C65A0" w:rsidRPr="0052010A" w:rsidRDefault="008C65A0" w:rsidP="002B40A0">
            <w:pPr>
              <w:rPr>
                <w:sz w:val="20"/>
              </w:rPr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8C65A0" w:rsidRPr="00E42D22" w:rsidRDefault="008C65A0" w:rsidP="002B40A0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ЕД</w:t>
            </w:r>
            <w:r w:rsidRPr="00562AFF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65A0" w:rsidRPr="00D747B6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8C65A0" w:rsidRPr="00D747B6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8C65A0" w:rsidTr="002B40A0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C65A0" w:rsidRPr="00562AFF" w:rsidRDefault="008C65A0" w:rsidP="002B40A0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Мочевина</w:t>
            </w:r>
            <w:r>
              <w:rPr>
                <w:b/>
                <w:sz w:val="20"/>
              </w:rPr>
              <w:t>:</w:t>
            </w:r>
          </w:p>
          <w:p w:rsidR="008C65A0" w:rsidRDefault="008C65A0" w:rsidP="002B40A0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8C65A0" w:rsidRDefault="008C65A0" w:rsidP="002B40A0">
            <w:pPr>
              <w:rPr>
                <w:sz w:val="20"/>
              </w:rPr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8C65A0" w:rsidRPr="00E42D22" w:rsidRDefault="008C65A0" w:rsidP="002B40A0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Мкмоль/л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65A0" w:rsidRPr="00D747B6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8C65A0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8C65A0" w:rsidTr="008C65A0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C65A0" w:rsidRPr="00E42D22" w:rsidRDefault="008C65A0" w:rsidP="002B40A0">
            <w:pPr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Иное</w:t>
            </w:r>
            <w:r w:rsidRPr="00E42D22">
              <w:rPr>
                <w:b/>
                <w:sz w:val="20"/>
              </w:rPr>
              <w:t xml:space="preserve">:               </w:t>
            </w:r>
          </w:p>
          <w:p w:rsidR="008C65A0" w:rsidRPr="00C15CD4" w:rsidRDefault="008C65A0" w:rsidP="002B40A0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65A0" w:rsidRDefault="008C65A0" w:rsidP="002B40A0">
            <w:pPr>
              <w:jc w:val="center"/>
              <w:rPr>
                <w:sz w:val="20"/>
              </w:rPr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65A0" w:rsidRDefault="008C65A0" w:rsidP="002B40A0">
            <w:pPr>
              <w:jc w:val="center"/>
            </w:pPr>
          </w:p>
          <w:p w:rsidR="008C65A0" w:rsidRPr="00E42D22" w:rsidRDefault="008C65A0" w:rsidP="002B40A0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C65A0" w:rsidRPr="00D747B6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8C65A0" w:rsidRDefault="008C65A0" w:rsidP="002B40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</w:tbl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tbl>
      <w:tblPr>
        <w:tblStyle w:val="TableGrid"/>
        <w:tblpPr w:leftFromText="180" w:rightFromText="180" w:vertAnchor="text" w:horzAnchor="margin" w:tblpY="158"/>
        <w:tblW w:w="0" w:type="auto"/>
        <w:tblLook w:val="0000" w:firstRow="0" w:lastRow="0" w:firstColumn="0" w:lastColumn="0" w:noHBand="0" w:noVBand="0"/>
      </w:tblPr>
      <w:tblGrid>
        <w:gridCol w:w="9879"/>
      </w:tblGrid>
      <w:tr w:rsidR="008C65A0" w:rsidRPr="002B40A0" w:rsidTr="00263BFA">
        <w:trPr>
          <w:trHeight w:val="203"/>
        </w:trPr>
        <w:tc>
          <w:tcPr>
            <w:tcW w:w="9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C65A0" w:rsidRDefault="008C65A0" w:rsidP="00263BFA">
            <w:pPr>
              <w:tabs>
                <w:tab w:val="left" w:pos="1503"/>
              </w:tabs>
              <w:jc w:val="center"/>
              <w:rPr>
                <w:b/>
                <w:lang w:val="ru-RU"/>
              </w:rPr>
            </w:pPr>
            <w:r>
              <w:rPr>
                <w:b/>
                <w:sz w:val="28"/>
                <w:lang w:val="ru-RU"/>
              </w:rPr>
              <w:t>Визит</w:t>
            </w:r>
            <w:r w:rsidRPr="000E628F">
              <w:rPr>
                <w:b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  <w:lang w:val="ru-RU"/>
              </w:rPr>
              <w:t>6</w:t>
            </w:r>
            <w:r w:rsidRPr="000E628F">
              <w:rPr>
                <w:b/>
                <w:sz w:val="28"/>
                <w:lang w:val="ru-RU"/>
              </w:rPr>
              <w:t xml:space="preserve"> – </w:t>
            </w:r>
            <w:r>
              <w:rPr>
                <w:b/>
                <w:sz w:val="28"/>
                <w:lang w:val="ru-RU"/>
              </w:rPr>
              <w:t>5 цикл терапии после включения пациента в исследование</w:t>
            </w:r>
          </w:p>
        </w:tc>
      </w:tr>
      <w:tr w:rsidR="008C65A0" w:rsidRPr="002B40A0" w:rsidTr="00263BFA">
        <w:trPr>
          <w:trHeight w:val="203"/>
        </w:trPr>
        <w:tc>
          <w:tcPr>
            <w:tcW w:w="9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C65A0" w:rsidRDefault="008C65A0" w:rsidP="00263BFA">
            <w:pPr>
              <w:tabs>
                <w:tab w:val="left" w:pos="1503"/>
              </w:tabs>
              <w:jc w:val="center"/>
              <w:rPr>
                <w:i/>
                <w:sz w:val="20"/>
                <w:lang w:val="ru-RU"/>
              </w:rPr>
            </w:pPr>
            <w:r>
              <w:rPr>
                <w:b/>
                <w:lang w:val="ru-RU"/>
              </w:rPr>
              <w:t>Продолжена терапия трабектедином в комбинации с ПЛД</w:t>
            </w:r>
            <w:r w:rsidRPr="00296952">
              <w:rPr>
                <w:b/>
                <w:lang w:val="ru-RU"/>
              </w:rPr>
              <w:t xml:space="preserve">  (</w:t>
            </w:r>
            <w:r>
              <w:rPr>
                <w:b/>
                <w:lang w:val="ru-RU"/>
              </w:rPr>
              <w:t>6 курс лечения</w:t>
            </w:r>
            <w:r w:rsidRPr="00296952">
              <w:rPr>
                <w:b/>
                <w:lang w:val="ru-RU"/>
              </w:rPr>
              <w:t>)</w:t>
            </w:r>
            <w:r w:rsidRPr="00296952">
              <w:rPr>
                <w:b/>
                <w:lang w:val="ru-RU"/>
              </w:rPr>
              <w:tab/>
            </w:r>
            <w:r w:rsidRPr="00296952">
              <w:rPr>
                <w:i/>
                <w:sz w:val="20"/>
                <w:lang w:val="ru-RU"/>
              </w:rPr>
              <w:t xml:space="preserve"> </w:t>
            </w:r>
          </w:p>
          <w:p w:rsidR="008C65A0" w:rsidRDefault="008C65A0" w:rsidP="00263BFA">
            <w:pPr>
              <w:tabs>
                <w:tab w:val="left" w:pos="1503"/>
              </w:tabs>
              <w:jc w:val="center"/>
              <w:rPr>
                <w:b/>
                <w:sz w:val="28"/>
                <w:lang w:val="ru-RU"/>
              </w:rPr>
            </w:pPr>
            <w:r>
              <w:rPr>
                <w:i/>
                <w:sz w:val="20"/>
                <w:lang w:val="ru-RU"/>
              </w:rPr>
              <w:t>Лечение продолжается без изменений</w:t>
            </w:r>
            <w:r w:rsidRPr="00296952">
              <w:rPr>
                <w:i/>
                <w:sz w:val="20"/>
                <w:lang w:val="ru-RU"/>
              </w:rPr>
              <w:t xml:space="preserve">       </w:t>
            </w:r>
            <w:r w:rsidRPr="006B34C6">
              <w:rPr>
                <w:i/>
                <w:sz w:val="20"/>
              </w:rPr>
              <w:sym w:font="Wingdings" w:char="F071"/>
            </w:r>
            <w:r w:rsidRPr="00296952">
              <w:rPr>
                <w:i/>
                <w:sz w:val="20"/>
                <w:lang w:val="ru-RU"/>
              </w:rPr>
              <w:t xml:space="preserve"> </w:t>
            </w:r>
            <w:r>
              <w:rPr>
                <w:i/>
                <w:sz w:val="20"/>
                <w:lang w:val="ru-RU"/>
              </w:rPr>
              <w:t>да</w:t>
            </w:r>
            <w:r w:rsidRPr="00296952">
              <w:rPr>
                <w:i/>
                <w:sz w:val="20"/>
                <w:lang w:val="ru-RU"/>
              </w:rPr>
              <w:t xml:space="preserve">            </w:t>
            </w:r>
            <w:r w:rsidRPr="006B34C6">
              <w:rPr>
                <w:i/>
                <w:sz w:val="20"/>
              </w:rPr>
              <w:sym w:font="Wingdings" w:char="F071"/>
            </w:r>
            <w:r w:rsidRPr="00296952">
              <w:rPr>
                <w:i/>
                <w:sz w:val="20"/>
                <w:lang w:val="ru-RU"/>
              </w:rPr>
              <w:t xml:space="preserve">  </w:t>
            </w:r>
            <w:r>
              <w:rPr>
                <w:i/>
                <w:sz w:val="20"/>
                <w:lang w:val="ru-RU"/>
              </w:rPr>
              <w:t>нет</w:t>
            </w:r>
          </w:p>
        </w:tc>
      </w:tr>
      <w:tr w:rsidR="008C65A0" w:rsidRPr="001F749C" w:rsidTr="00263BFA">
        <w:trPr>
          <w:trHeight w:val="358"/>
        </w:trPr>
        <w:tc>
          <w:tcPr>
            <w:tcW w:w="9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8C65A0" w:rsidRPr="00296952" w:rsidRDefault="008C65A0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>Если</w:t>
            </w:r>
            <w:r w:rsidRPr="00296952">
              <w:rPr>
                <w:b/>
                <w:i/>
                <w:sz w:val="18"/>
                <w:lang w:val="ru-RU"/>
              </w:rPr>
              <w:t xml:space="preserve"> 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296952">
              <w:rPr>
                <w:b/>
                <w:i/>
                <w:sz w:val="18"/>
                <w:lang w:val="ru-RU"/>
              </w:rPr>
              <w:t xml:space="preserve">”, </w:t>
            </w:r>
            <w:r>
              <w:rPr>
                <w:b/>
                <w:i/>
                <w:sz w:val="18"/>
                <w:lang w:val="ru-RU"/>
              </w:rPr>
              <w:t>просьба отметить ниже</w:t>
            </w:r>
            <w:r w:rsidRPr="00296952">
              <w:rPr>
                <w:b/>
                <w:i/>
                <w:sz w:val="18"/>
                <w:lang w:val="ru-RU"/>
              </w:rPr>
              <w:t>:</w:t>
            </w:r>
          </w:p>
          <w:p w:rsidR="008C65A0" w:rsidRPr="00296952" w:rsidRDefault="008C65A0" w:rsidP="00263BFA">
            <w:pPr>
              <w:numPr>
                <w:ilvl w:val="0"/>
                <w:numId w:val="36"/>
              </w:numPr>
              <w:rPr>
                <w:sz w:val="18"/>
                <w:lang w:val="ru-RU"/>
              </w:rPr>
            </w:pPr>
            <w:r w:rsidRPr="006B34C6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9E70E57" wp14:editId="501DD375">
                      <wp:simplePos x="0" y="0"/>
                      <wp:positionH relativeFrom="column">
                        <wp:posOffset>3172073</wp:posOffset>
                      </wp:positionH>
                      <wp:positionV relativeFrom="paragraph">
                        <wp:posOffset>56184</wp:posOffset>
                      </wp:positionV>
                      <wp:extent cx="228600" cy="0"/>
                      <wp:effectExtent l="0" t="76200" r="19050" b="95250"/>
                      <wp:wrapNone/>
                      <wp:docPr id="40" name="Straight Arrow Connector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0" o:spid="_x0000_s1026" type="#_x0000_t32" style="position:absolute;margin-left:249.75pt;margin-top:4.4pt;width:18pt;height: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">
                      <v:stroke endarrow="block"/>
                    </v:shape>
                  </w:pict>
                </mc:Fallback>
              </mc:AlternateContent>
            </w:r>
            <w:r>
              <w:rPr>
                <w:sz w:val="18"/>
                <w:lang w:val="ru-RU"/>
              </w:rPr>
              <w:t>Лечение остановлено по причине переезда пациента</w:t>
            </w:r>
            <w:r w:rsidRPr="00296952">
              <w:rPr>
                <w:sz w:val="18"/>
                <w:lang w:val="ru-RU"/>
              </w:rPr>
              <w:t xml:space="preserve">                   </w:t>
            </w:r>
            <w:r w:rsidRPr="006B34C6">
              <w:rPr>
                <w:sz w:val="18"/>
              </w:rPr>
              <w:sym w:font="Wingdings" w:char="F071"/>
            </w:r>
            <w:r w:rsidRPr="00296952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296952">
              <w:rPr>
                <w:sz w:val="18"/>
                <w:lang w:val="ru-RU"/>
              </w:rPr>
              <w:t xml:space="preserve">            </w:t>
            </w:r>
            <w:r w:rsidRPr="006B34C6">
              <w:rPr>
                <w:sz w:val="18"/>
              </w:rPr>
              <w:sym w:font="Wingdings" w:char="F071"/>
            </w:r>
            <w:r w:rsidRPr="00296952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  <w:r w:rsidRPr="00296952">
              <w:rPr>
                <w:sz w:val="18"/>
                <w:lang w:val="ru-RU"/>
              </w:rPr>
              <w:t xml:space="preserve"> </w:t>
            </w:r>
          </w:p>
          <w:p w:rsidR="008C65A0" w:rsidRDefault="008C65A0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      </w:t>
            </w:r>
          </w:p>
          <w:p w:rsidR="008C65A0" w:rsidRPr="00296952" w:rsidRDefault="008C65A0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 Если </w:t>
            </w:r>
            <w:r w:rsidRPr="00296952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296952">
              <w:rPr>
                <w:b/>
                <w:i/>
                <w:sz w:val="18"/>
                <w:lang w:val="ru-RU"/>
              </w:rPr>
              <w:t>”,</w:t>
            </w:r>
            <w:r>
              <w:rPr>
                <w:b/>
                <w:i/>
                <w:sz w:val="18"/>
                <w:lang w:val="ru-RU"/>
              </w:rPr>
              <w:t xml:space="preserve"> просьба отметить ниже:</w:t>
            </w:r>
            <w:r w:rsidRPr="00296952">
              <w:rPr>
                <w:b/>
                <w:i/>
                <w:sz w:val="18"/>
                <w:lang w:val="ru-RU"/>
              </w:rPr>
              <w:t xml:space="preserve"> </w:t>
            </w:r>
          </w:p>
          <w:p w:rsidR="008C65A0" w:rsidRPr="00A0219F" w:rsidRDefault="008C65A0" w:rsidP="00263BFA">
            <w:pPr>
              <w:numPr>
                <w:ilvl w:val="0"/>
                <w:numId w:val="36"/>
              </w:numPr>
              <w:ind w:left="284" w:firstLine="0"/>
              <w:rPr>
                <w:sz w:val="18"/>
                <w:lang w:val="ru-RU"/>
              </w:rPr>
            </w:pPr>
            <w:r w:rsidRPr="006B34C6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345FDA8" wp14:editId="4F20DAD1">
                      <wp:simplePos x="0" y="0"/>
                      <wp:positionH relativeFrom="column">
                        <wp:posOffset>3786063</wp:posOffset>
                      </wp:positionH>
                      <wp:positionV relativeFrom="paragraph">
                        <wp:posOffset>92903</wp:posOffset>
                      </wp:positionV>
                      <wp:extent cx="238539" cy="0"/>
                      <wp:effectExtent l="0" t="76200" r="28575" b="95250"/>
                      <wp:wrapNone/>
                      <wp:docPr id="41" name="Straight Arrow Connector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853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1" o:spid="_x0000_s1026" type="#_x0000_t32" style="position:absolute;margin-left:298.1pt;margin-top:7.3pt;width:18.8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">
                      <v:stroke endarrow="block"/>
                    </v:shape>
                  </w:pict>
                </mc:Fallback>
              </mc:AlternateContent>
            </w:r>
            <w:r>
              <w:rPr>
                <w:sz w:val="18"/>
                <w:lang w:val="ru-RU"/>
              </w:rPr>
              <w:t>Пациент отказался от лечения по причине нежелательных явлений</w:t>
            </w:r>
            <w:r w:rsidRPr="00A0219F">
              <w:rPr>
                <w:sz w:val="18"/>
                <w:lang w:val="ru-RU"/>
              </w:rPr>
              <w:t xml:space="preserve">            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A0219F">
              <w:rPr>
                <w:sz w:val="18"/>
                <w:lang w:val="ru-RU"/>
              </w:rPr>
              <w:t xml:space="preserve">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  <w:r w:rsidRPr="00A0219F">
              <w:rPr>
                <w:sz w:val="18"/>
                <w:lang w:val="ru-RU"/>
              </w:rPr>
              <w:t xml:space="preserve">  </w:t>
            </w:r>
          </w:p>
          <w:p w:rsidR="008C65A0" w:rsidRDefault="008C65A0" w:rsidP="00263BFA">
            <w:pPr>
              <w:ind w:left="284"/>
              <w:rPr>
                <w:b/>
                <w:i/>
                <w:sz w:val="18"/>
                <w:lang w:val="ru-RU"/>
              </w:rPr>
            </w:pPr>
          </w:p>
          <w:p w:rsidR="008C65A0" w:rsidRDefault="008C65A0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>Если</w:t>
            </w:r>
            <w:r w:rsidRPr="00A0219F">
              <w:rPr>
                <w:b/>
                <w:i/>
                <w:sz w:val="18"/>
                <w:lang w:val="ru-RU"/>
              </w:rPr>
              <w:t xml:space="preserve"> “</w:t>
            </w:r>
            <w:r>
              <w:rPr>
                <w:b/>
                <w:i/>
                <w:sz w:val="18"/>
                <w:lang w:val="ru-RU"/>
              </w:rPr>
              <w:t>ДА</w:t>
            </w:r>
            <w:r w:rsidRPr="00A0219F">
              <w:rPr>
                <w:b/>
                <w:i/>
                <w:sz w:val="18"/>
                <w:lang w:val="ru-RU"/>
              </w:rPr>
              <w:t xml:space="preserve">”, </w:t>
            </w:r>
            <w:r>
              <w:rPr>
                <w:b/>
                <w:i/>
                <w:sz w:val="18"/>
                <w:lang w:val="ru-RU"/>
              </w:rPr>
              <w:t>просьба</w:t>
            </w:r>
            <w:r w:rsidRPr="00A0219F">
              <w:rPr>
                <w:b/>
                <w:i/>
                <w:sz w:val="18"/>
                <w:lang w:val="ru-RU"/>
              </w:rPr>
              <w:t xml:space="preserve"> </w:t>
            </w:r>
            <w:r>
              <w:rPr>
                <w:b/>
                <w:i/>
                <w:sz w:val="18"/>
                <w:lang w:val="ru-RU"/>
              </w:rPr>
              <w:t>заполнить</w:t>
            </w:r>
            <w:r w:rsidRPr="00A0219F">
              <w:rPr>
                <w:b/>
                <w:i/>
                <w:sz w:val="18"/>
                <w:lang w:val="ru-RU"/>
              </w:rPr>
              <w:t xml:space="preserve"> </w:t>
            </w:r>
            <w:r>
              <w:rPr>
                <w:b/>
                <w:i/>
                <w:sz w:val="18"/>
                <w:lang w:val="ru-RU"/>
              </w:rPr>
              <w:t xml:space="preserve">форму отчетности по НЯ (Приложение 1). </w:t>
            </w:r>
          </w:p>
          <w:p w:rsidR="008C65A0" w:rsidRDefault="008C65A0" w:rsidP="00263BFA">
            <w:pPr>
              <w:rPr>
                <w:b/>
                <w:i/>
                <w:sz w:val="18"/>
                <w:lang w:val="ru-RU"/>
              </w:rPr>
            </w:pPr>
            <w:r w:rsidRPr="003478B5">
              <w:rPr>
                <w:sz w:val="18"/>
                <w:lang w:val="ru-RU"/>
              </w:rPr>
              <w:t xml:space="preserve">Если СНЯ, просьба заполнить бланк СНЯ и отправить С-И и/или Монитору в течение 24 часов по факсу и/или на эл. </w:t>
            </w:r>
            <w:r>
              <w:rPr>
                <w:sz w:val="18"/>
                <w:lang w:val="ru-RU"/>
              </w:rPr>
              <w:t>а</w:t>
            </w:r>
            <w:r w:rsidRPr="003478B5">
              <w:rPr>
                <w:sz w:val="18"/>
                <w:lang w:val="ru-RU"/>
              </w:rPr>
              <w:t>дрес</w:t>
            </w:r>
            <w:r>
              <w:rPr>
                <w:sz w:val="18"/>
                <w:lang w:val="ru-RU"/>
              </w:rPr>
              <w:t>,</w:t>
            </w:r>
            <w:r w:rsidRPr="003478B5">
              <w:rPr>
                <w:sz w:val="18"/>
                <w:lang w:val="ru-RU"/>
              </w:rPr>
              <w:t xml:space="preserve"> указанные в протоколе.</w:t>
            </w:r>
          </w:p>
          <w:p w:rsidR="008C65A0" w:rsidRPr="00A0219F" w:rsidRDefault="008C65A0" w:rsidP="00263BFA">
            <w:pPr>
              <w:rPr>
                <w:b/>
                <w:i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Если </w:t>
            </w:r>
            <w:r w:rsidRPr="00296952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296952">
              <w:rPr>
                <w:b/>
                <w:i/>
                <w:sz w:val="18"/>
                <w:lang w:val="ru-RU"/>
              </w:rPr>
              <w:t>”,</w:t>
            </w:r>
            <w:r>
              <w:rPr>
                <w:b/>
                <w:i/>
                <w:sz w:val="18"/>
                <w:lang w:val="ru-RU"/>
              </w:rPr>
              <w:t xml:space="preserve"> просьба отметить ниже:</w:t>
            </w:r>
            <w:r w:rsidRPr="00296952">
              <w:rPr>
                <w:b/>
                <w:i/>
                <w:sz w:val="18"/>
                <w:lang w:val="ru-RU"/>
              </w:rPr>
              <w:t xml:space="preserve"> </w:t>
            </w:r>
            <w:r w:rsidRPr="00A0219F">
              <w:rPr>
                <w:b/>
                <w:i/>
                <w:lang w:val="ru-RU"/>
              </w:rPr>
              <w:t xml:space="preserve">        </w:t>
            </w:r>
          </w:p>
          <w:p w:rsidR="008C65A0" w:rsidRPr="00A0219F" w:rsidRDefault="008C65A0" w:rsidP="00263BFA">
            <w:pPr>
              <w:numPr>
                <w:ilvl w:val="0"/>
                <w:numId w:val="36"/>
              </w:numPr>
              <w:ind w:left="284" w:firstLine="0"/>
              <w:rPr>
                <w:sz w:val="18"/>
                <w:lang w:val="ru-RU"/>
              </w:rPr>
            </w:pPr>
            <w:r w:rsidRPr="006B34C6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A775406" wp14:editId="0EDF4AB1">
                      <wp:simplePos x="0" y="0"/>
                      <wp:positionH relativeFrom="column">
                        <wp:posOffset>3809365</wp:posOffset>
                      </wp:positionH>
                      <wp:positionV relativeFrom="paragraph">
                        <wp:posOffset>93428</wp:posOffset>
                      </wp:positionV>
                      <wp:extent cx="278296" cy="0"/>
                      <wp:effectExtent l="0" t="76200" r="26670" b="95250"/>
                      <wp:wrapNone/>
                      <wp:docPr id="42" name="Straight Arrow Connector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829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2" o:spid="_x0000_s1026" type="#_x0000_t32" style="position:absolute;margin-left:299.95pt;margin-top:7.35pt;width:21.9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">
                      <v:stroke endarrow="block"/>
                    </v:shape>
                  </w:pict>
                </mc:Fallback>
              </mc:AlternateContent>
            </w:r>
            <w:r>
              <w:rPr>
                <w:sz w:val="18"/>
                <w:lang w:val="ru-RU"/>
              </w:rPr>
              <w:t>Лечение остановлено по решению исследователя</w:t>
            </w:r>
            <w:r w:rsidRPr="008662E9">
              <w:rPr>
                <w:sz w:val="18"/>
                <w:lang w:val="ru-RU"/>
              </w:rPr>
              <w:t xml:space="preserve">  по причине НЯ</w:t>
            </w:r>
            <w:r w:rsidRPr="00A0219F">
              <w:rPr>
                <w:lang w:val="ru-RU"/>
              </w:rPr>
              <w:t xml:space="preserve">              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A0219F">
              <w:rPr>
                <w:sz w:val="18"/>
                <w:lang w:val="ru-RU"/>
              </w:rPr>
              <w:t xml:space="preserve">     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  <w:r w:rsidRPr="00A0219F">
              <w:rPr>
                <w:sz w:val="18"/>
                <w:lang w:val="ru-RU"/>
              </w:rPr>
              <w:t xml:space="preserve">  </w:t>
            </w:r>
          </w:p>
          <w:p w:rsidR="008C65A0" w:rsidRDefault="008C65A0" w:rsidP="00263BFA">
            <w:pPr>
              <w:ind w:left="284"/>
              <w:rPr>
                <w:b/>
                <w:i/>
                <w:sz w:val="18"/>
                <w:lang w:val="ru-RU"/>
              </w:rPr>
            </w:pPr>
          </w:p>
          <w:p w:rsidR="008C65A0" w:rsidRDefault="008C65A0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Если </w:t>
            </w:r>
            <w:r w:rsidRPr="004D5B6F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ДА</w:t>
            </w:r>
            <w:r w:rsidRPr="004D5B6F">
              <w:rPr>
                <w:b/>
                <w:i/>
                <w:sz w:val="18"/>
                <w:lang w:val="ru-RU"/>
              </w:rPr>
              <w:t>”</w:t>
            </w:r>
            <w:r>
              <w:rPr>
                <w:b/>
                <w:i/>
                <w:sz w:val="18"/>
                <w:lang w:val="ru-RU"/>
              </w:rPr>
              <w:t xml:space="preserve">, просьба заполнить форму отчетности НЯ (Приложение1). </w:t>
            </w:r>
          </w:p>
          <w:p w:rsidR="008C65A0" w:rsidRDefault="008C65A0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 </w:t>
            </w:r>
            <w:r w:rsidRPr="003478B5">
              <w:rPr>
                <w:sz w:val="18"/>
                <w:lang w:val="ru-RU"/>
              </w:rPr>
              <w:t xml:space="preserve">Если СНЯ, просьба заполнить бланк СНЯ и отправить С-И и/или Монитору в течение 24 часов по факсу и/или на эл. </w:t>
            </w:r>
            <w:r>
              <w:rPr>
                <w:sz w:val="18"/>
                <w:lang w:val="ru-RU"/>
              </w:rPr>
              <w:t>а</w:t>
            </w:r>
            <w:r w:rsidRPr="003478B5">
              <w:rPr>
                <w:sz w:val="18"/>
                <w:lang w:val="ru-RU"/>
              </w:rPr>
              <w:t>дрес</w:t>
            </w:r>
            <w:r>
              <w:rPr>
                <w:sz w:val="18"/>
                <w:lang w:val="ru-RU"/>
              </w:rPr>
              <w:t>,</w:t>
            </w:r>
            <w:r w:rsidRPr="003478B5">
              <w:rPr>
                <w:sz w:val="18"/>
                <w:lang w:val="ru-RU"/>
              </w:rPr>
              <w:t xml:space="preserve"> указанные в протоколе.</w:t>
            </w:r>
          </w:p>
          <w:p w:rsidR="008C65A0" w:rsidRDefault="008C65A0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Если </w:t>
            </w:r>
            <w:r w:rsidRPr="004D5B6F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4D5B6F">
              <w:rPr>
                <w:b/>
                <w:i/>
                <w:sz w:val="18"/>
                <w:lang w:val="ru-RU"/>
              </w:rPr>
              <w:t>”</w:t>
            </w:r>
            <w:r>
              <w:rPr>
                <w:b/>
                <w:i/>
                <w:sz w:val="18"/>
                <w:lang w:val="ru-RU"/>
              </w:rPr>
              <w:t>, просьба отметить ниже:</w:t>
            </w:r>
            <w:r w:rsidRPr="00296952">
              <w:rPr>
                <w:b/>
                <w:i/>
                <w:sz w:val="18"/>
                <w:lang w:val="ru-RU"/>
              </w:rPr>
              <w:t xml:space="preserve"> </w:t>
            </w:r>
          </w:p>
          <w:p w:rsidR="008C65A0" w:rsidRPr="008662E9" w:rsidRDefault="008C65A0" w:rsidP="00263BFA">
            <w:pPr>
              <w:pStyle w:val="ListParagraph"/>
              <w:numPr>
                <w:ilvl w:val="0"/>
                <w:numId w:val="36"/>
              </w:numPr>
              <w:ind w:left="709" w:hanging="425"/>
              <w:rPr>
                <w:b/>
                <w:lang w:val="ru-RU"/>
              </w:rPr>
            </w:pPr>
            <w:r w:rsidRPr="008662E9">
              <w:rPr>
                <w:sz w:val="18"/>
                <w:lang w:val="ru-RU"/>
              </w:rPr>
              <w:t>Исследователь прекратил лечение в связи с:</w:t>
            </w:r>
          </w:p>
          <w:p w:rsidR="008C65A0" w:rsidRDefault="008C65A0" w:rsidP="00263BFA">
            <w:pPr>
              <w:ind w:left="284"/>
              <w:rPr>
                <w:sz w:val="18"/>
                <w:lang w:val="ru-RU"/>
              </w:rPr>
            </w:pPr>
            <w:r w:rsidRPr="001F749C">
              <w:rPr>
                <w:sz w:val="18"/>
                <w:lang w:val="ru-RU"/>
              </w:rPr>
              <w:t xml:space="preserve">Прогрессия заболевания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1F749C">
              <w:rPr>
                <w:sz w:val="18"/>
                <w:lang w:val="ru-RU"/>
              </w:rPr>
              <w:t xml:space="preserve">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</w:p>
          <w:p w:rsidR="008C65A0" w:rsidRDefault="008C65A0" w:rsidP="00263BFA">
            <w:pPr>
              <w:ind w:left="284"/>
              <w:rPr>
                <w:sz w:val="18"/>
                <w:lang w:val="ru-RU"/>
              </w:rPr>
            </w:pPr>
            <w:r w:rsidRPr="001F749C">
              <w:rPr>
                <w:sz w:val="18"/>
                <w:lang w:val="ru-RU"/>
              </w:rPr>
              <w:t xml:space="preserve">Появление нового злокачественного образования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>
              <w:rPr>
                <w:sz w:val="18"/>
                <w:lang w:val="ru-RU"/>
              </w:rPr>
              <w:t>*</w:t>
            </w:r>
            <w:r w:rsidRPr="001F749C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1F749C">
              <w:rPr>
                <w:sz w:val="18"/>
                <w:lang w:val="ru-RU"/>
              </w:rPr>
              <w:t xml:space="preserve">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</w:p>
          <w:p w:rsidR="008C65A0" w:rsidRDefault="008C65A0" w:rsidP="00263BFA">
            <w:pPr>
              <w:ind w:left="284"/>
              <w:rPr>
                <w:b/>
                <w:i/>
                <w:sz w:val="18"/>
                <w:lang w:val="ru-RU"/>
              </w:rPr>
            </w:pPr>
            <w:r w:rsidRPr="001F749C">
              <w:rPr>
                <w:b/>
                <w:i/>
                <w:sz w:val="18"/>
                <w:lang w:val="ru-RU"/>
              </w:rPr>
              <w:t>Если “ДА”, просьба указать</w:t>
            </w:r>
            <w:r w:rsidRPr="001F749C" w:rsidDel="001F749C">
              <w:rPr>
                <w:b/>
                <w:i/>
                <w:sz w:val="18"/>
                <w:lang w:val="ru-RU"/>
              </w:rPr>
              <w:t xml:space="preserve"> </w:t>
            </w:r>
            <w:r w:rsidRPr="001F749C">
              <w:rPr>
                <w:b/>
                <w:i/>
                <w:sz w:val="18"/>
                <w:lang w:val="ru-RU"/>
              </w:rPr>
              <w:t>__________________________________________________________________</w:t>
            </w:r>
          </w:p>
          <w:p w:rsidR="008C65A0" w:rsidRDefault="008C65A0" w:rsidP="00263BFA">
            <w:pPr>
              <w:ind w:left="284"/>
              <w:rPr>
                <w:b/>
                <w:i/>
                <w:sz w:val="18"/>
                <w:lang w:val="ru-RU"/>
              </w:rPr>
            </w:pPr>
          </w:p>
          <w:p w:rsidR="008C65A0" w:rsidRDefault="008C65A0" w:rsidP="00263BFA">
            <w:pPr>
              <w:ind w:left="284"/>
              <w:rPr>
                <w:sz w:val="18"/>
                <w:lang w:val="ru-RU"/>
              </w:rPr>
            </w:pPr>
            <w:r w:rsidRPr="001F749C">
              <w:rPr>
                <w:sz w:val="18"/>
                <w:lang w:val="ru-RU"/>
              </w:rPr>
              <w:t xml:space="preserve">Беременность   </w:t>
            </w:r>
            <w:r>
              <w:rPr>
                <w:b/>
                <w:lang w:val="ru-RU"/>
              </w:rPr>
              <w:t xml:space="preserve">    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>
              <w:rPr>
                <w:sz w:val="18"/>
                <w:lang w:val="ru-RU"/>
              </w:rPr>
              <w:t>* да</w:t>
            </w:r>
            <w:r w:rsidRPr="001F749C">
              <w:rPr>
                <w:sz w:val="18"/>
                <w:lang w:val="ru-RU"/>
              </w:rPr>
              <w:t xml:space="preserve">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</w:p>
          <w:p w:rsidR="008C65A0" w:rsidRDefault="008C65A0" w:rsidP="00263BFA">
            <w:pPr>
              <w:ind w:left="284"/>
              <w:rPr>
                <w:b/>
                <w:i/>
                <w:sz w:val="18"/>
                <w:lang w:val="ru-RU"/>
              </w:rPr>
            </w:pPr>
            <w:r w:rsidRPr="001F749C">
              <w:rPr>
                <w:b/>
                <w:i/>
                <w:sz w:val="18"/>
                <w:lang w:val="ru-RU"/>
              </w:rPr>
              <w:t xml:space="preserve">Если “ДА”, просьба </w:t>
            </w:r>
            <w:r>
              <w:rPr>
                <w:b/>
                <w:i/>
                <w:sz w:val="18"/>
                <w:lang w:val="ru-RU"/>
              </w:rPr>
              <w:t>немедленно сообщить С-И и/или Монитору</w:t>
            </w:r>
          </w:p>
          <w:p w:rsidR="008C65A0" w:rsidRDefault="008C65A0" w:rsidP="00263BFA">
            <w:pPr>
              <w:ind w:left="284"/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>Другие: ___________________________________________________________</w:t>
            </w:r>
          </w:p>
          <w:p w:rsidR="008C65A0" w:rsidRPr="001F749C" w:rsidRDefault="008C65A0" w:rsidP="00263BFA">
            <w:pPr>
              <w:ind w:left="284"/>
              <w:rPr>
                <w:b/>
                <w:lang w:val="ru-RU"/>
              </w:rPr>
            </w:pPr>
          </w:p>
        </w:tc>
      </w:tr>
      <w:tr w:rsidR="00263BFA" w:rsidTr="00263BFA">
        <w:trPr>
          <w:trHeight w:val="902"/>
        </w:trPr>
        <w:tc>
          <w:tcPr>
            <w:tcW w:w="9879" w:type="dxa"/>
          </w:tcPr>
          <w:p w:rsidR="00263BFA" w:rsidRDefault="00263BFA" w:rsidP="00263BFA">
            <w:pPr>
              <w:spacing w:before="40" w:after="40" w:line="320" w:lineRule="exact"/>
              <w:rPr>
                <w:ins w:id="37" w:author="Suguraliyeva, Zhanar [JNJKZ]" w:date="2017-04-24T14:25:00Z"/>
                <w:lang w:val="ru-RU"/>
              </w:rPr>
            </w:pPr>
            <w:ins w:id="38" w:author="Suguraliyeva, Zhanar [JNJKZ]" w:date="2017-04-24T14:25:00Z">
              <w:r>
                <w:rPr>
                  <w:b/>
                  <w:sz w:val="20"/>
                  <w:lang w:val="ru-RU"/>
                </w:rPr>
                <w:t>Сопутствующая терапия</w:t>
              </w:r>
              <w:r w:rsidRPr="003F3281">
                <w:rPr>
                  <w:b/>
                  <w:sz w:val="20"/>
                </w:rPr>
                <w:t xml:space="preserve"> (</w:t>
              </w:r>
              <w:r>
                <w:rPr>
                  <w:b/>
                  <w:sz w:val="20"/>
                  <w:lang w:val="ru-RU"/>
                </w:rPr>
                <w:t xml:space="preserve">перечислить </w:t>
              </w:r>
              <w:commentRangeStart w:id="39"/>
              <w:r>
                <w:rPr>
                  <w:b/>
                  <w:sz w:val="20"/>
                  <w:lang w:val="ru-RU"/>
                </w:rPr>
                <w:t>все</w:t>
              </w:r>
              <w:commentRangeEnd w:id="39"/>
              <w:r>
                <w:rPr>
                  <w:rStyle w:val="CommentReference"/>
                </w:rPr>
                <w:commentReference w:id="39"/>
              </w:r>
              <w:r w:rsidRPr="003F3281">
                <w:rPr>
                  <w:b/>
                  <w:sz w:val="20"/>
                </w:rPr>
                <w:t>)</w:t>
              </w:r>
              <w:r>
                <w:rPr>
                  <w:lang w:val="ru-RU"/>
                </w:rPr>
                <w:t xml:space="preserve"> </w:t>
              </w:r>
            </w:ins>
          </w:p>
          <w:p w:rsidR="00263BFA" w:rsidRDefault="00263BFA" w:rsidP="00263BFA">
            <w:pPr>
              <w:spacing w:before="40" w:after="40" w:line="320" w:lineRule="exact"/>
              <w:rPr>
                <w:b/>
                <w:sz w:val="20"/>
                <w:lang w:val="ru-RU"/>
              </w:rPr>
            </w:pPr>
          </w:p>
        </w:tc>
      </w:tr>
    </w:tbl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Default="008C65A0">
      <w:pPr>
        <w:rPr>
          <w:lang w:val="ru-RU"/>
        </w:rPr>
      </w:pPr>
    </w:p>
    <w:p w:rsidR="008C65A0" w:rsidRPr="005B14AF" w:rsidRDefault="008C65A0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1843"/>
        <w:gridCol w:w="3700"/>
      </w:tblGrid>
      <w:tr w:rsidR="007E289C" w:rsidRPr="002B40A0" w:rsidTr="0045113C">
        <w:tc>
          <w:tcPr>
            <w:tcW w:w="9904" w:type="dxa"/>
            <w:gridSpan w:val="4"/>
            <w:shd w:val="clear" w:color="auto" w:fill="D9D9D9" w:themeFill="background1" w:themeFillShade="D9"/>
          </w:tcPr>
          <w:p w:rsidR="007E289C" w:rsidRPr="00083BB1" w:rsidRDefault="00083BB1" w:rsidP="007E289C">
            <w:pPr>
              <w:jc w:val="center"/>
              <w:rPr>
                <w:lang w:val="ru-RU"/>
              </w:rPr>
            </w:pPr>
            <w:r>
              <w:rPr>
                <w:b/>
                <w:sz w:val="28"/>
                <w:lang w:val="ru-RU"/>
              </w:rPr>
              <w:lastRenderedPageBreak/>
              <w:t>Визит</w:t>
            </w:r>
            <w:r w:rsidR="007E289C" w:rsidRPr="00083BB1">
              <w:rPr>
                <w:b/>
                <w:sz w:val="28"/>
                <w:lang w:val="ru-RU"/>
              </w:rPr>
              <w:t xml:space="preserve"> 7 – 6</w:t>
            </w:r>
            <w:r w:rsidRPr="00083BB1">
              <w:rPr>
                <w:b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  <w:lang w:val="ru-RU"/>
              </w:rPr>
              <w:t>цикл терапии после включения пациента в исследование</w:t>
            </w:r>
          </w:p>
        </w:tc>
      </w:tr>
      <w:tr w:rsidR="007E289C" w:rsidTr="0045113C">
        <w:tc>
          <w:tcPr>
            <w:tcW w:w="9904" w:type="dxa"/>
            <w:gridSpan w:val="4"/>
          </w:tcPr>
          <w:p w:rsidR="00083BB1" w:rsidRPr="00D747B6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b/>
                <w:lang w:val="ru-RU"/>
              </w:rPr>
              <w:t>Дата</w:t>
            </w:r>
            <w:r w:rsidRPr="00C0577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визита</w:t>
            </w:r>
            <w:r w:rsidRPr="006B34C6">
              <w:rPr>
                <w:b/>
              </w:rPr>
              <w:t>:</w:t>
            </w:r>
            <w:r>
              <w:t xml:space="preserve">                         </w:t>
            </w:r>
            <w:r w:rsidRPr="00D747B6">
              <w:rPr>
                <w:sz w:val="20"/>
              </w:rPr>
              <w:t>|__I__I  I__I__I__I  I__I__I__I__|</w:t>
            </w:r>
          </w:p>
          <w:p w:rsidR="007E289C" w:rsidRDefault="00083BB1" w:rsidP="0045113C">
            <w:r w:rsidRPr="00C0577F">
              <w:rPr>
                <w:i/>
                <w:sz w:val="20"/>
              </w:rPr>
              <w:t xml:space="preserve">                                                     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7E289C" w:rsidTr="0045113C">
        <w:tc>
          <w:tcPr>
            <w:tcW w:w="9904" w:type="dxa"/>
            <w:gridSpan w:val="4"/>
            <w:shd w:val="clear" w:color="auto" w:fill="D9D9D9" w:themeFill="background1" w:themeFillShade="D9"/>
          </w:tcPr>
          <w:p w:rsidR="007E289C" w:rsidRPr="006B34C6" w:rsidRDefault="00083BB1" w:rsidP="0045113C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b/>
              </w:rPr>
            </w:pPr>
            <w:r>
              <w:rPr>
                <w:b/>
                <w:sz w:val="20"/>
                <w:lang w:val="ru-RU"/>
              </w:rPr>
              <w:t>Лабораторные исследования</w:t>
            </w:r>
            <w:r w:rsidRPr="00A34956" w:rsidDel="00BF5F6F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>
              <w:rPr>
                <w:b/>
                <w:sz w:val="20"/>
                <w:lang w:val="ru-RU"/>
              </w:rPr>
              <w:t>перед лечением</w:t>
            </w:r>
            <w:r>
              <w:rPr>
                <w:b/>
                <w:sz w:val="20"/>
              </w:rPr>
              <w:t>)</w:t>
            </w:r>
          </w:p>
        </w:tc>
      </w:tr>
      <w:tr w:rsidR="00083BB1" w:rsidRPr="00D747B6" w:rsidTr="0045113C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:rsidR="00083BB1" w:rsidRPr="00A34956" w:rsidRDefault="00083BB1" w:rsidP="00083BB1">
            <w:pPr>
              <w:ind w:left="-709" w:firstLine="709"/>
              <w:jc w:val="center"/>
              <w:rPr>
                <w:b/>
                <w:sz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083BB1" w:rsidRPr="00D747B6" w:rsidRDefault="00083BB1" w:rsidP="00083BB1">
            <w:pPr>
              <w:ind w:left="-709" w:firstLine="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Показатели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083BB1" w:rsidRDefault="00083BB1" w:rsidP="00083BB1">
            <w:pPr>
              <w:tabs>
                <w:tab w:val="left" w:pos="188"/>
              </w:tabs>
              <w:ind w:left="-709" w:firstLine="709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Единица</w:t>
            </w:r>
          </w:p>
          <w:p w:rsidR="00083BB1" w:rsidRPr="00D747B6" w:rsidRDefault="00083BB1" w:rsidP="00083BB1">
            <w:pPr>
              <w:tabs>
                <w:tab w:val="left" w:pos="188"/>
              </w:tabs>
              <w:ind w:left="-709" w:firstLine="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измерения</w:t>
            </w:r>
          </w:p>
        </w:tc>
        <w:tc>
          <w:tcPr>
            <w:tcW w:w="3700" w:type="dxa"/>
            <w:tcBorders>
              <w:bottom w:val="single" w:sz="4" w:space="0" w:color="auto"/>
            </w:tcBorders>
            <w:shd w:val="clear" w:color="auto" w:fill="auto"/>
          </w:tcPr>
          <w:p w:rsidR="00083BB1" w:rsidRPr="00D747B6" w:rsidRDefault="00083BB1" w:rsidP="00083BB1">
            <w:pPr>
              <w:ind w:left="-709" w:firstLine="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Дата проведения</w:t>
            </w:r>
          </w:p>
        </w:tc>
      </w:tr>
      <w:tr w:rsidR="00083BB1" w:rsidRPr="00A34956" w:rsidTr="0045113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83BB1" w:rsidRPr="00A34956" w:rsidRDefault="00083BB1" w:rsidP="00083BB1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b/>
                <w:sz w:val="20"/>
              </w:rPr>
              <w:t>СА 125:</w:t>
            </w:r>
            <w:r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C22197">
              <w:rPr>
                <w:sz w:val="20"/>
              </w:rPr>
              <w:t xml:space="preserve">           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83BB1" w:rsidRPr="00A34956" w:rsidRDefault="00083BB1" w:rsidP="00083BB1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83BB1" w:rsidRPr="00A34956" w:rsidRDefault="00083BB1" w:rsidP="00083BB1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Ед</w:t>
            </w:r>
            <w:r w:rsidRPr="00D747B6">
              <w:rPr>
                <w:sz w:val="20"/>
              </w:rPr>
              <w:t>/</w:t>
            </w:r>
            <w:r>
              <w:rPr>
                <w:sz w:val="20"/>
                <w:lang w:val="ru-RU"/>
              </w:rPr>
              <w:t>мл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3BB1" w:rsidRPr="00413044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083BB1" w:rsidRPr="00A34956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83BB1" w:rsidRPr="003B5370" w:rsidTr="0045113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83BB1" w:rsidRPr="00D747B6" w:rsidRDefault="00083BB1" w:rsidP="00083BB1">
            <w:pPr>
              <w:ind w:left="-709" w:firstLine="709"/>
              <w:rPr>
                <w:sz w:val="20"/>
              </w:rPr>
            </w:pPr>
            <w:r>
              <w:rPr>
                <w:b/>
                <w:sz w:val="20"/>
                <w:lang w:val="ru-RU"/>
              </w:rPr>
              <w:t>ОАК</w:t>
            </w:r>
            <w:r w:rsidRPr="00D747B6">
              <w:rPr>
                <w:b/>
                <w:sz w:val="20"/>
              </w:rPr>
              <w:t>:</w:t>
            </w:r>
            <w:r w:rsidRPr="00D747B6">
              <w:rPr>
                <w:sz w:val="20"/>
              </w:rPr>
              <w:t xml:space="preserve">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83BB1" w:rsidRDefault="00083BB1" w:rsidP="00083BB1">
            <w:pPr>
              <w:ind w:left="-709" w:firstLine="709"/>
              <w:jc w:val="center"/>
              <w:rPr>
                <w:rFonts w:cs="Arial"/>
                <w:color w:val="000080"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83BB1" w:rsidRPr="00D747B6" w:rsidRDefault="00083BB1" w:rsidP="00083BB1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83BB1" w:rsidRPr="003B5370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</w:tc>
      </w:tr>
      <w:tr w:rsidR="00083BB1" w:rsidRPr="003B5370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83BB1" w:rsidRPr="00D747B6" w:rsidRDefault="00083BB1" w:rsidP="00083BB1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t xml:space="preserve">              </w:t>
            </w:r>
            <w:r>
              <w:rPr>
                <w:sz w:val="20"/>
              </w:rPr>
              <w:t xml:space="preserve">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Гемоглобин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83BB1" w:rsidRDefault="00083BB1" w:rsidP="00083BB1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83BB1" w:rsidRPr="00D747B6" w:rsidRDefault="00083BB1" w:rsidP="00083BB1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г</w:t>
            </w:r>
            <w:r w:rsidRPr="00D747B6">
              <w:rPr>
                <w:sz w:val="20"/>
              </w:rPr>
              <w:t>/</w:t>
            </w:r>
            <w:r>
              <w:rPr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3BB1" w:rsidRPr="00E57829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083BB1" w:rsidRPr="003B5370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83BB1" w:rsidRPr="003B5370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83BB1" w:rsidRPr="00D747B6" w:rsidRDefault="00083BB1" w:rsidP="00083BB1">
            <w:pPr>
              <w:ind w:left="-709" w:firstLine="709"/>
              <w:rPr>
                <w:sz w:val="20"/>
              </w:rPr>
            </w:pPr>
            <w:r>
              <w:rPr>
                <w:sz w:val="20"/>
              </w:rPr>
              <w:t xml:space="preserve">   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Эритроциты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83BB1" w:rsidRDefault="00083BB1" w:rsidP="00083BB1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83BB1" w:rsidRPr="00D747B6" w:rsidRDefault="00083BB1" w:rsidP="00083BB1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10¹²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3BB1" w:rsidRPr="00E57829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083BB1" w:rsidRPr="003B5370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83BB1" w:rsidRPr="003B5370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83BB1" w:rsidRDefault="00083BB1" w:rsidP="00083BB1">
            <w:pPr>
              <w:ind w:left="-709" w:firstLine="709"/>
              <w:rPr>
                <w:sz w:val="20"/>
              </w:rPr>
            </w:pPr>
            <w:r>
              <w:rPr>
                <w:rFonts w:ascii="Arial" w:hAnsi="Arial"/>
                <w:b/>
                <w:bCs/>
                <w:color w:val="000080"/>
                <w:sz w:val="20"/>
                <w:szCs w:val="20"/>
              </w:rPr>
              <w:t xml:space="preserve">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Лейкоциты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83BB1" w:rsidRDefault="00083BB1" w:rsidP="00083BB1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83BB1" w:rsidRPr="00D747B6" w:rsidRDefault="00083BB1" w:rsidP="00083BB1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3BB1" w:rsidRPr="00E57829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083BB1" w:rsidRPr="003B5370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83BB1" w:rsidRPr="003B5370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83BB1" w:rsidRDefault="00083BB1" w:rsidP="00083BB1">
            <w:pPr>
              <w:ind w:left="-709" w:firstLine="709"/>
              <w:rPr>
                <w:sz w:val="20"/>
              </w:rPr>
            </w:pPr>
            <w:r>
              <w:rPr>
                <w:sz w:val="20"/>
              </w:rPr>
              <w:t xml:space="preserve">   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Тромбоциты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83BB1" w:rsidRDefault="00083BB1" w:rsidP="00083BB1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83BB1" w:rsidRPr="00D747B6" w:rsidRDefault="00083BB1" w:rsidP="00083BB1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3BB1" w:rsidRPr="00E57829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083BB1" w:rsidRPr="003B5370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83BB1" w:rsidRPr="003B5370" w:rsidTr="0045113C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83BB1" w:rsidRDefault="00083BB1" w:rsidP="00083BB1">
            <w:pPr>
              <w:ind w:left="-709" w:firstLine="709"/>
              <w:rPr>
                <w:sz w:val="20"/>
              </w:rPr>
            </w:pPr>
            <w:r>
              <w:rPr>
                <w:color w:val="000080"/>
                <w:szCs w:val="18"/>
              </w:rPr>
              <w:t xml:space="preserve"> 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Нейтрофилы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83BB1" w:rsidRDefault="00083BB1" w:rsidP="00083BB1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83BB1" w:rsidRPr="00D747B6" w:rsidRDefault="00083BB1" w:rsidP="00083BB1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3BB1" w:rsidRPr="00E57829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083BB1" w:rsidRPr="003B5370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83BB1" w:rsidRPr="002B40A0" w:rsidTr="00083BB1">
        <w:tc>
          <w:tcPr>
            <w:tcW w:w="990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083BB1" w:rsidRPr="00083BB1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Биохимический анализ крови</w:t>
            </w:r>
            <w:r w:rsidRPr="001F7B5A">
              <w:rPr>
                <w:b/>
                <w:sz w:val="20"/>
                <w:lang w:val="ru-RU"/>
              </w:rPr>
              <w:t>:</w:t>
            </w:r>
            <w:r>
              <w:rPr>
                <w:b/>
                <w:sz w:val="20"/>
                <w:lang w:val="ru-RU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1F7B5A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1F7B5A">
              <w:rPr>
                <w:sz w:val="20"/>
                <w:lang w:val="ru-RU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1F7B5A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083BB1" w:rsidRPr="00D747B6" w:rsidTr="0045113C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83BB1" w:rsidRDefault="00083BB1" w:rsidP="00083BB1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Общий белок</w:t>
            </w:r>
            <w:r>
              <w:rPr>
                <w:b/>
                <w:sz w:val="20"/>
              </w:rPr>
              <w:t>:</w:t>
            </w:r>
          </w:p>
          <w:p w:rsidR="00083BB1" w:rsidRDefault="00083BB1" w:rsidP="00083BB1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83BB1" w:rsidRDefault="00083BB1" w:rsidP="00083BB1">
            <w:pPr>
              <w:ind w:left="-709" w:firstLine="709"/>
              <w:jc w:val="center"/>
              <w:rPr>
                <w:sz w:val="20"/>
              </w:rPr>
            </w:pPr>
          </w:p>
          <w:p w:rsidR="00083BB1" w:rsidRPr="00D747B6" w:rsidRDefault="00083BB1" w:rsidP="00083BB1">
            <w:pPr>
              <w:ind w:left="-709" w:firstLine="709"/>
              <w:jc w:val="center"/>
              <w:rPr>
                <w:rFonts w:cs="Arial"/>
                <w:sz w:val="20"/>
              </w:rPr>
            </w:pP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83BB1" w:rsidRPr="00322490" w:rsidRDefault="00083BB1" w:rsidP="00083BB1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  <w:lang w:val="ru-RU"/>
              </w:rPr>
            </w:pPr>
          </w:p>
          <w:p w:rsidR="00083BB1" w:rsidRPr="00D747B6" w:rsidRDefault="00083BB1" w:rsidP="00083BB1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322490">
              <w:rPr>
                <w:sz w:val="20"/>
                <w:lang w:val="ru-RU"/>
              </w:rPr>
              <w:t>мкмоль/л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3BB1" w:rsidRPr="00D747B6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083BB1" w:rsidRPr="00D747B6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83BB1" w:rsidRPr="00D747B6" w:rsidTr="0045113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83BB1" w:rsidRPr="00D747B6" w:rsidRDefault="00083BB1" w:rsidP="00083BB1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Билирубин</w:t>
            </w:r>
            <w:r>
              <w:rPr>
                <w:b/>
                <w:sz w:val="20"/>
              </w:rPr>
              <w:t>:</w:t>
            </w:r>
          </w:p>
          <w:p w:rsidR="00083BB1" w:rsidRPr="00D747B6" w:rsidRDefault="00083BB1" w:rsidP="00083BB1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83BB1" w:rsidRPr="00D747B6" w:rsidRDefault="00083BB1" w:rsidP="00083BB1">
            <w:pPr>
              <w:ind w:left="-709" w:firstLine="709"/>
              <w:jc w:val="center"/>
              <w:rPr>
                <w:rFonts w:cs="Arial"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83BB1" w:rsidRPr="00D747B6" w:rsidRDefault="00083BB1" w:rsidP="00083BB1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83BB1" w:rsidRPr="00D747B6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</w:tc>
      </w:tr>
      <w:tr w:rsidR="00083BB1" w:rsidRPr="00D747B6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83BB1" w:rsidRPr="00D747B6" w:rsidRDefault="00083BB1" w:rsidP="00083BB1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Общий</w:t>
            </w:r>
            <w:r w:rsidRPr="00D747B6">
              <w:rPr>
                <w:sz w:val="20"/>
              </w:rPr>
              <w:t xml:space="preserve">:     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83BB1" w:rsidRPr="00D747B6" w:rsidRDefault="00083BB1" w:rsidP="00083BB1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83BB1" w:rsidRPr="00D747B6" w:rsidRDefault="00083BB1" w:rsidP="00083BB1">
            <w:pPr>
              <w:tabs>
                <w:tab w:val="left" w:pos="188"/>
              </w:tabs>
              <w:jc w:val="center"/>
              <w:rPr>
                <w:sz w:val="20"/>
              </w:rPr>
            </w:pPr>
            <w:r w:rsidRPr="00322490">
              <w:rPr>
                <w:sz w:val="20"/>
                <w:lang w:val="ru-RU"/>
              </w:rPr>
              <w:t>мкмоль/л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3BB1" w:rsidRPr="00D747B6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083BB1" w:rsidRPr="00D747B6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83BB1" w:rsidRPr="00D747B6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83BB1" w:rsidRPr="00D747B6" w:rsidRDefault="00083BB1" w:rsidP="00083BB1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Прямой</w:t>
            </w:r>
            <w:r>
              <w:rPr>
                <w:sz w:val="20"/>
              </w:rPr>
              <w:t>:</w:t>
            </w:r>
            <w:r w:rsidRPr="00D747B6">
              <w:rPr>
                <w:sz w:val="20"/>
              </w:rPr>
              <w:t xml:space="preserve">   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83BB1" w:rsidRPr="00D747B6" w:rsidRDefault="00083BB1" w:rsidP="00083BB1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83BB1" w:rsidRPr="00D747B6" w:rsidRDefault="00083BB1" w:rsidP="00083BB1">
            <w:pPr>
              <w:tabs>
                <w:tab w:val="left" w:pos="188"/>
              </w:tabs>
              <w:jc w:val="center"/>
              <w:rPr>
                <w:sz w:val="20"/>
              </w:rPr>
            </w:pPr>
            <w:r w:rsidRPr="00322490">
              <w:rPr>
                <w:sz w:val="20"/>
                <w:lang w:val="ru-RU"/>
              </w:rPr>
              <w:t>мкмоль/л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3BB1" w:rsidRPr="00D747B6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083BB1" w:rsidRPr="00D747B6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83BB1" w:rsidRPr="00D747B6" w:rsidTr="0045113C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83BB1" w:rsidRPr="00D747B6" w:rsidRDefault="00083BB1" w:rsidP="00083BB1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Непрямой</w:t>
            </w:r>
            <w:r>
              <w:rPr>
                <w:sz w:val="20"/>
              </w:rPr>
              <w:t xml:space="preserve">: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83BB1" w:rsidRPr="00D747B6" w:rsidRDefault="00083BB1" w:rsidP="00083BB1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83BB1" w:rsidRPr="00D747B6" w:rsidRDefault="00083BB1" w:rsidP="00083BB1">
            <w:pPr>
              <w:tabs>
                <w:tab w:val="left" w:pos="188"/>
              </w:tabs>
              <w:jc w:val="center"/>
              <w:rPr>
                <w:sz w:val="20"/>
              </w:rPr>
            </w:pPr>
            <w:r w:rsidRPr="00322490">
              <w:rPr>
                <w:sz w:val="20"/>
                <w:lang w:val="ru-RU"/>
              </w:rPr>
              <w:t>мкмоль/л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3BB1" w:rsidRPr="00D747B6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083BB1" w:rsidRPr="00D747B6" w:rsidRDefault="00083BB1" w:rsidP="00083BB1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83BB1" w:rsidTr="0045113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83BB1" w:rsidRDefault="00083BB1" w:rsidP="00083BB1"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/>
              </w:rPr>
              <w:t>СТ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83BB1" w:rsidRDefault="00083BB1" w:rsidP="00083BB1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83BB1" w:rsidRPr="00E42D22" w:rsidRDefault="00083BB1" w:rsidP="00083BB1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МЕ</w:t>
            </w:r>
            <w:r w:rsidRPr="00E42D22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83BB1" w:rsidRPr="00D747B6" w:rsidRDefault="00083BB1" w:rsidP="00151D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083BB1" w:rsidRDefault="00083BB1" w:rsidP="00044CA8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83BB1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83BB1" w:rsidRDefault="00083BB1" w:rsidP="00083BB1"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/>
              </w:rPr>
              <w:t>ЛТ</w:t>
            </w:r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83BB1" w:rsidRDefault="00083BB1" w:rsidP="00083BB1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83BB1" w:rsidRPr="00E42D22" w:rsidRDefault="00083BB1" w:rsidP="00083BB1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МЕ</w:t>
            </w:r>
            <w:r w:rsidRPr="00E42D22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3BB1" w:rsidRPr="00D747B6" w:rsidRDefault="00083BB1" w:rsidP="00151D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083BB1" w:rsidRDefault="00083BB1" w:rsidP="00044CA8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83BB1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83BB1" w:rsidRPr="00E42D22" w:rsidRDefault="00083BB1" w:rsidP="00083BB1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Креатинин</w:t>
            </w:r>
            <w:r w:rsidRPr="00E42D22">
              <w:rPr>
                <w:b/>
                <w:sz w:val="20"/>
              </w:rPr>
              <w:t>:</w:t>
            </w:r>
          </w:p>
          <w:p w:rsidR="00083BB1" w:rsidRDefault="00083BB1" w:rsidP="00083BB1"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83BB1" w:rsidRDefault="00083BB1" w:rsidP="00083BB1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83BB1" w:rsidRPr="00E42D22" w:rsidRDefault="00083BB1" w:rsidP="00083BB1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мг</w:t>
            </w:r>
            <w:r w:rsidRPr="00E42D22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дл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3BB1" w:rsidRPr="00D747B6" w:rsidRDefault="00083BB1" w:rsidP="00151D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083BB1" w:rsidRDefault="00083BB1" w:rsidP="00044CA8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83BB1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83BB1" w:rsidRPr="00562AFF" w:rsidRDefault="00083BB1" w:rsidP="00083BB1">
            <w:pPr>
              <w:rPr>
                <w:b/>
                <w:sz w:val="20"/>
              </w:rPr>
            </w:pPr>
            <w:commentRangeStart w:id="40"/>
            <w:r>
              <w:rPr>
                <w:b/>
                <w:sz w:val="20"/>
                <w:lang w:val="ru-RU"/>
              </w:rPr>
              <w:t>Щелочная фосфатаза</w:t>
            </w:r>
            <w:r>
              <w:rPr>
                <w:b/>
                <w:sz w:val="20"/>
              </w:rPr>
              <w:t>:</w:t>
            </w:r>
            <w:commentRangeEnd w:id="40"/>
            <w:r w:rsidR="00717BBB">
              <w:rPr>
                <w:rStyle w:val="CommentReference"/>
              </w:rPr>
              <w:commentReference w:id="40"/>
            </w:r>
          </w:p>
          <w:p w:rsidR="00083BB1" w:rsidRPr="00E42D22" w:rsidRDefault="00083BB1" w:rsidP="00083BB1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83BB1" w:rsidRPr="0052010A" w:rsidRDefault="00083BB1" w:rsidP="00044CA8">
            <w:pPr>
              <w:jc w:val="center"/>
              <w:rPr>
                <w:sz w:val="20"/>
              </w:rPr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83BB1" w:rsidRPr="00E42D22" w:rsidRDefault="00083BB1" w:rsidP="00044CA8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ЕД</w:t>
            </w:r>
            <w:r w:rsidRPr="00562AFF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3BB1" w:rsidRPr="00D747B6" w:rsidRDefault="00083BB1" w:rsidP="00151D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083BB1" w:rsidRPr="00D747B6" w:rsidRDefault="00083BB1" w:rsidP="00044CA8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83BB1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83BB1" w:rsidRPr="00562AFF" w:rsidRDefault="00083BB1" w:rsidP="00083BB1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Мочевина</w:t>
            </w:r>
            <w:r>
              <w:rPr>
                <w:b/>
                <w:sz w:val="20"/>
              </w:rPr>
              <w:t>:</w:t>
            </w:r>
          </w:p>
          <w:p w:rsidR="00083BB1" w:rsidRDefault="00083BB1" w:rsidP="00083BB1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83BB1" w:rsidRDefault="00083BB1" w:rsidP="00044CA8">
            <w:pPr>
              <w:jc w:val="center"/>
              <w:rPr>
                <w:sz w:val="20"/>
              </w:rPr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83BB1" w:rsidRPr="00E42D22" w:rsidRDefault="00083BB1" w:rsidP="00083BB1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Мкмоль/л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3BB1" w:rsidRPr="00D747B6" w:rsidRDefault="00083BB1" w:rsidP="00151DA0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083BB1" w:rsidRDefault="00083BB1" w:rsidP="00044CA8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083BB1" w:rsidTr="008C65A0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83BB1" w:rsidRPr="00E42D22" w:rsidRDefault="00083BB1" w:rsidP="00083BB1">
            <w:pPr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Иное</w:t>
            </w:r>
            <w:r w:rsidRPr="00E42D22">
              <w:rPr>
                <w:b/>
                <w:sz w:val="20"/>
              </w:rPr>
              <w:t xml:space="preserve">:               </w:t>
            </w:r>
          </w:p>
          <w:p w:rsidR="00083BB1" w:rsidRPr="00C15CD4" w:rsidRDefault="00083BB1" w:rsidP="00083BB1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83BB1" w:rsidRDefault="00083BB1" w:rsidP="00083BB1">
            <w:pPr>
              <w:jc w:val="center"/>
              <w:rPr>
                <w:sz w:val="20"/>
              </w:rPr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83BB1" w:rsidRDefault="00083BB1" w:rsidP="00083BB1">
            <w:pPr>
              <w:jc w:val="center"/>
            </w:pPr>
          </w:p>
          <w:p w:rsidR="00083BB1" w:rsidRPr="00E42D22" w:rsidRDefault="00083BB1" w:rsidP="00151DA0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3BB1" w:rsidRPr="00D747B6" w:rsidRDefault="00083BB1" w:rsidP="00044CA8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083BB1" w:rsidRDefault="00083BB1" w:rsidP="00044CA8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</w:tbl>
    <w:p w:rsidR="007E289C" w:rsidRDefault="007E289C">
      <w:pPr>
        <w:rPr>
          <w:b/>
          <w:lang w:val="ru-RU"/>
        </w:rPr>
      </w:pPr>
    </w:p>
    <w:p w:rsidR="008C65A0" w:rsidRDefault="008C65A0">
      <w:pPr>
        <w:rPr>
          <w:b/>
          <w:lang w:val="ru-RU"/>
        </w:rPr>
      </w:pPr>
    </w:p>
    <w:p w:rsidR="008C65A0" w:rsidRDefault="008C65A0">
      <w:pPr>
        <w:rPr>
          <w:b/>
          <w:lang w:val="ru-RU"/>
        </w:rPr>
      </w:pPr>
    </w:p>
    <w:p w:rsidR="008C65A0" w:rsidRDefault="008C65A0">
      <w:pPr>
        <w:rPr>
          <w:b/>
          <w:lang w:val="ru-RU"/>
        </w:rPr>
      </w:pPr>
    </w:p>
    <w:p w:rsidR="008C65A0" w:rsidRDefault="008C65A0">
      <w:pPr>
        <w:rPr>
          <w:ins w:id="41" w:author="Suguraliyeva, Zhanar [JNJKZ]" w:date="2017-04-24T14:25:00Z"/>
          <w:b/>
          <w:lang w:val="ru-RU"/>
        </w:rPr>
      </w:pPr>
    </w:p>
    <w:p w:rsidR="00263BFA" w:rsidRDefault="00263BFA">
      <w:pPr>
        <w:rPr>
          <w:b/>
          <w:lang w:val="ru-RU"/>
        </w:rPr>
      </w:pPr>
    </w:p>
    <w:tbl>
      <w:tblPr>
        <w:tblStyle w:val="TableGrid"/>
        <w:tblpPr w:leftFromText="180" w:rightFromText="180" w:vertAnchor="text" w:horzAnchor="margin" w:tblpY="158"/>
        <w:tblW w:w="0" w:type="auto"/>
        <w:tblLook w:val="0000" w:firstRow="0" w:lastRow="0" w:firstColumn="0" w:lastColumn="0" w:noHBand="0" w:noVBand="0"/>
      </w:tblPr>
      <w:tblGrid>
        <w:gridCol w:w="9879"/>
      </w:tblGrid>
      <w:tr w:rsidR="008C65A0" w:rsidRPr="002B40A0" w:rsidTr="00263BFA">
        <w:trPr>
          <w:trHeight w:val="203"/>
        </w:trPr>
        <w:tc>
          <w:tcPr>
            <w:tcW w:w="9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C65A0" w:rsidRDefault="008C65A0" w:rsidP="00263BFA">
            <w:pPr>
              <w:tabs>
                <w:tab w:val="left" w:pos="1503"/>
              </w:tabs>
              <w:jc w:val="center"/>
              <w:rPr>
                <w:b/>
                <w:lang w:val="ru-RU"/>
              </w:rPr>
            </w:pPr>
            <w:r>
              <w:rPr>
                <w:b/>
                <w:sz w:val="28"/>
                <w:lang w:val="ru-RU"/>
              </w:rPr>
              <w:lastRenderedPageBreak/>
              <w:t>Визит</w:t>
            </w:r>
            <w:r w:rsidRPr="000E628F">
              <w:rPr>
                <w:b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  <w:lang w:val="ru-RU"/>
              </w:rPr>
              <w:t>7</w:t>
            </w:r>
            <w:r w:rsidRPr="000E628F">
              <w:rPr>
                <w:b/>
                <w:sz w:val="28"/>
                <w:lang w:val="ru-RU"/>
              </w:rPr>
              <w:t xml:space="preserve"> – </w:t>
            </w:r>
            <w:r>
              <w:rPr>
                <w:b/>
                <w:sz w:val="28"/>
                <w:lang w:val="ru-RU"/>
              </w:rPr>
              <w:t>6 цикл терапии после включения пациента в исследование</w:t>
            </w:r>
          </w:p>
        </w:tc>
      </w:tr>
      <w:tr w:rsidR="008C65A0" w:rsidRPr="002B40A0" w:rsidTr="00263BFA">
        <w:trPr>
          <w:trHeight w:val="203"/>
        </w:trPr>
        <w:tc>
          <w:tcPr>
            <w:tcW w:w="9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C65A0" w:rsidRDefault="008C65A0" w:rsidP="00263BFA">
            <w:pPr>
              <w:tabs>
                <w:tab w:val="left" w:pos="1503"/>
              </w:tabs>
              <w:jc w:val="center"/>
              <w:rPr>
                <w:i/>
                <w:sz w:val="20"/>
                <w:lang w:val="ru-RU"/>
              </w:rPr>
            </w:pPr>
            <w:r>
              <w:rPr>
                <w:b/>
                <w:lang w:val="ru-RU"/>
              </w:rPr>
              <w:t>Продолжена терапия трабектедином в комбинации с ПЛД</w:t>
            </w:r>
            <w:r w:rsidRPr="00296952">
              <w:rPr>
                <w:b/>
                <w:lang w:val="ru-RU"/>
              </w:rPr>
              <w:t xml:space="preserve">  (</w:t>
            </w:r>
            <w:r>
              <w:rPr>
                <w:b/>
                <w:lang w:val="ru-RU"/>
              </w:rPr>
              <w:t>7 курс лечения</w:t>
            </w:r>
            <w:r w:rsidRPr="00296952">
              <w:rPr>
                <w:b/>
                <w:lang w:val="ru-RU"/>
              </w:rPr>
              <w:t>)</w:t>
            </w:r>
            <w:r w:rsidRPr="00296952">
              <w:rPr>
                <w:b/>
                <w:lang w:val="ru-RU"/>
              </w:rPr>
              <w:tab/>
            </w:r>
            <w:r w:rsidRPr="00296952">
              <w:rPr>
                <w:i/>
                <w:sz w:val="20"/>
                <w:lang w:val="ru-RU"/>
              </w:rPr>
              <w:t xml:space="preserve"> </w:t>
            </w:r>
          </w:p>
          <w:p w:rsidR="008C65A0" w:rsidRDefault="008C65A0" w:rsidP="00263BFA">
            <w:pPr>
              <w:tabs>
                <w:tab w:val="left" w:pos="1503"/>
              </w:tabs>
              <w:jc w:val="center"/>
              <w:rPr>
                <w:b/>
                <w:sz w:val="28"/>
                <w:lang w:val="ru-RU"/>
              </w:rPr>
            </w:pPr>
            <w:r>
              <w:rPr>
                <w:i/>
                <w:sz w:val="20"/>
                <w:lang w:val="ru-RU"/>
              </w:rPr>
              <w:t>Лечение продолжается без изменений</w:t>
            </w:r>
            <w:r w:rsidRPr="00296952">
              <w:rPr>
                <w:i/>
                <w:sz w:val="20"/>
                <w:lang w:val="ru-RU"/>
              </w:rPr>
              <w:t xml:space="preserve">       </w:t>
            </w:r>
            <w:r w:rsidRPr="006B34C6">
              <w:rPr>
                <w:i/>
                <w:sz w:val="20"/>
              </w:rPr>
              <w:sym w:font="Wingdings" w:char="F071"/>
            </w:r>
            <w:r w:rsidRPr="00296952">
              <w:rPr>
                <w:i/>
                <w:sz w:val="20"/>
                <w:lang w:val="ru-RU"/>
              </w:rPr>
              <w:t xml:space="preserve"> </w:t>
            </w:r>
            <w:r>
              <w:rPr>
                <w:i/>
                <w:sz w:val="20"/>
                <w:lang w:val="ru-RU"/>
              </w:rPr>
              <w:t>да</w:t>
            </w:r>
            <w:r w:rsidRPr="00296952">
              <w:rPr>
                <w:i/>
                <w:sz w:val="20"/>
                <w:lang w:val="ru-RU"/>
              </w:rPr>
              <w:t xml:space="preserve">            </w:t>
            </w:r>
            <w:r w:rsidRPr="006B34C6">
              <w:rPr>
                <w:i/>
                <w:sz w:val="20"/>
              </w:rPr>
              <w:sym w:font="Wingdings" w:char="F071"/>
            </w:r>
            <w:r w:rsidRPr="00296952">
              <w:rPr>
                <w:i/>
                <w:sz w:val="20"/>
                <w:lang w:val="ru-RU"/>
              </w:rPr>
              <w:t xml:space="preserve">  </w:t>
            </w:r>
            <w:r>
              <w:rPr>
                <w:i/>
                <w:sz w:val="20"/>
                <w:lang w:val="ru-RU"/>
              </w:rPr>
              <w:t>нет</w:t>
            </w:r>
          </w:p>
        </w:tc>
      </w:tr>
      <w:tr w:rsidR="008C65A0" w:rsidRPr="001F749C" w:rsidTr="00263BFA">
        <w:trPr>
          <w:trHeight w:val="358"/>
        </w:trPr>
        <w:tc>
          <w:tcPr>
            <w:tcW w:w="9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8C65A0" w:rsidRPr="00296952" w:rsidRDefault="008C65A0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>Если</w:t>
            </w:r>
            <w:r w:rsidRPr="00296952">
              <w:rPr>
                <w:b/>
                <w:i/>
                <w:sz w:val="18"/>
                <w:lang w:val="ru-RU"/>
              </w:rPr>
              <w:t xml:space="preserve"> 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296952">
              <w:rPr>
                <w:b/>
                <w:i/>
                <w:sz w:val="18"/>
                <w:lang w:val="ru-RU"/>
              </w:rPr>
              <w:t xml:space="preserve">”, </w:t>
            </w:r>
            <w:r>
              <w:rPr>
                <w:b/>
                <w:i/>
                <w:sz w:val="18"/>
                <w:lang w:val="ru-RU"/>
              </w:rPr>
              <w:t>просьба отметить ниже</w:t>
            </w:r>
            <w:r w:rsidRPr="00296952">
              <w:rPr>
                <w:b/>
                <w:i/>
                <w:sz w:val="18"/>
                <w:lang w:val="ru-RU"/>
              </w:rPr>
              <w:t>:</w:t>
            </w:r>
          </w:p>
          <w:p w:rsidR="008C65A0" w:rsidRPr="00296952" w:rsidRDefault="008C65A0" w:rsidP="00263BFA">
            <w:pPr>
              <w:numPr>
                <w:ilvl w:val="0"/>
                <w:numId w:val="37"/>
              </w:numPr>
              <w:rPr>
                <w:sz w:val="18"/>
                <w:lang w:val="ru-RU"/>
              </w:rPr>
            </w:pPr>
            <w:r w:rsidRPr="006B34C6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7D5A34EC" wp14:editId="08AD4BAE">
                      <wp:simplePos x="0" y="0"/>
                      <wp:positionH relativeFrom="column">
                        <wp:posOffset>3172073</wp:posOffset>
                      </wp:positionH>
                      <wp:positionV relativeFrom="paragraph">
                        <wp:posOffset>56184</wp:posOffset>
                      </wp:positionV>
                      <wp:extent cx="228600" cy="0"/>
                      <wp:effectExtent l="0" t="76200" r="19050" b="95250"/>
                      <wp:wrapNone/>
                      <wp:docPr id="43" name="Straight Arrow Connector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3" o:spid="_x0000_s1026" type="#_x0000_t32" style="position:absolute;margin-left:249.75pt;margin-top:4.4pt;width:18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">
                      <v:stroke endarrow="block"/>
                    </v:shape>
                  </w:pict>
                </mc:Fallback>
              </mc:AlternateContent>
            </w:r>
            <w:r>
              <w:rPr>
                <w:sz w:val="18"/>
                <w:lang w:val="ru-RU"/>
              </w:rPr>
              <w:t>Лечение остановлено по причине переезда пациента</w:t>
            </w:r>
            <w:r w:rsidRPr="00296952">
              <w:rPr>
                <w:sz w:val="18"/>
                <w:lang w:val="ru-RU"/>
              </w:rPr>
              <w:t xml:space="preserve">                   </w:t>
            </w:r>
            <w:r w:rsidRPr="006B34C6">
              <w:rPr>
                <w:sz w:val="18"/>
              </w:rPr>
              <w:sym w:font="Wingdings" w:char="F071"/>
            </w:r>
            <w:r w:rsidRPr="00296952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296952">
              <w:rPr>
                <w:sz w:val="18"/>
                <w:lang w:val="ru-RU"/>
              </w:rPr>
              <w:t xml:space="preserve">            </w:t>
            </w:r>
            <w:r w:rsidRPr="006B34C6">
              <w:rPr>
                <w:sz w:val="18"/>
              </w:rPr>
              <w:sym w:font="Wingdings" w:char="F071"/>
            </w:r>
            <w:r w:rsidRPr="00296952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  <w:r w:rsidRPr="00296952">
              <w:rPr>
                <w:sz w:val="18"/>
                <w:lang w:val="ru-RU"/>
              </w:rPr>
              <w:t xml:space="preserve"> </w:t>
            </w:r>
          </w:p>
          <w:p w:rsidR="008C65A0" w:rsidRDefault="008C65A0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      </w:t>
            </w:r>
          </w:p>
          <w:p w:rsidR="008C65A0" w:rsidRPr="00296952" w:rsidRDefault="008C65A0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 Если </w:t>
            </w:r>
            <w:r w:rsidRPr="00296952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296952">
              <w:rPr>
                <w:b/>
                <w:i/>
                <w:sz w:val="18"/>
                <w:lang w:val="ru-RU"/>
              </w:rPr>
              <w:t>”,</w:t>
            </w:r>
            <w:r>
              <w:rPr>
                <w:b/>
                <w:i/>
                <w:sz w:val="18"/>
                <w:lang w:val="ru-RU"/>
              </w:rPr>
              <w:t xml:space="preserve"> просьба отметить ниже:</w:t>
            </w:r>
            <w:r w:rsidRPr="00296952">
              <w:rPr>
                <w:b/>
                <w:i/>
                <w:sz w:val="18"/>
                <w:lang w:val="ru-RU"/>
              </w:rPr>
              <w:t xml:space="preserve"> </w:t>
            </w:r>
          </w:p>
          <w:p w:rsidR="008C65A0" w:rsidRPr="00A0219F" w:rsidRDefault="008C65A0" w:rsidP="00263BFA">
            <w:pPr>
              <w:numPr>
                <w:ilvl w:val="0"/>
                <w:numId w:val="37"/>
              </w:numPr>
              <w:ind w:left="284" w:firstLine="0"/>
              <w:rPr>
                <w:sz w:val="18"/>
                <w:lang w:val="ru-RU"/>
              </w:rPr>
            </w:pPr>
            <w:r w:rsidRPr="006B34C6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B3D151E" wp14:editId="716027F7">
                      <wp:simplePos x="0" y="0"/>
                      <wp:positionH relativeFrom="column">
                        <wp:posOffset>3786063</wp:posOffset>
                      </wp:positionH>
                      <wp:positionV relativeFrom="paragraph">
                        <wp:posOffset>92903</wp:posOffset>
                      </wp:positionV>
                      <wp:extent cx="238539" cy="0"/>
                      <wp:effectExtent l="0" t="76200" r="28575" b="95250"/>
                      <wp:wrapNone/>
                      <wp:docPr id="44" name="Straight Arrow Connector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853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4" o:spid="_x0000_s1026" type="#_x0000_t32" style="position:absolute;margin-left:298.1pt;margin-top:7.3pt;width:18.8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">
                      <v:stroke endarrow="block"/>
                    </v:shape>
                  </w:pict>
                </mc:Fallback>
              </mc:AlternateContent>
            </w:r>
            <w:r>
              <w:rPr>
                <w:sz w:val="18"/>
                <w:lang w:val="ru-RU"/>
              </w:rPr>
              <w:t>Пациент отказался от лечения по причине нежелательных явлений</w:t>
            </w:r>
            <w:r w:rsidRPr="00A0219F">
              <w:rPr>
                <w:sz w:val="18"/>
                <w:lang w:val="ru-RU"/>
              </w:rPr>
              <w:t xml:space="preserve">            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A0219F">
              <w:rPr>
                <w:sz w:val="18"/>
                <w:lang w:val="ru-RU"/>
              </w:rPr>
              <w:t xml:space="preserve">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  <w:r w:rsidRPr="00A0219F">
              <w:rPr>
                <w:sz w:val="18"/>
                <w:lang w:val="ru-RU"/>
              </w:rPr>
              <w:t xml:space="preserve">  </w:t>
            </w:r>
          </w:p>
          <w:p w:rsidR="008C65A0" w:rsidRDefault="008C65A0" w:rsidP="00263BFA">
            <w:pPr>
              <w:ind w:left="284"/>
              <w:rPr>
                <w:b/>
                <w:i/>
                <w:sz w:val="18"/>
                <w:lang w:val="ru-RU"/>
              </w:rPr>
            </w:pPr>
          </w:p>
          <w:p w:rsidR="008C65A0" w:rsidRDefault="008C65A0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>Если</w:t>
            </w:r>
            <w:r w:rsidRPr="00A0219F">
              <w:rPr>
                <w:b/>
                <w:i/>
                <w:sz w:val="18"/>
                <w:lang w:val="ru-RU"/>
              </w:rPr>
              <w:t xml:space="preserve"> “</w:t>
            </w:r>
            <w:r>
              <w:rPr>
                <w:b/>
                <w:i/>
                <w:sz w:val="18"/>
                <w:lang w:val="ru-RU"/>
              </w:rPr>
              <w:t>ДА</w:t>
            </w:r>
            <w:r w:rsidRPr="00A0219F">
              <w:rPr>
                <w:b/>
                <w:i/>
                <w:sz w:val="18"/>
                <w:lang w:val="ru-RU"/>
              </w:rPr>
              <w:t xml:space="preserve">”, </w:t>
            </w:r>
            <w:r>
              <w:rPr>
                <w:b/>
                <w:i/>
                <w:sz w:val="18"/>
                <w:lang w:val="ru-RU"/>
              </w:rPr>
              <w:t>просьба</w:t>
            </w:r>
            <w:r w:rsidRPr="00A0219F">
              <w:rPr>
                <w:b/>
                <w:i/>
                <w:sz w:val="18"/>
                <w:lang w:val="ru-RU"/>
              </w:rPr>
              <w:t xml:space="preserve"> </w:t>
            </w:r>
            <w:r>
              <w:rPr>
                <w:b/>
                <w:i/>
                <w:sz w:val="18"/>
                <w:lang w:val="ru-RU"/>
              </w:rPr>
              <w:t>заполнить</w:t>
            </w:r>
            <w:r w:rsidRPr="00A0219F">
              <w:rPr>
                <w:b/>
                <w:i/>
                <w:sz w:val="18"/>
                <w:lang w:val="ru-RU"/>
              </w:rPr>
              <w:t xml:space="preserve"> </w:t>
            </w:r>
            <w:r>
              <w:rPr>
                <w:b/>
                <w:i/>
                <w:sz w:val="18"/>
                <w:lang w:val="ru-RU"/>
              </w:rPr>
              <w:t xml:space="preserve">форму отчетности по НЯ (Приложение 1). </w:t>
            </w:r>
          </w:p>
          <w:p w:rsidR="008C65A0" w:rsidRDefault="008C65A0" w:rsidP="00263BFA">
            <w:pPr>
              <w:rPr>
                <w:b/>
                <w:i/>
                <w:sz w:val="18"/>
                <w:lang w:val="ru-RU"/>
              </w:rPr>
            </w:pPr>
            <w:r w:rsidRPr="003478B5">
              <w:rPr>
                <w:sz w:val="18"/>
                <w:lang w:val="ru-RU"/>
              </w:rPr>
              <w:t xml:space="preserve">Если СНЯ, просьба заполнить бланк СНЯ и отправить С-И и/или Монитору в течение 24 часов по факсу и/или на эл. </w:t>
            </w:r>
            <w:r>
              <w:rPr>
                <w:sz w:val="18"/>
                <w:lang w:val="ru-RU"/>
              </w:rPr>
              <w:t>а</w:t>
            </w:r>
            <w:r w:rsidRPr="003478B5">
              <w:rPr>
                <w:sz w:val="18"/>
                <w:lang w:val="ru-RU"/>
              </w:rPr>
              <w:t>дрес</w:t>
            </w:r>
            <w:r>
              <w:rPr>
                <w:sz w:val="18"/>
                <w:lang w:val="ru-RU"/>
              </w:rPr>
              <w:t>,</w:t>
            </w:r>
            <w:r w:rsidRPr="003478B5">
              <w:rPr>
                <w:sz w:val="18"/>
                <w:lang w:val="ru-RU"/>
              </w:rPr>
              <w:t xml:space="preserve"> указанные в протоколе.</w:t>
            </w:r>
          </w:p>
          <w:p w:rsidR="008C65A0" w:rsidRPr="00A0219F" w:rsidRDefault="008C65A0" w:rsidP="00263BFA">
            <w:pPr>
              <w:rPr>
                <w:b/>
                <w:i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Если </w:t>
            </w:r>
            <w:r w:rsidRPr="00296952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296952">
              <w:rPr>
                <w:b/>
                <w:i/>
                <w:sz w:val="18"/>
                <w:lang w:val="ru-RU"/>
              </w:rPr>
              <w:t>”,</w:t>
            </w:r>
            <w:r>
              <w:rPr>
                <w:b/>
                <w:i/>
                <w:sz w:val="18"/>
                <w:lang w:val="ru-RU"/>
              </w:rPr>
              <w:t xml:space="preserve"> просьба отметить ниже:</w:t>
            </w:r>
            <w:r w:rsidRPr="00296952">
              <w:rPr>
                <w:b/>
                <w:i/>
                <w:sz w:val="18"/>
                <w:lang w:val="ru-RU"/>
              </w:rPr>
              <w:t xml:space="preserve"> </w:t>
            </w:r>
            <w:r w:rsidRPr="00A0219F">
              <w:rPr>
                <w:b/>
                <w:i/>
                <w:lang w:val="ru-RU"/>
              </w:rPr>
              <w:t xml:space="preserve">        </w:t>
            </w:r>
          </w:p>
          <w:p w:rsidR="008C65A0" w:rsidRPr="00A0219F" w:rsidRDefault="008C65A0" w:rsidP="00263BFA">
            <w:pPr>
              <w:numPr>
                <w:ilvl w:val="0"/>
                <w:numId w:val="37"/>
              </w:numPr>
              <w:ind w:left="284" w:firstLine="0"/>
              <w:rPr>
                <w:sz w:val="18"/>
                <w:lang w:val="ru-RU"/>
              </w:rPr>
            </w:pPr>
            <w:r w:rsidRPr="006B34C6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0EA298B" wp14:editId="024861E3">
                      <wp:simplePos x="0" y="0"/>
                      <wp:positionH relativeFrom="column">
                        <wp:posOffset>3809365</wp:posOffset>
                      </wp:positionH>
                      <wp:positionV relativeFrom="paragraph">
                        <wp:posOffset>93428</wp:posOffset>
                      </wp:positionV>
                      <wp:extent cx="278296" cy="0"/>
                      <wp:effectExtent l="0" t="76200" r="26670" b="95250"/>
                      <wp:wrapNone/>
                      <wp:docPr id="45" name="Straight Arrow Connector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829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5" o:spid="_x0000_s1026" type="#_x0000_t32" style="position:absolute;margin-left:299.95pt;margin-top:7.35pt;width:21.9pt;height: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">
                      <v:stroke endarrow="block"/>
                    </v:shape>
                  </w:pict>
                </mc:Fallback>
              </mc:AlternateContent>
            </w:r>
            <w:r>
              <w:rPr>
                <w:sz w:val="18"/>
                <w:lang w:val="ru-RU"/>
              </w:rPr>
              <w:t>Лечение остановлено по решению исследователя</w:t>
            </w:r>
            <w:r w:rsidRPr="008662E9">
              <w:rPr>
                <w:sz w:val="18"/>
                <w:lang w:val="ru-RU"/>
              </w:rPr>
              <w:t xml:space="preserve">  по причине НЯ</w:t>
            </w:r>
            <w:r w:rsidRPr="00A0219F">
              <w:rPr>
                <w:lang w:val="ru-RU"/>
              </w:rPr>
              <w:t xml:space="preserve">              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A0219F">
              <w:rPr>
                <w:sz w:val="18"/>
                <w:lang w:val="ru-RU"/>
              </w:rPr>
              <w:t xml:space="preserve">         </w:t>
            </w:r>
            <w:r w:rsidRPr="006B34C6">
              <w:rPr>
                <w:sz w:val="18"/>
              </w:rPr>
              <w:sym w:font="Wingdings" w:char="F071"/>
            </w:r>
            <w:r w:rsidRPr="00A0219F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  <w:r w:rsidRPr="00A0219F">
              <w:rPr>
                <w:sz w:val="18"/>
                <w:lang w:val="ru-RU"/>
              </w:rPr>
              <w:t xml:space="preserve">  </w:t>
            </w:r>
          </w:p>
          <w:p w:rsidR="008C65A0" w:rsidRDefault="008C65A0" w:rsidP="00263BFA">
            <w:pPr>
              <w:ind w:left="284"/>
              <w:rPr>
                <w:b/>
                <w:i/>
                <w:sz w:val="18"/>
                <w:lang w:val="ru-RU"/>
              </w:rPr>
            </w:pPr>
          </w:p>
          <w:p w:rsidR="008C65A0" w:rsidRDefault="008C65A0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Если </w:t>
            </w:r>
            <w:r w:rsidRPr="004D5B6F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ДА</w:t>
            </w:r>
            <w:r w:rsidRPr="004D5B6F">
              <w:rPr>
                <w:b/>
                <w:i/>
                <w:sz w:val="18"/>
                <w:lang w:val="ru-RU"/>
              </w:rPr>
              <w:t>”</w:t>
            </w:r>
            <w:r>
              <w:rPr>
                <w:b/>
                <w:i/>
                <w:sz w:val="18"/>
                <w:lang w:val="ru-RU"/>
              </w:rPr>
              <w:t xml:space="preserve">, просьба заполнить форму отчетности НЯ (Приложение1). </w:t>
            </w:r>
          </w:p>
          <w:p w:rsidR="008C65A0" w:rsidRDefault="008C65A0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 </w:t>
            </w:r>
            <w:r w:rsidRPr="003478B5">
              <w:rPr>
                <w:sz w:val="18"/>
                <w:lang w:val="ru-RU"/>
              </w:rPr>
              <w:t xml:space="preserve">Если СНЯ, просьба заполнить бланк СНЯ и отправить С-И и/или Монитору в течение 24 часов по факсу и/или на эл. </w:t>
            </w:r>
            <w:r>
              <w:rPr>
                <w:sz w:val="18"/>
                <w:lang w:val="ru-RU"/>
              </w:rPr>
              <w:t>а</w:t>
            </w:r>
            <w:r w:rsidRPr="003478B5">
              <w:rPr>
                <w:sz w:val="18"/>
                <w:lang w:val="ru-RU"/>
              </w:rPr>
              <w:t>дрес</w:t>
            </w:r>
            <w:r>
              <w:rPr>
                <w:sz w:val="18"/>
                <w:lang w:val="ru-RU"/>
              </w:rPr>
              <w:t>,</w:t>
            </w:r>
            <w:r w:rsidRPr="003478B5">
              <w:rPr>
                <w:sz w:val="18"/>
                <w:lang w:val="ru-RU"/>
              </w:rPr>
              <w:t xml:space="preserve"> указанные в протоколе.</w:t>
            </w:r>
          </w:p>
          <w:p w:rsidR="008C65A0" w:rsidRDefault="008C65A0" w:rsidP="00263BFA">
            <w:pPr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 xml:space="preserve">Если </w:t>
            </w:r>
            <w:r w:rsidRPr="004D5B6F">
              <w:rPr>
                <w:b/>
                <w:i/>
                <w:sz w:val="18"/>
                <w:lang w:val="ru-RU"/>
              </w:rPr>
              <w:t>“</w:t>
            </w:r>
            <w:r>
              <w:rPr>
                <w:b/>
                <w:i/>
                <w:sz w:val="18"/>
                <w:lang w:val="ru-RU"/>
              </w:rPr>
              <w:t>НЕТ</w:t>
            </w:r>
            <w:r w:rsidRPr="004D5B6F">
              <w:rPr>
                <w:b/>
                <w:i/>
                <w:sz w:val="18"/>
                <w:lang w:val="ru-RU"/>
              </w:rPr>
              <w:t>”</w:t>
            </w:r>
            <w:r>
              <w:rPr>
                <w:b/>
                <w:i/>
                <w:sz w:val="18"/>
                <w:lang w:val="ru-RU"/>
              </w:rPr>
              <w:t>, просьба отметить ниже:</w:t>
            </w:r>
            <w:r w:rsidRPr="00296952">
              <w:rPr>
                <w:b/>
                <w:i/>
                <w:sz w:val="18"/>
                <w:lang w:val="ru-RU"/>
              </w:rPr>
              <w:t xml:space="preserve"> </w:t>
            </w:r>
          </w:p>
          <w:p w:rsidR="008C65A0" w:rsidRPr="008662E9" w:rsidRDefault="008C65A0" w:rsidP="00263BFA">
            <w:pPr>
              <w:pStyle w:val="ListParagraph"/>
              <w:numPr>
                <w:ilvl w:val="0"/>
                <w:numId w:val="37"/>
              </w:numPr>
              <w:ind w:left="709" w:hanging="425"/>
              <w:rPr>
                <w:b/>
                <w:lang w:val="ru-RU"/>
              </w:rPr>
            </w:pPr>
            <w:r w:rsidRPr="008662E9">
              <w:rPr>
                <w:sz w:val="18"/>
                <w:lang w:val="ru-RU"/>
              </w:rPr>
              <w:t>Исследователь прекратил лечение в связи с:</w:t>
            </w:r>
          </w:p>
          <w:p w:rsidR="008C65A0" w:rsidRDefault="008C65A0" w:rsidP="00263BFA">
            <w:pPr>
              <w:ind w:left="284"/>
              <w:rPr>
                <w:sz w:val="18"/>
                <w:lang w:val="ru-RU"/>
              </w:rPr>
            </w:pPr>
            <w:r w:rsidRPr="001F749C">
              <w:rPr>
                <w:sz w:val="18"/>
                <w:lang w:val="ru-RU"/>
              </w:rPr>
              <w:t xml:space="preserve">Прогрессия заболевания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1F749C">
              <w:rPr>
                <w:sz w:val="18"/>
                <w:lang w:val="ru-RU"/>
              </w:rPr>
              <w:t xml:space="preserve">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</w:p>
          <w:p w:rsidR="008C65A0" w:rsidRDefault="008C65A0" w:rsidP="00263BFA">
            <w:pPr>
              <w:ind w:left="284"/>
              <w:rPr>
                <w:sz w:val="18"/>
                <w:lang w:val="ru-RU"/>
              </w:rPr>
            </w:pPr>
            <w:r w:rsidRPr="001F749C">
              <w:rPr>
                <w:sz w:val="18"/>
                <w:lang w:val="ru-RU"/>
              </w:rPr>
              <w:t xml:space="preserve">Появление нового злокачественного образования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>
              <w:rPr>
                <w:sz w:val="18"/>
                <w:lang w:val="ru-RU"/>
              </w:rPr>
              <w:t>*</w:t>
            </w:r>
            <w:r w:rsidRPr="001F749C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да</w:t>
            </w:r>
            <w:r w:rsidRPr="001F749C">
              <w:rPr>
                <w:sz w:val="18"/>
                <w:lang w:val="ru-RU"/>
              </w:rPr>
              <w:t xml:space="preserve">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</w:p>
          <w:p w:rsidR="008C65A0" w:rsidRDefault="008C65A0" w:rsidP="00263BFA">
            <w:pPr>
              <w:ind w:left="284"/>
              <w:rPr>
                <w:b/>
                <w:i/>
                <w:sz w:val="18"/>
                <w:lang w:val="ru-RU"/>
              </w:rPr>
            </w:pPr>
            <w:r w:rsidRPr="001F749C">
              <w:rPr>
                <w:b/>
                <w:i/>
                <w:sz w:val="18"/>
                <w:lang w:val="ru-RU"/>
              </w:rPr>
              <w:t>Если “ДА”, просьба указать</w:t>
            </w:r>
            <w:r w:rsidRPr="001F749C" w:rsidDel="001F749C">
              <w:rPr>
                <w:b/>
                <w:i/>
                <w:sz w:val="18"/>
                <w:lang w:val="ru-RU"/>
              </w:rPr>
              <w:t xml:space="preserve"> </w:t>
            </w:r>
            <w:r w:rsidRPr="001F749C">
              <w:rPr>
                <w:b/>
                <w:i/>
                <w:sz w:val="18"/>
                <w:lang w:val="ru-RU"/>
              </w:rPr>
              <w:t>__________________________________________________________________</w:t>
            </w:r>
          </w:p>
          <w:p w:rsidR="008C65A0" w:rsidRDefault="008C65A0" w:rsidP="00263BFA">
            <w:pPr>
              <w:ind w:left="284"/>
              <w:rPr>
                <w:b/>
                <w:i/>
                <w:sz w:val="18"/>
                <w:lang w:val="ru-RU"/>
              </w:rPr>
            </w:pPr>
          </w:p>
          <w:p w:rsidR="008C65A0" w:rsidRDefault="008C65A0" w:rsidP="00263BFA">
            <w:pPr>
              <w:ind w:left="284"/>
              <w:rPr>
                <w:sz w:val="18"/>
                <w:lang w:val="ru-RU"/>
              </w:rPr>
            </w:pPr>
            <w:r w:rsidRPr="001F749C">
              <w:rPr>
                <w:sz w:val="18"/>
                <w:lang w:val="ru-RU"/>
              </w:rPr>
              <w:t xml:space="preserve">Беременность   </w:t>
            </w:r>
            <w:r>
              <w:rPr>
                <w:b/>
                <w:lang w:val="ru-RU"/>
              </w:rPr>
              <w:t xml:space="preserve">    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>
              <w:rPr>
                <w:sz w:val="18"/>
                <w:lang w:val="ru-RU"/>
              </w:rPr>
              <w:t>* да</w:t>
            </w:r>
            <w:r w:rsidRPr="001F749C">
              <w:rPr>
                <w:sz w:val="18"/>
                <w:lang w:val="ru-RU"/>
              </w:rPr>
              <w:t xml:space="preserve">         </w:t>
            </w:r>
            <w:r w:rsidRPr="001F749C">
              <w:rPr>
                <w:sz w:val="18"/>
                <w:lang w:val="ru-RU"/>
              </w:rPr>
              <w:sym w:font="Wingdings" w:char="F071"/>
            </w:r>
            <w:r w:rsidRPr="001F749C">
              <w:rPr>
                <w:sz w:val="18"/>
                <w:lang w:val="ru-RU"/>
              </w:rPr>
              <w:t xml:space="preserve">  </w:t>
            </w:r>
            <w:r>
              <w:rPr>
                <w:sz w:val="18"/>
                <w:lang w:val="ru-RU"/>
              </w:rPr>
              <w:t>нет</w:t>
            </w:r>
          </w:p>
          <w:p w:rsidR="008C65A0" w:rsidRDefault="008C65A0" w:rsidP="00263BFA">
            <w:pPr>
              <w:ind w:left="284"/>
              <w:rPr>
                <w:b/>
                <w:i/>
                <w:sz w:val="18"/>
                <w:lang w:val="ru-RU"/>
              </w:rPr>
            </w:pPr>
            <w:r w:rsidRPr="001F749C">
              <w:rPr>
                <w:b/>
                <w:i/>
                <w:sz w:val="18"/>
                <w:lang w:val="ru-RU"/>
              </w:rPr>
              <w:t xml:space="preserve">Если “ДА”, просьба </w:t>
            </w:r>
            <w:r>
              <w:rPr>
                <w:b/>
                <w:i/>
                <w:sz w:val="18"/>
                <w:lang w:val="ru-RU"/>
              </w:rPr>
              <w:t>немедленно сообщить С-И и/или Монитору</w:t>
            </w:r>
          </w:p>
          <w:p w:rsidR="008C65A0" w:rsidRDefault="008C65A0" w:rsidP="00263BFA">
            <w:pPr>
              <w:ind w:left="284"/>
              <w:rPr>
                <w:b/>
                <w:i/>
                <w:sz w:val="18"/>
                <w:lang w:val="ru-RU"/>
              </w:rPr>
            </w:pPr>
            <w:r>
              <w:rPr>
                <w:b/>
                <w:i/>
                <w:sz w:val="18"/>
                <w:lang w:val="ru-RU"/>
              </w:rPr>
              <w:t>Другие: ___________________________________________________________</w:t>
            </w:r>
          </w:p>
          <w:p w:rsidR="008C65A0" w:rsidRPr="001F749C" w:rsidRDefault="008C65A0" w:rsidP="00263BFA">
            <w:pPr>
              <w:ind w:left="284"/>
              <w:rPr>
                <w:b/>
                <w:lang w:val="ru-RU"/>
              </w:rPr>
            </w:pPr>
          </w:p>
        </w:tc>
      </w:tr>
      <w:tr w:rsidR="00263BFA" w:rsidTr="00263BFA">
        <w:trPr>
          <w:trHeight w:val="1039"/>
        </w:trPr>
        <w:tc>
          <w:tcPr>
            <w:tcW w:w="9879" w:type="dxa"/>
          </w:tcPr>
          <w:p w:rsidR="00263BFA" w:rsidRDefault="00263BFA" w:rsidP="00263BFA">
            <w:pPr>
              <w:spacing w:before="40" w:after="40" w:line="320" w:lineRule="exact"/>
              <w:rPr>
                <w:ins w:id="42" w:author="Suguraliyeva, Zhanar [JNJKZ]" w:date="2017-04-24T14:26:00Z"/>
                <w:lang w:val="ru-RU"/>
              </w:rPr>
            </w:pPr>
            <w:ins w:id="43" w:author="Suguraliyeva, Zhanar [JNJKZ]" w:date="2017-04-24T14:26:00Z">
              <w:r>
                <w:rPr>
                  <w:b/>
                  <w:sz w:val="20"/>
                  <w:lang w:val="ru-RU"/>
                </w:rPr>
                <w:t>Сопутствующая терапия</w:t>
              </w:r>
              <w:r w:rsidRPr="003F3281">
                <w:rPr>
                  <w:b/>
                  <w:sz w:val="20"/>
                </w:rPr>
                <w:t xml:space="preserve"> (</w:t>
              </w:r>
              <w:r>
                <w:rPr>
                  <w:b/>
                  <w:sz w:val="20"/>
                  <w:lang w:val="ru-RU"/>
                </w:rPr>
                <w:t xml:space="preserve">перечислить </w:t>
              </w:r>
              <w:commentRangeStart w:id="44"/>
              <w:r>
                <w:rPr>
                  <w:b/>
                  <w:sz w:val="20"/>
                  <w:lang w:val="ru-RU"/>
                </w:rPr>
                <w:t>все</w:t>
              </w:r>
              <w:commentRangeEnd w:id="44"/>
              <w:r>
                <w:rPr>
                  <w:rStyle w:val="CommentReference"/>
                </w:rPr>
                <w:commentReference w:id="44"/>
              </w:r>
              <w:r w:rsidRPr="003F3281">
                <w:rPr>
                  <w:b/>
                  <w:sz w:val="20"/>
                </w:rPr>
                <w:t>)</w:t>
              </w:r>
              <w:r>
                <w:rPr>
                  <w:lang w:val="ru-RU"/>
                </w:rPr>
                <w:t xml:space="preserve"> </w:t>
              </w:r>
            </w:ins>
          </w:p>
          <w:p w:rsidR="00263BFA" w:rsidRDefault="00263BFA" w:rsidP="00263BFA">
            <w:pPr>
              <w:spacing w:before="40" w:after="40" w:line="320" w:lineRule="exact"/>
              <w:rPr>
                <w:b/>
                <w:sz w:val="20"/>
                <w:lang w:val="ru-RU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9"/>
        <w:gridCol w:w="25"/>
        <w:gridCol w:w="2560"/>
        <w:gridCol w:w="3700"/>
      </w:tblGrid>
      <w:tr w:rsidR="001A6F57" w:rsidTr="00637144">
        <w:tc>
          <w:tcPr>
            <w:tcW w:w="9904" w:type="dxa"/>
            <w:gridSpan w:val="4"/>
            <w:shd w:val="clear" w:color="auto" w:fill="D9D9D9" w:themeFill="background1" w:themeFillShade="D9"/>
          </w:tcPr>
          <w:p w:rsidR="001A6F57" w:rsidRPr="00A34956" w:rsidRDefault="001A6F57" w:rsidP="00637144">
            <w:pPr>
              <w:jc w:val="center"/>
              <w:rPr>
                <w:b/>
                <w:bCs/>
                <w:sz w:val="20"/>
              </w:rPr>
            </w:pPr>
            <w:r w:rsidRPr="001B241A">
              <w:rPr>
                <w:b/>
                <w:sz w:val="20"/>
                <w:lang w:val="ru-RU"/>
              </w:rPr>
              <w:t>Инструментальные исследования</w:t>
            </w:r>
          </w:p>
        </w:tc>
      </w:tr>
      <w:tr w:rsidR="001A6F57" w:rsidRPr="00C22197" w:rsidTr="00637144">
        <w:trPr>
          <w:trHeight w:val="238"/>
        </w:trPr>
        <w:tc>
          <w:tcPr>
            <w:tcW w:w="36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A6F57" w:rsidRPr="002960C6" w:rsidRDefault="001A6F57" w:rsidP="00637144">
            <w:pPr>
              <w:pStyle w:val="Heading4"/>
              <w:spacing w:before="0" w:after="0" w:line="360" w:lineRule="auto"/>
              <w:ind w:left="360"/>
              <w:jc w:val="left"/>
              <w:outlineLvl w:val="3"/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1.МРТ ОМТ</w:t>
            </w:r>
            <w:r w:rsidRPr="002960C6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      </w:t>
            </w:r>
            <w:r w:rsidRPr="00C22197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Pr="002960C6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да</w:t>
            </w:r>
            <w:r w:rsidRPr="002960C6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           </w:t>
            </w:r>
            <w:r w:rsidRPr="00C22197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Pr="002960C6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нет</w:t>
            </w:r>
          </w:p>
          <w:p w:rsidR="001A6F57" w:rsidRPr="005B14AF" w:rsidRDefault="001A6F57" w:rsidP="00637144">
            <w:pPr>
              <w:spacing w:before="40" w:line="320" w:lineRule="exact"/>
              <w:rPr>
                <w:b/>
                <w:sz w:val="20"/>
                <w:lang w:val="ru-RU"/>
              </w:rPr>
            </w:pPr>
            <w:r>
              <w:rPr>
                <w:sz w:val="20"/>
                <w:lang w:val="ru-RU"/>
              </w:rPr>
              <w:t>Заключение</w:t>
            </w:r>
            <w:r w:rsidRPr="002960C6">
              <w:rPr>
                <w:sz w:val="20"/>
                <w:lang w:val="ru-RU"/>
              </w:rPr>
              <w:t>_____________________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A6F57" w:rsidRPr="00BA766F" w:rsidRDefault="001A6F57" w:rsidP="00637144">
            <w:pPr>
              <w:spacing w:before="40" w:line="320" w:lineRule="exact"/>
              <w:rPr>
                <w:b/>
                <w:sz w:val="20"/>
              </w:rPr>
            </w:pPr>
            <w:r w:rsidRPr="00BA766F"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A6F57" w:rsidRPr="005B14AF" w:rsidRDefault="001A6F57" w:rsidP="00637144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</w:p>
          <w:p w:rsidR="001A6F57" w:rsidRDefault="001A6F57" w:rsidP="00637144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1A6F57" w:rsidRPr="00C22197" w:rsidRDefault="001A6F57" w:rsidP="00637144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i/>
                <w:sz w:val="20"/>
              </w:rPr>
              <w:t xml:space="preserve">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1A6F57" w:rsidRPr="00C22197" w:rsidTr="00637144">
        <w:trPr>
          <w:trHeight w:val="238"/>
        </w:trPr>
        <w:tc>
          <w:tcPr>
            <w:tcW w:w="3619" w:type="dxa"/>
          </w:tcPr>
          <w:p w:rsidR="001A6F57" w:rsidRPr="00DB1092" w:rsidRDefault="001A6F57" w:rsidP="00637144">
            <w:pPr>
              <w:pStyle w:val="Heading4"/>
              <w:spacing w:before="0" w:after="0" w:line="360" w:lineRule="auto"/>
              <w:ind w:left="360"/>
              <w:jc w:val="left"/>
              <w:outlineLvl w:val="3"/>
              <w:rPr>
                <w:sz w:val="20"/>
                <w:lang w:val="ru-RU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2.УЗИ ОБП</w:t>
            </w:r>
            <w:r w:rsidRPr="00DB1092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 xml:space="preserve">     </w:t>
            </w:r>
            <w:r w:rsidRPr="00DB1092">
              <w:rPr>
                <w:sz w:val="20"/>
                <w:lang w:val="ru-RU"/>
              </w:rPr>
              <w:t xml:space="preserve"> </w:t>
            </w:r>
            <w:r w:rsidRPr="00DB1092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sym w:font="Wingdings" w:char="F071"/>
            </w:r>
            <w:r w:rsidRPr="00DB1092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да            </w:t>
            </w:r>
            <w:r w:rsidRPr="00DB1092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sym w:font="Wingdings" w:char="F071"/>
            </w:r>
            <w:r w:rsidRPr="00DB1092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 нет</w:t>
            </w:r>
          </w:p>
          <w:p w:rsidR="001A6F57" w:rsidRPr="005B14AF" w:rsidRDefault="001A6F57" w:rsidP="00637144">
            <w:pPr>
              <w:spacing w:before="40" w:line="320" w:lineRule="exact"/>
              <w:rPr>
                <w:b/>
                <w:bCs/>
                <w:sz w:val="20"/>
                <w:lang w:val="ru-RU"/>
              </w:rPr>
            </w:pPr>
            <w:r>
              <w:rPr>
                <w:sz w:val="20"/>
                <w:lang w:val="ru-RU"/>
              </w:rPr>
              <w:t>Заключение</w:t>
            </w:r>
            <w:r w:rsidRPr="002960C6" w:rsidDel="00C7643F">
              <w:rPr>
                <w:sz w:val="20"/>
                <w:lang w:val="ru-RU"/>
              </w:rPr>
              <w:t xml:space="preserve"> </w:t>
            </w:r>
            <w:r w:rsidRPr="002960C6">
              <w:rPr>
                <w:sz w:val="20"/>
                <w:lang w:val="ru-RU"/>
              </w:rPr>
              <w:t>_____________________</w:t>
            </w:r>
          </w:p>
        </w:tc>
        <w:tc>
          <w:tcPr>
            <w:tcW w:w="2585" w:type="dxa"/>
            <w:gridSpan w:val="2"/>
          </w:tcPr>
          <w:p w:rsidR="001A6F57" w:rsidRPr="00BA766F" w:rsidRDefault="001A6F57" w:rsidP="00637144">
            <w:pPr>
              <w:spacing w:before="40" w:line="320" w:lineRule="exact"/>
              <w:rPr>
                <w:b/>
                <w:sz w:val="20"/>
              </w:rPr>
            </w:pPr>
            <w:r w:rsidRPr="00BA766F"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700" w:type="dxa"/>
          </w:tcPr>
          <w:p w:rsidR="001A6F57" w:rsidRDefault="001A6F57" w:rsidP="00637144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  <w:p w:rsidR="001A6F57" w:rsidRDefault="001A6F57" w:rsidP="00637144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1A6F57" w:rsidRPr="00C22197" w:rsidRDefault="001A6F57" w:rsidP="00637144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i/>
                <w:sz w:val="20"/>
              </w:rPr>
              <w:t xml:space="preserve"> 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1A6F57" w:rsidRPr="00C22197" w:rsidTr="00637144">
        <w:tc>
          <w:tcPr>
            <w:tcW w:w="3619" w:type="dxa"/>
          </w:tcPr>
          <w:p w:rsidR="001A6F57" w:rsidRPr="00675EA5" w:rsidRDefault="001A6F57" w:rsidP="00637144">
            <w:pPr>
              <w:ind w:left="36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3.</w:t>
            </w:r>
            <w:r w:rsidRPr="00675EA5">
              <w:rPr>
                <w:sz w:val="20"/>
                <w:lang w:val="ru-RU"/>
              </w:rPr>
              <w:t xml:space="preserve">КТ ОГК </w:t>
            </w:r>
            <w:r w:rsidRPr="00675EA5"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  <w:lang w:val="ru-RU"/>
              </w:rPr>
              <w:t xml:space="preserve">       </w:t>
            </w:r>
            <w:r w:rsidRPr="00C22197">
              <w:sym w:font="Wingdings" w:char="F071"/>
            </w:r>
            <w:r w:rsidRPr="00675EA5">
              <w:rPr>
                <w:sz w:val="20"/>
                <w:lang w:val="ru-RU"/>
              </w:rPr>
              <w:t xml:space="preserve"> да            </w:t>
            </w:r>
            <w:r w:rsidRPr="00C22197">
              <w:sym w:font="Wingdings" w:char="F071"/>
            </w:r>
            <w:r w:rsidRPr="00675EA5">
              <w:rPr>
                <w:sz w:val="20"/>
                <w:lang w:val="ru-RU"/>
              </w:rPr>
              <w:t xml:space="preserve">  нет</w:t>
            </w:r>
          </w:p>
          <w:p w:rsidR="001A6F57" w:rsidRPr="005B14AF" w:rsidRDefault="001A6F57" w:rsidP="00637144">
            <w:pPr>
              <w:rPr>
                <w:lang w:val="ru-RU"/>
              </w:rPr>
            </w:pPr>
            <w:r>
              <w:rPr>
                <w:sz w:val="20"/>
                <w:lang w:val="ru-RU"/>
              </w:rPr>
              <w:t>Заключение</w:t>
            </w:r>
            <w:r w:rsidRPr="002960C6" w:rsidDel="00A97EE9">
              <w:rPr>
                <w:sz w:val="20"/>
                <w:lang w:val="ru-RU"/>
              </w:rPr>
              <w:t xml:space="preserve"> </w:t>
            </w:r>
            <w:r w:rsidRPr="002960C6">
              <w:rPr>
                <w:sz w:val="20"/>
                <w:lang w:val="ru-RU"/>
              </w:rPr>
              <w:t>_____________________</w:t>
            </w:r>
          </w:p>
        </w:tc>
        <w:tc>
          <w:tcPr>
            <w:tcW w:w="2585" w:type="dxa"/>
            <w:gridSpan w:val="2"/>
          </w:tcPr>
          <w:p w:rsidR="001A6F57" w:rsidRPr="00BA766F" w:rsidRDefault="001A6F57" w:rsidP="00637144">
            <w:pPr>
              <w:spacing w:before="40" w:line="320" w:lineRule="exact"/>
              <w:rPr>
                <w:b/>
                <w:sz w:val="20"/>
              </w:rPr>
            </w:pPr>
            <w:r w:rsidRPr="00BA766F"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700" w:type="dxa"/>
          </w:tcPr>
          <w:p w:rsidR="001A6F57" w:rsidRDefault="001A6F57" w:rsidP="00637144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1A6F57" w:rsidRPr="00C22197" w:rsidRDefault="001A6F57" w:rsidP="00637144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i/>
                <w:sz w:val="20"/>
              </w:rPr>
              <w:t xml:space="preserve"> 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1A6F57" w:rsidRPr="00C22197" w:rsidTr="00637144">
        <w:tc>
          <w:tcPr>
            <w:tcW w:w="3619" w:type="dxa"/>
          </w:tcPr>
          <w:p w:rsidR="001A6F57" w:rsidRPr="00675EA5" w:rsidRDefault="001A6F57" w:rsidP="00637144">
            <w:pPr>
              <w:ind w:left="360"/>
              <w:rPr>
                <w:sz w:val="20"/>
              </w:rPr>
            </w:pPr>
            <w:r>
              <w:rPr>
                <w:sz w:val="20"/>
                <w:lang w:val="ru-RU"/>
              </w:rPr>
              <w:t>4.</w:t>
            </w:r>
            <w:r w:rsidRPr="00675EA5">
              <w:rPr>
                <w:sz w:val="20"/>
                <w:lang w:val="ru-RU"/>
              </w:rPr>
              <w:t>ЭКГ</w:t>
            </w:r>
            <w:r w:rsidRPr="00675EA5">
              <w:rPr>
                <w:sz w:val="20"/>
              </w:rPr>
              <w:t>:</w:t>
            </w:r>
            <w:r w:rsidRPr="00675EA5"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</w:rPr>
              <w:t xml:space="preserve">          </w:t>
            </w:r>
            <w:r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</w:rPr>
              <w:t xml:space="preserve">  </w:t>
            </w:r>
            <w:r w:rsidRPr="00C22197">
              <w:sym w:font="Wingdings" w:char="F071"/>
            </w:r>
            <w:r w:rsidRPr="00675EA5">
              <w:rPr>
                <w:sz w:val="20"/>
              </w:rPr>
              <w:t xml:space="preserve"> </w:t>
            </w:r>
            <w:r w:rsidRPr="00675EA5">
              <w:rPr>
                <w:sz w:val="20"/>
                <w:lang w:val="ru-RU"/>
              </w:rPr>
              <w:t>да</w:t>
            </w:r>
            <w:r w:rsidRPr="00675EA5">
              <w:rPr>
                <w:sz w:val="20"/>
              </w:rPr>
              <w:t xml:space="preserve">          </w:t>
            </w:r>
            <w:r w:rsidRPr="00C22197">
              <w:sym w:font="Wingdings" w:char="F071"/>
            </w:r>
            <w:r w:rsidRPr="00675EA5">
              <w:rPr>
                <w:sz w:val="20"/>
              </w:rPr>
              <w:t xml:space="preserve">  </w:t>
            </w:r>
            <w:r w:rsidRPr="00675EA5">
              <w:rPr>
                <w:sz w:val="20"/>
                <w:lang w:val="ru-RU"/>
              </w:rPr>
              <w:t>нет</w:t>
            </w:r>
          </w:p>
          <w:p w:rsidR="001A6F57" w:rsidRDefault="001A6F57" w:rsidP="00637144">
            <w:r>
              <w:rPr>
                <w:sz w:val="20"/>
                <w:lang w:val="ru-RU"/>
              </w:rPr>
              <w:t>Заключение</w:t>
            </w:r>
            <w:r w:rsidRPr="00C22197">
              <w:rPr>
                <w:sz w:val="20"/>
              </w:rPr>
              <w:t>_____________________</w:t>
            </w:r>
            <w:r w:rsidRPr="00C22197"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</w:rPr>
              <w:t xml:space="preserve">     </w:t>
            </w:r>
          </w:p>
        </w:tc>
        <w:tc>
          <w:tcPr>
            <w:tcW w:w="2585" w:type="dxa"/>
            <w:gridSpan w:val="2"/>
          </w:tcPr>
          <w:p w:rsidR="001A6F57" w:rsidRPr="00BA766F" w:rsidRDefault="001A6F57" w:rsidP="00637144">
            <w:pPr>
              <w:spacing w:before="40" w:line="320" w:lineRule="exact"/>
              <w:rPr>
                <w:b/>
                <w:sz w:val="20"/>
              </w:rPr>
            </w:pPr>
            <w:r w:rsidRPr="00BA766F"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700" w:type="dxa"/>
          </w:tcPr>
          <w:p w:rsidR="001A6F57" w:rsidRDefault="001A6F57" w:rsidP="00637144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1A6F57" w:rsidRPr="00C22197" w:rsidRDefault="001A6F57" w:rsidP="00637144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i/>
                <w:sz w:val="20"/>
              </w:rPr>
              <w:t xml:space="preserve"> 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1A6F57" w:rsidRPr="00637144" w:rsidTr="00637144">
        <w:tc>
          <w:tcPr>
            <w:tcW w:w="9904" w:type="dxa"/>
            <w:gridSpan w:val="4"/>
            <w:shd w:val="clear" w:color="auto" w:fill="D9D9D9" w:themeFill="background1" w:themeFillShade="D9"/>
          </w:tcPr>
          <w:p w:rsidR="001A6F57" w:rsidRPr="00675EA5" w:rsidRDefault="001A6F57" w:rsidP="00637144">
            <w:pPr>
              <w:jc w:val="center"/>
              <w:rPr>
                <w:lang w:val="ru-RU"/>
              </w:rPr>
            </w:pPr>
            <w:r w:rsidRPr="00DB0D8A">
              <w:rPr>
                <w:b/>
                <w:bCs/>
                <w:sz w:val="20"/>
                <w:lang w:val="ru-RU"/>
              </w:rPr>
              <w:t>Объективная оценка эффективности лечения (</w:t>
            </w:r>
            <w:r w:rsidRPr="00675EA5">
              <w:rPr>
                <w:b/>
                <w:bCs/>
                <w:sz w:val="20"/>
              </w:rPr>
              <w:t>RECIST</w:t>
            </w:r>
            <w:r w:rsidRPr="00DB0D8A">
              <w:rPr>
                <w:b/>
                <w:bCs/>
                <w:sz w:val="20"/>
                <w:lang w:val="ru-RU"/>
              </w:rPr>
              <w:t>*)</w:t>
            </w:r>
          </w:p>
        </w:tc>
      </w:tr>
      <w:tr w:rsidR="001A6F57" w:rsidTr="00637144">
        <w:tc>
          <w:tcPr>
            <w:tcW w:w="3644" w:type="dxa"/>
            <w:gridSpan w:val="2"/>
          </w:tcPr>
          <w:p w:rsidR="001A6F57" w:rsidRPr="00675EA5" w:rsidRDefault="001A6F57" w:rsidP="00637144">
            <w:pPr>
              <w:spacing w:before="40" w:after="40" w:line="320" w:lineRule="exact"/>
              <w:rPr>
                <w:sz w:val="20"/>
                <w:lang w:val="ru-RU"/>
              </w:rPr>
            </w:pPr>
            <w:r w:rsidRPr="00675EA5">
              <w:rPr>
                <w:sz w:val="20"/>
                <w:lang w:val="ru-RU"/>
              </w:rPr>
              <w:t>Полный ответ</w:t>
            </w:r>
          </w:p>
          <w:p w:rsidR="001A6F57" w:rsidRPr="00675EA5" w:rsidRDefault="001A6F57" w:rsidP="00637144">
            <w:pPr>
              <w:spacing w:before="40" w:after="40" w:line="320" w:lineRule="exact"/>
              <w:rPr>
                <w:sz w:val="20"/>
                <w:lang w:val="ru-RU"/>
              </w:rPr>
            </w:pPr>
            <w:r w:rsidRPr="00675EA5">
              <w:rPr>
                <w:sz w:val="20"/>
                <w:lang w:val="ru-RU"/>
              </w:rPr>
              <w:t>Частичный ответ</w:t>
            </w:r>
          </w:p>
          <w:p w:rsidR="001A6F57" w:rsidRPr="00675EA5" w:rsidRDefault="001A6F57" w:rsidP="00637144">
            <w:pPr>
              <w:rPr>
                <w:sz w:val="20"/>
                <w:lang w:val="ru-RU"/>
              </w:rPr>
            </w:pPr>
            <w:r w:rsidRPr="00675EA5">
              <w:rPr>
                <w:sz w:val="20"/>
                <w:lang w:val="ru-RU"/>
              </w:rPr>
              <w:t>Прогрессирование заболевания</w:t>
            </w:r>
          </w:p>
          <w:p w:rsidR="001A6F57" w:rsidRPr="00675EA5" w:rsidRDefault="001A6F57" w:rsidP="00637144">
            <w:pPr>
              <w:spacing w:before="40" w:after="40" w:line="320" w:lineRule="exact"/>
              <w:rPr>
                <w:sz w:val="20"/>
                <w:lang w:val="ru-RU"/>
              </w:rPr>
            </w:pPr>
            <w:r w:rsidRPr="00675EA5">
              <w:rPr>
                <w:sz w:val="20"/>
                <w:lang w:val="ru-RU"/>
              </w:rPr>
              <w:t>Стабилизация заболевания</w:t>
            </w:r>
          </w:p>
          <w:p w:rsidR="001A6F57" w:rsidRPr="00675EA5" w:rsidRDefault="001A6F57" w:rsidP="00637144">
            <w:pPr>
              <w:spacing w:before="40" w:after="40" w:line="320" w:lineRule="exact"/>
              <w:rPr>
                <w:b/>
                <w:bCs/>
                <w:sz w:val="20"/>
                <w:lang w:val="ru-RU"/>
              </w:rPr>
            </w:pPr>
          </w:p>
        </w:tc>
        <w:tc>
          <w:tcPr>
            <w:tcW w:w="6260" w:type="dxa"/>
            <w:gridSpan w:val="2"/>
          </w:tcPr>
          <w:p w:rsidR="001A6F57" w:rsidRPr="00675EA5" w:rsidRDefault="001A6F57" w:rsidP="00637144">
            <w:pPr>
              <w:spacing w:before="40" w:after="40" w:line="320" w:lineRule="exact"/>
              <w:ind w:left="318"/>
              <w:rPr>
                <w:bCs/>
                <w:sz w:val="20"/>
                <w:lang w:val="ru-RU"/>
              </w:rPr>
            </w:pP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  <w:lang w:val="ru-RU"/>
              </w:rPr>
              <w:t xml:space="preserve"> да        </w:t>
            </w: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  <w:lang w:val="ru-RU"/>
              </w:rPr>
              <w:t xml:space="preserve">  нет</w:t>
            </w:r>
          </w:p>
          <w:p w:rsidR="001A6F57" w:rsidRPr="00675EA5" w:rsidRDefault="001A6F57" w:rsidP="00637144">
            <w:pPr>
              <w:spacing w:before="40" w:after="40" w:line="320" w:lineRule="exact"/>
              <w:ind w:left="318"/>
              <w:rPr>
                <w:bCs/>
                <w:sz w:val="20"/>
                <w:lang w:val="ru-RU"/>
              </w:rPr>
            </w:pP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  <w:lang w:val="ru-RU"/>
              </w:rPr>
              <w:t xml:space="preserve"> да        </w:t>
            </w: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  <w:lang w:val="ru-RU"/>
              </w:rPr>
              <w:t xml:space="preserve">  нет</w:t>
            </w:r>
          </w:p>
          <w:p w:rsidR="001A6F57" w:rsidRPr="00675EA5" w:rsidRDefault="001A6F57" w:rsidP="00637144">
            <w:pPr>
              <w:spacing w:before="40" w:after="40" w:line="320" w:lineRule="exact"/>
              <w:ind w:left="318"/>
              <w:rPr>
                <w:bCs/>
                <w:sz w:val="20"/>
                <w:lang w:val="ru-RU"/>
              </w:rPr>
            </w:pP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  <w:lang w:val="ru-RU"/>
              </w:rPr>
              <w:t xml:space="preserve"> да        </w:t>
            </w: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  <w:lang w:val="ru-RU"/>
              </w:rPr>
              <w:t xml:space="preserve">  нет</w:t>
            </w:r>
          </w:p>
          <w:p w:rsidR="001A6F57" w:rsidRPr="00675EA5" w:rsidRDefault="001A6F57" w:rsidP="00637144">
            <w:pPr>
              <w:spacing w:before="40" w:after="40" w:line="320" w:lineRule="exact"/>
              <w:ind w:left="318"/>
              <w:rPr>
                <w:bCs/>
                <w:sz w:val="20"/>
                <w:lang w:val="ru-RU"/>
              </w:rPr>
            </w:pP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</w:rPr>
              <w:t xml:space="preserve"> </w:t>
            </w:r>
            <w:r w:rsidRPr="00675EA5">
              <w:rPr>
                <w:bCs/>
                <w:sz w:val="20"/>
                <w:lang w:val="ru-RU"/>
              </w:rPr>
              <w:t>да</w:t>
            </w:r>
            <w:r w:rsidRPr="00675EA5">
              <w:rPr>
                <w:bCs/>
                <w:sz w:val="20"/>
              </w:rPr>
              <w:t xml:space="preserve">        </w:t>
            </w: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</w:rPr>
              <w:t xml:space="preserve">  </w:t>
            </w:r>
            <w:r w:rsidRPr="00675EA5">
              <w:rPr>
                <w:bCs/>
                <w:sz w:val="20"/>
                <w:lang w:val="ru-RU"/>
              </w:rPr>
              <w:t>нет</w:t>
            </w:r>
          </w:p>
          <w:p w:rsidR="001A6F57" w:rsidRPr="00BE368A" w:rsidRDefault="001A6F57" w:rsidP="00637144">
            <w:pPr>
              <w:spacing w:before="40" w:after="40" w:line="320" w:lineRule="exact"/>
              <w:ind w:left="318"/>
              <w:rPr>
                <w:b/>
                <w:bCs/>
                <w:sz w:val="20"/>
              </w:rPr>
            </w:pPr>
          </w:p>
        </w:tc>
      </w:tr>
    </w:tbl>
    <w:p w:rsidR="008C65A0" w:rsidRDefault="008C65A0">
      <w:pPr>
        <w:rPr>
          <w:ins w:id="45" w:author="Suguraliyeva, Zhanar [JNJKZ]" w:date="2017-04-24T14:56:00Z"/>
          <w:b/>
          <w:lang w:val="ru-RU"/>
        </w:rPr>
      </w:pPr>
    </w:p>
    <w:p w:rsidR="001A6F57" w:rsidRPr="001A6F57" w:rsidRDefault="001A6F57" w:rsidP="001A6F57">
      <w:pPr>
        <w:pStyle w:val="ListParagraph"/>
        <w:numPr>
          <w:ilvl w:val="0"/>
          <w:numId w:val="3"/>
        </w:numPr>
        <w:rPr>
          <w:lang w:val="ru-RU"/>
        </w:rPr>
        <w:pPrChange w:id="46" w:author="Suguraliyeva, Zhanar [JNJKZ]" w:date="2017-04-24T14:57:00Z">
          <w:pPr/>
        </w:pPrChange>
      </w:pPr>
      <w:ins w:id="47" w:author="Suguraliyeva, Zhanar [JNJKZ]" w:date="2017-04-24T14:57:00Z">
        <w:r w:rsidRPr="001A6F57">
          <w:rPr>
            <w:lang w:val="ru-RU"/>
            <w:rPrChange w:id="48" w:author="Suguraliyeva, Zhanar [JNJKZ]" w:date="2017-04-24T15:14:00Z">
              <w:rPr/>
            </w:rPrChange>
          </w:rPr>
          <w:t>*</w:t>
        </w:r>
        <w:r>
          <w:t>RECIST</w:t>
        </w:r>
        <w:r w:rsidRPr="001A6F57">
          <w:rPr>
            <w:lang w:val="ru-RU"/>
            <w:rPrChange w:id="49" w:author="Suguraliyeva, Zhanar [JNJKZ]" w:date="2017-04-24T15:14:00Z">
              <w:rPr/>
            </w:rPrChange>
          </w:rPr>
          <w:t xml:space="preserve"> </w:t>
        </w:r>
      </w:ins>
      <w:ins w:id="50" w:author="Suguraliyeva, Zhanar [JNJKZ]" w:date="2017-04-24T15:14:00Z">
        <w:r w:rsidRPr="001A6F57">
          <w:rPr>
            <w:lang w:val="ru-RU"/>
            <w:rPrChange w:id="51" w:author="Suguraliyeva, Zhanar [JNJKZ]" w:date="2017-04-24T15:14:00Z">
              <w:rPr/>
            </w:rPrChange>
          </w:rPr>
          <w:t xml:space="preserve">– </w:t>
        </w:r>
        <w:r>
          <w:rPr>
            <w:lang w:val="ru-RU"/>
          </w:rPr>
          <w:t>см.определение на стр. 13, визит 4.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1843"/>
        <w:gridCol w:w="3700"/>
      </w:tblGrid>
      <w:tr w:rsidR="007E289C" w:rsidRPr="002B40A0" w:rsidTr="0045113C">
        <w:tc>
          <w:tcPr>
            <w:tcW w:w="9904" w:type="dxa"/>
            <w:gridSpan w:val="4"/>
            <w:shd w:val="clear" w:color="auto" w:fill="D9D9D9" w:themeFill="background1" w:themeFillShade="D9"/>
          </w:tcPr>
          <w:p w:rsidR="007E289C" w:rsidRPr="00F96F17" w:rsidRDefault="00F96F17" w:rsidP="007E289C">
            <w:pPr>
              <w:jc w:val="center"/>
              <w:rPr>
                <w:lang w:val="ru-RU"/>
              </w:rPr>
            </w:pPr>
            <w:r>
              <w:rPr>
                <w:b/>
                <w:sz w:val="28"/>
                <w:lang w:val="ru-RU"/>
              </w:rPr>
              <w:lastRenderedPageBreak/>
              <w:t>Визит</w:t>
            </w:r>
            <w:r w:rsidR="007E289C" w:rsidRPr="00F96F17">
              <w:rPr>
                <w:b/>
                <w:sz w:val="28"/>
                <w:lang w:val="ru-RU"/>
              </w:rPr>
              <w:t xml:space="preserve"> 8 – </w:t>
            </w:r>
            <w:r w:rsidRPr="00F96F17">
              <w:rPr>
                <w:b/>
                <w:sz w:val="28"/>
                <w:lang w:val="ru-RU"/>
              </w:rPr>
              <w:t>заключительный визит (</w:t>
            </w:r>
            <w:r>
              <w:rPr>
                <w:b/>
                <w:sz w:val="28"/>
                <w:lang w:val="ru-RU"/>
              </w:rPr>
              <w:t>через 4 месяца после завершения лечения)</w:t>
            </w:r>
          </w:p>
        </w:tc>
      </w:tr>
      <w:tr w:rsidR="007E289C" w:rsidTr="0045113C">
        <w:tc>
          <w:tcPr>
            <w:tcW w:w="9904" w:type="dxa"/>
            <w:gridSpan w:val="4"/>
          </w:tcPr>
          <w:p w:rsidR="00F96F17" w:rsidRPr="00D747B6" w:rsidRDefault="00F96F17" w:rsidP="00F96F17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b/>
                <w:lang w:val="ru-RU"/>
              </w:rPr>
              <w:t>Дата</w:t>
            </w:r>
            <w:r w:rsidRPr="00C0577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визита</w:t>
            </w:r>
            <w:r w:rsidRPr="006B34C6">
              <w:rPr>
                <w:b/>
              </w:rPr>
              <w:t>:</w:t>
            </w:r>
            <w:r>
              <w:t xml:space="preserve">                         </w:t>
            </w:r>
            <w:r w:rsidRPr="00D747B6">
              <w:rPr>
                <w:sz w:val="20"/>
              </w:rPr>
              <w:t>|__I__I  I__I__I__I  I__I__I__I__|</w:t>
            </w:r>
          </w:p>
          <w:p w:rsidR="007E289C" w:rsidRDefault="00F96F17" w:rsidP="0045113C">
            <w:r w:rsidRPr="00C0577F">
              <w:rPr>
                <w:i/>
                <w:sz w:val="20"/>
              </w:rPr>
              <w:t xml:space="preserve">                                                     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7E289C" w:rsidTr="0045113C">
        <w:tc>
          <w:tcPr>
            <w:tcW w:w="9904" w:type="dxa"/>
            <w:gridSpan w:val="4"/>
            <w:shd w:val="clear" w:color="auto" w:fill="D9D9D9" w:themeFill="background1" w:themeFillShade="D9"/>
          </w:tcPr>
          <w:p w:rsidR="007E289C" w:rsidRPr="006B34C6" w:rsidRDefault="00F96F17" w:rsidP="0045113C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b/>
              </w:rPr>
            </w:pPr>
            <w:r>
              <w:rPr>
                <w:b/>
                <w:sz w:val="20"/>
                <w:lang w:val="ru-RU"/>
              </w:rPr>
              <w:t>Лабораторные исследования</w:t>
            </w:r>
            <w:r w:rsidRPr="00A34956" w:rsidDel="00BF5F6F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>
              <w:rPr>
                <w:b/>
                <w:sz w:val="20"/>
                <w:lang w:val="ru-RU"/>
              </w:rPr>
              <w:t>перед лечением</w:t>
            </w:r>
            <w:r>
              <w:rPr>
                <w:b/>
                <w:sz w:val="20"/>
              </w:rPr>
              <w:t>)</w:t>
            </w:r>
          </w:p>
        </w:tc>
      </w:tr>
      <w:tr w:rsidR="00F96F17" w:rsidRPr="00D747B6" w:rsidTr="0045113C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:rsidR="00F96F17" w:rsidRPr="00A34956" w:rsidRDefault="00F96F17" w:rsidP="0045113C">
            <w:pPr>
              <w:ind w:left="-709" w:firstLine="709"/>
              <w:jc w:val="center"/>
              <w:rPr>
                <w:b/>
                <w:sz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F96F17" w:rsidRPr="00D747B6" w:rsidRDefault="00F96F17" w:rsidP="0045113C">
            <w:pPr>
              <w:ind w:left="-709" w:firstLine="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Показатели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F96F17" w:rsidRDefault="00F96F17" w:rsidP="00E9432A">
            <w:pPr>
              <w:tabs>
                <w:tab w:val="left" w:pos="188"/>
              </w:tabs>
              <w:ind w:left="-709" w:firstLine="709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Единица</w:t>
            </w:r>
          </w:p>
          <w:p w:rsidR="00F96F17" w:rsidRPr="00D747B6" w:rsidRDefault="00F96F17" w:rsidP="0045113C">
            <w:pPr>
              <w:tabs>
                <w:tab w:val="left" w:pos="188"/>
              </w:tabs>
              <w:ind w:left="-709" w:firstLine="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измерения</w:t>
            </w:r>
          </w:p>
        </w:tc>
        <w:tc>
          <w:tcPr>
            <w:tcW w:w="3700" w:type="dxa"/>
            <w:tcBorders>
              <w:bottom w:val="single" w:sz="4" w:space="0" w:color="auto"/>
            </w:tcBorders>
            <w:shd w:val="clear" w:color="auto" w:fill="auto"/>
          </w:tcPr>
          <w:p w:rsidR="00F96F17" w:rsidRPr="00D747B6" w:rsidRDefault="00F96F17" w:rsidP="0045113C">
            <w:pPr>
              <w:ind w:left="-709" w:firstLine="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Дата проведения</w:t>
            </w:r>
          </w:p>
        </w:tc>
      </w:tr>
      <w:tr w:rsidR="00F96F17" w:rsidRPr="00A34956" w:rsidTr="0045113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96F17" w:rsidRPr="00A34956" w:rsidRDefault="00F96F17" w:rsidP="0045113C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b/>
                <w:sz w:val="20"/>
              </w:rPr>
              <w:t>СА 125:</w:t>
            </w:r>
            <w:r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C22197">
              <w:rPr>
                <w:sz w:val="20"/>
              </w:rPr>
              <w:t xml:space="preserve">            </w:t>
            </w:r>
            <w:r w:rsidRPr="00C22197">
              <w:rPr>
                <w:sz w:val="20"/>
              </w:rPr>
              <w:sym w:font="Wingdings" w:char="F071"/>
            </w:r>
            <w:r w:rsidRPr="00C22197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96F17" w:rsidRPr="00A34956" w:rsidRDefault="00F96F17" w:rsidP="0045113C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96F17" w:rsidRPr="00A34956" w:rsidRDefault="00F96F17" w:rsidP="0045113C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Ед</w:t>
            </w:r>
            <w:r w:rsidRPr="00D747B6">
              <w:rPr>
                <w:sz w:val="20"/>
              </w:rPr>
              <w:t>/</w:t>
            </w:r>
            <w:r>
              <w:rPr>
                <w:sz w:val="20"/>
                <w:lang w:val="ru-RU"/>
              </w:rPr>
              <w:t>мл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6F17" w:rsidRPr="00413044" w:rsidRDefault="00F96F17" w:rsidP="00E9432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F96F17" w:rsidRPr="00A34956" w:rsidRDefault="00F96F17" w:rsidP="0045113C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564B29" w:rsidRPr="003B5370" w:rsidTr="0045113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64B29" w:rsidRPr="00D747B6" w:rsidRDefault="00564B29" w:rsidP="0045113C">
            <w:pPr>
              <w:ind w:left="-709" w:firstLine="709"/>
              <w:rPr>
                <w:sz w:val="20"/>
              </w:rPr>
            </w:pPr>
            <w:r>
              <w:rPr>
                <w:b/>
                <w:sz w:val="20"/>
                <w:lang w:val="ru-RU"/>
              </w:rPr>
              <w:t>ОАК</w:t>
            </w:r>
            <w:r w:rsidRPr="00D747B6">
              <w:rPr>
                <w:b/>
                <w:sz w:val="20"/>
              </w:rPr>
              <w:t>:</w:t>
            </w:r>
            <w:r w:rsidRPr="00D747B6">
              <w:rPr>
                <w:sz w:val="20"/>
              </w:rPr>
              <w:t xml:space="preserve">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4B29" w:rsidRDefault="00564B29" w:rsidP="0045113C">
            <w:pPr>
              <w:ind w:left="-709" w:firstLine="709"/>
              <w:jc w:val="center"/>
              <w:rPr>
                <w:rFonts w:cs="Arial"/>
                <w:color w:val="000080"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4B29" w:rsidRPr="00D747B6" w:rsidRDefault="00564B29" w:rsidP="0045113C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64B29" w:rsidRPr="003B5370" w:rsidRDefault="00564B29" w:rsidP="0045113C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</w:tc>
      </w:tr>
      <w:tr w:rsidR="00564B29" w:rsidRPr="003B5370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4B29" w:rsidRPr="00D747B6" w:rsidRDefault="00564B29" w:rsidP="0045113C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t xml:space="preserve">              </w:t>
            </w:r>
            <w:r>
              <w:rPr>
                <w:sz w:val="20"/>
              </w:rPr>
              <w:t xml:space="preserve">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Гемоглобин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564B29" w:rsidRDefault="00564B29" w:rsidP="0045113C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564B29" w:rsidRPr="00D747B6" w:rsidRDefault="00564B29" w:rsidP="0045113C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г</w:t>
            </w:r>
            <w:r w:rsidRPr="00D747B6">
              <w:rPr>
                <w:sz w:val="20"/>
              </w:rPr>
              <w:t>/</w:t>
            </w:r>
            <w:r>
              <w:rPr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4B29" w:rsidRPr="00E57829" w:rsidRDefault="00564B29" w:rsidP="00E9432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564B29" w:rsidRPr="003B5370" w:rsidRDefault="00564B29" w:rsidP="0045113C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564B29" w:rsidRPr="003B5370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4B29" w:rsidRPr="00D747B6" w:rsidRDefault="00564B29" w:rsidP="0045113C">
            <w:pPr>
              <w:ind w:left="-709" w:firstLine="709"/>
              <w:rPr>
                <w:sz w:val="20"/>
              </w:rPr>
            </w:pPr>
            <w:r>
              <w:rPr>
                <w:sz w:val="20"/>
              </w:rPr>
              <w:t xml:space="preserve">   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Эритроциты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564B29" w:rsidRDefault="00564B29" w:rsidP="0045113C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564B29" w:rsidRPr="00D747B6" w:rsidRDefault="00564B29" w:rsidP="0045113C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10¹²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4B29" w:rsidRPr="00E57829" w:rsidRDefault="00564B29" w:rsidP="00E9432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564B29" w:rsidRPr="003B5370" w:rsidRDefault="00564B29" w:rsidP="0045113C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564B29" w:rsidRPr="003B5370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4B29" w:rsidRDefault="00564B29" w:rsidP="0045113C">
            <w:pPr>
              <w:ind w:left="-709" w:firstLine="709"/>
              <w:rPr>
                <w:sz w:val="20"/>
              </w:rPr>
            </w:pPr>
            <w:r>
              <w:rPr>
                <w:rFonts w:ascii="Arial" w:hAnsi="Arial"/>
                <w:b/>
                <w:bCs/>
                <w:color w:val="000080"/>
                <w:sz w:val="20"/>
                <w:szCs w:val="20"/>
              </w:rPr>
              <w:t xml:space="preserve">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Лейкоциты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564B29" w:rsidRDefault="00564B29" w:rsidP="0045113C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564B29" w:rsidRPr="00D747B6" w:rsidRDefault="00564B29" w:rsidP="0045113C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4B29" w:rsidRPr="00E57829" w:rsidRDefault="00564B29" w:rsidP="00E9432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564B29" w:rsidRPr="003B5370" w:rsidRDefault="00564B29" w:rsidP="0045113C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564B29" w:rsidRPr="003B5370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4B29" w:rsidRDefault="00564B29" w:rsidP="0045113C">
            <w:pPr>
              <w:ind w:left="-709" w:firstLine="709"/>
              <w:rPr>
                <w:sz w:val="20"/>
              </w:rPr>
            </w:pPr>
            <w:r>
              <w:rPr>
                <w:sz w:val="20"/>
              </w:rPr>
              <w:t xml:space="preserve">   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Тромбоциты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564B29" w:rsidRDefault="00564B29" w:rsidP="0045113C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564B29" w:rsidRPr="00D747B6" w:rsidRDefault="00564B29" w:rsidP="0045113C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4B29" w:rsidRPr="00E57829" w:rsidRDefault="00564B29" w:rsidP="00E9432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564B29" w:rsidRPr="003B5370" w:rsidRDefault="00564B29" w:rsidP="0045113C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564B29" w:rsidRPr="003B5370" w:rsidTr="0045113C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64B29" w:rsidRDefault="00564B29" w:rsidP="0045113C">
            <w:pPr>
              <w:ind w:left="-709" w:firstLine="709"/>
              <w:rPr>
                <w:sz w:val="20"/>
              </w:rPr>
            </w:pPr>
            <w:r>
              <w:rPr>
                <w:color w:val="000080"/>
                <w:szCs w:val="18"/>
              </w:rPr>
              <w:t xml:space="preserve">           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Нейтрофилы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4B29" w:rsidRDefault="00564B29" w:rsidP="0045113C">
            <w:pPr>
              <w:jc w:val="center"/>
            </w:pPr>
            <w:r w:rsidRPr="001B4AC1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4B29" w:rsidRPr="00D747B6" w:rsidRDefault="00564B29" w:rsidP="0045113C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D747B6">
              <w:rPr>
                <w:sz w:val="20"/>
              </w:rPr>
              <w:t>10⁹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4B29" w:rsidRPr="00E57829" w:rsidRDefault="00564B29" w:rsidP="00E9432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i/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564B29" w:rsidRPr="003B5370" w:rsidRDefault="00564B29" w:rsidP="0045113C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564B29" w:rsidRPr="002B40A0" w:rsidTr="00564B29">
        <w:tc>
          <w:tcPr>
            <w:tcW w:w="990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564B29" w:rsidRPr="00564B29" w:rsidRDefault="00564B29" w:rsidP="00564B29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Биохимический анализ крови</w:t>
            </w:r>
            <w:r w:rsidRPr="001F7B5A">
              <w:rPr>
                <w:b/>
                <w:sz w:val="20"/>
                <w:lang w:val="ru-RU"/>
              </w:rPr>
              <w:t>:</w:t>
            </w:r>
            <w:r>
              <w:rPr>
                <w:b/>
                <w:sz w:val="20"/>
                <w:lang w:val="ru-RU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1F7B5A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1F7B5A">
              <w:rPr>
                <w:sz w:val="20"/>
                <w:lang w:val="ru-RU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1F7B5A">
              <w:rPr>
                <w:sz w:val="20"/>
                <w:lang w:val="ru-RU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</w:tr>
      <w:tr w:rsidR="00564B29" w:rsidRPr="00D747B6" w:rsidTr="0045113C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64B29" w:rsidRDefault="00564B29" w:rsidP="00E9432A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Общий белок</w:t>
            </w:r>
            <w:r>
              <w:rPr>
                <w:b/>
                <w:sz w:val="20"/>
              </w:rPr>
              <w:t>:</w:t>
            </w:r>
          </w:p>
          <w:p w:rsidR="00564B29" w:rsidRDefault="00564B29" w:rsidP="0045113C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4B29" w:rsidRDefault="00564B29" w:rsidP="00E9432A">
            <w:pPr>
              <w:ind w:left="-709" w:firstLine="709"/>
              <w:jc w:val="center"/>
              <w:rPr>
                <w:sz w:val="20"/>
              </w:rPr>
            </w:pPr>
          </w:p>
          <w:p w:rsidR="00564B29" w:rsidRPr="00D747B6" w:rsidRDefault="00564B29" w:rsidP="0045113C">
            <w:pPr>
              <w:ind w:left="-709" w:firstLine="709"/>
              <w:jc w:val="center"/>
              <w:rPr>
                <w:rFonts w:cs="Arial"/>
                <w:sz w:val="20"/>
              </w:rPr>
            </w:pP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4B29" w:rsidRPr="00322490" w:rsidRDefault="00564B29" w:rsidP="00E9432A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  <w:lang w:val="ru-RU"/>
              </w:rPr>
            </w:pPr>
          </w:p>
          <w:p w:rsidR="00564B29" w:rsidRPr="00D747B6" w:rsidRDefault="00564B29" w:rsidP="0045113C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  <w:r w:rsidRPr="00322490">
              <w:rPr>
                <w:sz w:val="20"/>
                <w:lang w:val="ru-RU"/>
              </w:rPr>
              <w:t>мкмоль/л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4B29" w:rsidRPr="00D747B6" w:rsidRDefault="00564B29" w:rsidP="00E9432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564B29" w:rsidRPr="00D747B6" w:rsidRDefault="00564B29" w:rsidP="0045113C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564B29" w:rsidRPr="00D747B6" w:rsidTr="0045113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64B29" w:rsidRPr="00D747B6" w:rsidRDefault="00564B29" w:rsidP="00E9432A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Билирубин</w:t>
            </w:r>
            <w:r>
              <w:rPr>
                <w:b/>
                <w:sz w:val="20"/>
              </w:rPr>
              <w:t>:</w:t>
            </w:r>
          </w:p>
          <w:p w:rsidR="00564B29" w:rsidRPr="00D747B6" w:rsidRDefault="00564B29" w:rsidP="0045113C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4B29" w:rsidRPr="00D747B6" w:rsidRDefault="00564B29" w:rsidP="0045113C">
            <w:pPr>
              <w:ind w:left="-709" w:firstLine="709"/>
              <w:jc w:val="center"/>
              <w:rPr>
                <w:rFonts w:cs="Arial"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4B29" w:rsidRPr="00D747B6" w:rsidRDefault="00564B29" w:rsidP="00BA766F">
            <w:pPr>
              <w:tabs>
                <w:tab w:val="left" w:pos="188"/>
              </w:tabs>
              <w:ind w:left="-709" w:firstLine="709"/>
              <w:jc w:val="center"/>
              <w:rPr>
                <w:sz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64B29" w:rsidRPr="00D747B6" w:rsidRDefault="00564B29" w:rsidP="0045113C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</w:tc>
      </w:tr>
      <w:tr w:rsidR="00564B29" w:rsidRPr="00D747B6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4B29" w:rsidRPr="00D747B6" w:rsidRDefault="00564B29" w:rsidP="0045113C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Общий</w:t>
            </w:r>
            <w:r w:rsidRPr="00D747B6">
              <w:rPr>
                <w:sz w:val="20"/>
              </w:rPr>
              <w:t xml:space="preserve">:     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564B29" w:rsidRPr="00D747B6" w:rsidRDefault="00564B29" w:rsidP="0045113C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564B29" w:rsidRPr="00D747B6" w:rsidRDefault="00564B29" w:rsidP="00BA766F">
            <w:pPr>
              <w:tabs>
                <w:tab w:val="left" w:pos="188"/>
              </w:tabs>
              <w:jc w:val="center"/>
              <w:rPr>
                <w:sz w:val="20"/>
              </w:rPr>
            </w:pPr>
            <w:r w:rsidRPr="00322490">
              <w:rPr>
                <w:sz w:val="20"/>
                <w:lang w:val="ru-RU"/>
              </w:rPr>
              <w:t>мкмоль/л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4B29" w:rsidRPr="00D747B6" w:rsidRDefault="00564B29" w:rsidP="00E9432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564B29" w:rsidRPr="00D747B6" w:rsidRDefault="00564B29" w:rsidP="0045113C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564B29" w:rsidRPr="00D747B6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4B29" w:rsidRPr="00D747B6" w:rsidRDefault="00564B29" w:rsidP="0045113C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Прямой</w:t>
            </w:r>
            <w:r>
              <w:rPr>
                <w:sz w:val="20"/>
              </w:rPr>
              <w:t>:</w:t>
            </w:r>
            <w:r w:rsidRPr="00D747B6">
              <w:rPr>
                <w:sz w:val="20"/>
              </w:rPr>
              <w:t xml:space="preserve">   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564B29" w:rsidRPr="00D747B6" w:rsidRDefault="00564B29" w:rsidP="0045113C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564B29" w:rsidRPr="00D747B6" w:rsidRDefault="00564B29" w:rsidP="00BA766F">
            <w:pPr>
              <w:tabs>
                <w:tab w:val="left" w:pos="188"/>
              </w:tabs>
              <w:jc w:val="center"/>
              <w:rPr>
                <w:sz w:val="20"/>
              </w:rPr>
            </w:pPr>
            <w:r w:rsidRPr="00322490">
              <w:rPr>
                <w:sz w:val="20"/>
                <w:lang w:val="ru-RU"/>
              </w:rPr>
              <w:t>мкмоль/л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4B29" w:rsidRPr="00D747B6" w:rsidRDefault="00564B29" w:rsidP="00E9432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564B29" w:rsidRPr="00D747B6" w:rsidRDefault="00564B29" w:rsidP="0045113C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564B29" w:rsidRPr="00D747B6" w:rsidTr="00564B29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64B29" w:rsidRPr="00D747B6" w:rsidRDefault="00564B29" w:rsidP="0045113C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Непрямой</w:t>
            </w:r>
            <w:r>
              <w:rPr>
                <w:sz w:val="20"/>
              </w:rPr>
              <w:t xml:space="preserve">: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 w:rsidRPr="00D747B6">
              <w:rPr>
                <w:sz w:val="20"/>
              </w:rPr>
              <w:t xml:space="preserve">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4B29" w:rsidRPr="00D747B6" w:rsidRDefault="00564B29" w:rsidP="0045113C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D747B6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4B29" w:rsidRPr="00D747B6" w:rsidRDefault="00564B29" w:rsidP="00BA766F">
            <w:pPr>
              <w:tabs>
                <w:tab w:val="left" w:pos="188"/>
              </w:tabs>
              <w:jc w:val="center"/>
              <w:rPr>
                <w:sz w:val="20"/>
              </w:rPr>
            </w:pPr>
            <w:r w:rsidRPr="00322490">
              <w:rPr>
                <w:sz w:val="20"/>
                <w:lang w:val="ru-RU"/>
              </w:rPr>
              <w:t>мкмоль/л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4B29" w:rsidRPr="00D747B6" w:rsidRDefault="00564B29" w:rsidP="00E9432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564B29" w:rsidRPr="00D747B6" w:rsidRDefault="00564B29" w:rsidP="0045113C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564B29" w:rsidTr="0045113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64B29" w:rsidRDefault="00564B29" w:rsidP="0045113C"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/>
              </w:rPr>
              <w:t>СТ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4B29" w:rsidRDefault="00564B29" w:rsidP="005B14AF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4B29" w:rsidRPr="00E42D22" w:rsidRDefault="00564B29" w:rsidP="00BA766F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МЕ</w:t>
            </w:r>
            <w:r w:rsidRPr="00E42D22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64B29" w:rsidRPr="00D747B6" w:rsidRDefault="00564B29" w:rsidP="00BA766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564B29" w:rsidRDefault="00564B29" w:rsidP="00BA766F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564B29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4B29" w:rsidRDefault="00564B29" w:rsidP="0045113C"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/>
              </w:rPr>
              <w:t>ЛТ</w:t>
            </w:r>
            <w:r w:rsidRPr="00E42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  <w:r w:rsidRPr="00D747B6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 </w:t>
            </w: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564B29" w:rsidRDefault="00564B29" w:rsidP="005B14AF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564B29" w:rsidRPr="00E42D22" w:rsidRDefault="00564B29" w:rsidP="00BA766F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МЕ</w:t>
            </w:r>
            <w:r w:rsidRPr="00E42D22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4B29" w:rsidRPr="00D747B6" w:rsidRDefault="00564B29" w:rsidP="00BA766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564B29" w:rsidRDefault="00564B29" w:rsidP="00BA766F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564B29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4B29" w:rsidRPr="00E42D22" w:rsidRDefault="00564B29" w:rsidP="00E9432A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Креатинин</w:t>
            </w:r>
            <w:r w:rsidRPr="00E42D22">
              <w:rPr>
                <w:b/>
                <w:sz w:val="20"/>
              </w:rPr>
              <w:t>:</w:t>
            </w:r>
          </w:p>
          <w:p w:rsidR="00564B29" w:rsidRDefault="00564B29" w:rsidP="0045113C"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564B29" w:rsidRDefault="00564B29" w:rsidP="005B14AF">
            <w:pPr>
              <w:jc w:val="center"/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564B29" w:rsidRPr="00E42D22" w:rsidRDefault="00564B29" w:rsidP="00BA766F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мг</w:t>
            </w:r>
            <w:r w:rsidRPr="00E42D22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дл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4B29" w:rsidRPr="00D747B6" w:rsidRDefault="00564B29" w:rsidP="00BA766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564B29" w:rsidRDefault="00564B29" w:rsidP="00BA766F">
            <w:pPr>
              <w:jc w:val="center"/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564B29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4B29" w:rsidRPr="00562AFF" w:rsidRDefault="00564B29" w:rsidP="00E9432A">
            <w:pPr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Щелочная фосфатаза</w:t>
            </w:r>
            <w:r>
              <w:rPr>
                <w:b/>
                <w:sz w:val="20"/>
              </w:rPr>
              <w:t>:</w:t>
            </w:r>
          </w:p>
          <w:p w:rsidR="00564B29" w:rsidRPr="00E42D22" w:rsidRDefault="00564B29" w:rsidP="0045113C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564B29" w:rsidRPr="0052010A" w:rsidRDefault="00564B29" w:rsidP="005B14AF">
            <w:pPr>
              <w:jc w:val="center"/>
              <w:rPr>
                <w:sz w:val="20"/>
              </w:rPr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564B29" w:rsidRPr="00E42D22" w:rsidRDefault="00564B29" w:rsidP="00BA766F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ЕД</w:t>
            </w:r>
            <w:r w:rsidRPr="00562AFF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  <w:lang w:val="ru-RU"/>
              </w:rPr>
              <w:t>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4B29" w:rsidRPr="00D747B6" w:rsidRDefault="00564B29" w:rsidP="00BA766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564B29" w:rsidRPr="00D747B6" w:rsidRDefault="00564B29" w:rsidP="00BA766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564B29" w:rsidTr="0045113C"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4B29" w:rsidRPr="00562AFF" w:rsidRDefault="00564B29" w:rsidP="00E9432A">
            <w:pPr>
              <w:ind w:left="-709" w:firstLine="709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Мочевина</w:t>
            </w:r>
            <w:r>
              <w:rPr>
                <w:b/>
                <w:sz w:val="20"/>
              </w:rPr>
              <w:t>:</w:t>
            </w:r>
          </w:p>
          <w:p w:rsidR="00564B29" w:rsidRDefault="00564B29" w:rsidP="0045113C">
            <w:pPr>
              <w:ind w:left="-709" w:firstLine="709"/>
              <w:rPr>
                <w:b/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564B29" w:rsidRDefault="00564B29" w:rsidP="005B14AF">
            <w:pPr>
              <w:jc w:val="center"/>
              <w:rPr>
                <w:sz w:val="20"/>
              </w:rPr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564B29" w:rsidRPr="00E42D22" w:rsidRDefault="00564B29" w:rsidP="00BA766F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ru-RU"/>
              </w:rPr>
              <w:t>Мкмоль/л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4B29" w:rsidRPr="00D747B6" w:rsidRDefault="00564B29" w:rsidP="00BA766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564B29" w:rsidRDefault="00564B29" w:rsidP="00BA766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564B29" w:rsidTr="00564B29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64B29" w:rsidRPr="00E42D22" w:rsidRDefault="00564B29" w:rsidP="00E9432A">
            <w:pPr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Иное</w:t>
            </w:r>
            <w:r w:rsidRPr="00E42D22">
              <w:rPr>
                <w:b/>
                <w:sz w:val="20"/>
              </w:rPr>
              <w:t xml:space="preserve">:               </w:t>
            </w:r>
          </w:p>
          <w:p w:rsidR="00564B29" w:rsidRPr="00C15CD4" w:rsidRDefault="00564B29" w:rsidP="0045113C">
            <w:pPr>
              <w:ind w:left="-709" w:firstLine="709"/>
              <w:rPr>
                <w:sz w:val="20"/>
              </w:rPr>
            </w:pPr>
            <w:r w:rsidRPr="00D747B6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да</w:t>
            </w:r>
            <w:r>
              <w:rPr>
                <w:sz w:val="20"/>
              </w:rPr>
              <w:t xml:space="preserve">         </w:t>
            </w:r>
            <w:r w:rsidRPr="00D747B6">
              <w:rPr>
                <w:sz w:val="20"/>
              </w:rPr>
              <w:sym w:font="Wingdings" w:char="F071"/>
            </w:r>
            <w:r w:rsidRPr="00D747B6">
              <w:rPr>
                <w:sz w:val="20"/>
              </w:rPr>
              <w:t xml:space="preserve">  </w:t>
            </w:r>
            <w:r>
              <w:rPr>
                <w:sz w:val="20"/>
                <w:lang w:val="ru-RU"/>
              </w:rPr>
              <w:t>нет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4B29" w:rsidRDefault="00564B29" w:rsidP="005B14AF">
            <w:pPr>
              <w:jc w:val="center"/>
              <w:rPr>
                <w:sz w:val="20"/>
              </w:rPr>
            </w:pPr>
            <w:r w:rsidRPr="0052010A">
              <w:rPr>
                <w:sz w:val="20"/>
              </w:rPr>
              <w:t>I__I__I__I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4B29" w:rsidRDefault="00564B29" w:rsidP="00E9432A">
            <w:pPr>
              <w:jc w:val="center"/>
            </w:pPr>
          </w:p>
          <w:p w:rsidR="00564B29" w:rsidRPr="00E42D22" w:rsidRDefault="00564B29" w:rsidP="0045113C">
            <w:pPr>
              <w:tabs>
                <w:tab w:val="left" w:pos="188"/>
              </w:tabs>
              <w:jc w:val="center"/>
              <w:rPr>
                <w:rFonts w:cs="Arial"/>
                <w:sz w:val="2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4B29" w:rsidRPr="00D747B6" w:rsidRDefault="00564B29" w:rsidP="00BA766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 w:rsidRPr="00D747B6">
              <w:rPr>
                <w:sz w:val="20"/>
              </w:rPr>
              <w:t>|__I__I  I__I__I__I  I__I__I__I__|</w:t>
            </w:r>
          </w:p>
          <w:p w:rsidR="00564B29" w:rsidRDefault="00564B29" w:rsidP="00BA766F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</w:tbl>
    <w:p w:rsidR="007E289C" w:rsidRDefault="007E289C"/>
    <w:p w:rsidR="007E289C" w:rsidRDefault="007E289C"/>
    <w:p w:rsidR="007E289C" w:rsidRDefault="007E289C"/>
    <w:p w:rsidR="007E289C" w:rsidRDefault="007E289C">
      <w:pPr>
        <w:rPr>
          <w:lang w:val="ru-RU"/>
        </w:rPr>
      </w:pPr>
    </w:p>
    <w:p w:rsidR="00BA766F" w:rsidRPr="00BA766F" w:rsidRDefault="00BA766F">
      <w:pPr>
        <w:rPr>
          <w:lang w:val="ru-RU"/>
        </w:rPr>
      </w:pPr>
    </w:p>
    <w:p w:rsidR="007E289C" w:rsidRDefault="007E28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9"/>
        <w:gridCol w:w="2585"/>
        <w:gridCol w:w="3700"/>
      </w:tblGrid>
      <w:tr w:rsidR="007E289C" w:rsidRPr="002B40A0" w:rsidTr="0045113C">
        <w:tc>
          <w:tcPr>
            <w:tcW w:w="9904" w:type="dxa"/>
            <w:gridSpan w:val="3"/>
            <w:shd w:val="clear" w:color="auto" w:fill="D9D9D9" w:themeFill="background1" w:themeFillShade="D9"/>
          </w:tcPr>
          <w:p w:rsidR="007E289C" w:rsidRPr="00BA766F" w:rsidRDefault="00BA766F" w:rsidP="0045113C">
            <w:pPr>
              <w:jc w:val="center"/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  <w:lastRenderedPageBreak/>
              <w:t>Визит</w:t>
            </w:r>
            <w:r w:rsidRPr="00F96F17">
              <w:rPr>
                <w:b/>
                <w:sz w:val="28"/>
                <w:lang w:val="ru-RU"/>
              </w:rPr>
              <w:t xml:space="preserve"> 8 – заключительный визит (</w:t>
            </w:r>
            <w:r>
              <w:rPr>
                <w:b/>
                <w:sz w:val="28"/>
                <w:lang w:val="ru-RU"/>
              </w:rPr>
              <w:t>через 4 месяца после завершения лечения)</w:t>
            </w:r>
          </w:p>
        </w:tc>
      </w:tr>
      <w:tr w:rsidR="007E289C" w:rsidTr="0045113C">
        <w:tc>
          <w:tcPr>
            <w:tcW w:w="9904" w:type="dxa"/>
            <w:gridSpan w:val="3"/>
            <w:shd w:val="clear" w:color="auto" w:fill="D9D9D9" w:themeFill="background1" w:themeFillShade="D9"/>
          </w:tcPr>
          <w:p w:rsidR="007E289C" w:rsidRPr="00A34956" w:rsidRDefault="00BA766F" w:rsidP="0045113C">
            <w:pPr>
              <w:jc w:val="center"/>
              <w:rPr>
                <w:b/>
                <w:bCs/>
                <w:sz w:val="20"/>
              </w:rPr>
            </w:pPr>
            <w:r w:rsidRPr="001B241A">
              <w:rPr>
                <w:b/>
                <w:sz w:val="20"/>
                <w:lang w:val="ru-RU"/>
              </w:rPr>
              <w:t>Инструментальные исследования</w:t>
            </w:r>
          </w:p>
        </w:tc>
      </w:tr>
      <w:tr w:rsidR="00BA766F" w:rsidRPr="00C22197" w:rsidTr="0045113C">
        <w:trPr>
          <w:trHeight w:val="238"/>
        </w:trPr>
        <w:tc>
          <w:tcPr>
            <w:tcW w:w="36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A766F" w:rsidRPr="002960C6" w:rsidRDefault="00BA766F" w:rsidP="00E9432A">
            <w:pPr>
              <w:pStyle w:val="Heading4"/>
              <w:spacing w:before="0" w:after="0" w:line="360" w:lineRule="auto"/>
              <w:ind w:left="360"/>
              <w:jc w:val="left"/>
              <w:outlineLvl w:val="3"/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1.МРТ ОМТ</w:t>
            </w:r>
            <w:r w:rsidRPr="002960C6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      </w:t>
            </w:r>
            <w:r w:rsidRPr="00C22197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Pr="002960C6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да</w:t>
            </w:r>
            <w:r w:rsidRPr="002960C6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           </w:t>
            </w:r>
            <w:r w:rsidRPr="00C22197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Pr="002960C6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нет</w:t>
            </w:r>
          </w:p>
          <w:p w:rsidR="00BA766F" w:rsidRPr="005B14AF" w:rsidRDefault="00BA766F" w:rsidP="0045113C">
            <w:pPr>
              <w:spacing w:before="40" w:line="320" w:lineRule="exact"/>
              <w:rPr>
                <w:b/>
                <w:sz w:val="20"/>
                <w:lang w:val="ru-RU"/>
              </w:rPr>
            </w:pPr>
            <w:r>
              <w:rPr>
                <w:sz w:val="20"/>
                <w:lang w:val="ru-RU"/>
              </w:rPr>
              <w:t>Заключение</w:t>
            </w:r>
            <w:r w:rsidRPr="002960C6">
              <w:rPr>
                <w:sz w:val="20"/>
                <w:lang w:val="ru-RU"/>
              </w:rPr>
              <w:t>_____________________</w:t>
            </w:r>
          </w:p>
        </w:tc>
        <w:tc>
          <w:tcPr>
            <w:tcW w:w="25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A766F" w:rsidRPr="00BA766F" w:rsidRDefault="00BA766F" w:rsidP="00BA766F">
            <w:pPr>
              <w:spacing w:before="40" w:line="320" w:lineRule="exact"/>
              <w:rPr>
                <w:b/>
                <w:sz w:val="20"/>
              </w:rPr>
            </w:pPr>
            <w:r w:rsidRPr="00BA766F"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A766F" w:rsidRPr="005B14AF" w:rsidRDefault="00BA766F" w:rsidP="00E9432A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</w:p>
          <w:p w:rsidR="00BA766F" w:rsidRDefault="00BA766F" w:rsidP="00E9432A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BA766F" w:rsidRPr="00C22197" w:rsidRDefault="00BA766F" w:rsidP="0045113C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i/>
                <w:sz w:val="20"/>
              </w:rPr>
              <w:t xml:space="preserve">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BA766F" w:rsidRPr="00C22197" w:rsidTr="0045113C">
        <w:trPr>
          <w:trHeight w:val="238"/>
        </w:trPr>
        <w:tc>
          <w:tcPr>
            <w:tcW w:w="3619" w:type="dxa"/>
          </w:tcPr>
          <w:p w:rsidR="00BA766F" w:rsidRPr="00DB1092" w:rsidRDefault="00BA766F" w:rsidP="00E9432A">
            <w:pPr>
              <w:pStyle w:val="Heading4"/>
              <w:spacing w:before="0" w:after="0" w:line="360" w:lineRule="auto"/>
              <w:ind w:left="360"/>
              <w:jc w:val="left"/>
              <w:outlineLvl w:val="3"/>
              <w:rPr>
                <w:sz w:val="20"/>
                <w:lang w:val="ru-RU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>2.УЗИ ОБП</w:t>
            </w:r>
            <w:r w:rsidRPr="00DB1092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 xml:space="preserve">     </w:t>
            </w:r>
            <w:r w:rsidRPr="00DB1092">
              <w:rPr>
                <w:sz w:val="20"/>
                <w:lang w:val="ru-RU"/>
              </w:rPr>
              <w:t xml:space="preserve"> </w:t>
            </w:r>
            <w:r w:rsidRPr="00DB1092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sym w:font="Wingdings" w:char="F071"/>
            </w:r>
            <w:r w:rsidRPr="00DB1092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да            </w:t>
            </w:r>
            <w:r w:rsidRPr="00DB1092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sym w:font="Wingdings" w:char="F071"/>
            </w:r>
            <w:r w:rsidRPr="00DB1092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2"/>
                <w:lang w:val="ru-RU" w:eastAsia="en-US"/>
              </w:rPr>
              <w:t xml:space="preserve">  нет</w:t>
            </w:r>
          </w:p>
          <w:p w:rsidR="00BA766F" w:rsidRPr="005B14AF" w:rsidRDefault="00BA766F" w:rsidP="0045113C">
            <w:pPr>
              <w:spacing w:before="40" w:line="320" w:lineRule="exact"/>
              <w:rPr>
                <w:b/>
                <w:bCs/>
                <w:sz w:val="20"/>
                <w:lang w:val="ru-RU"/>
              </w:rPr>
            </w:pPr>
            <w:r>
              <w:rPr>
                <w:sz w:val="20"/>
                <w:lang w:val="ru-RU"/>
              </w:rPr>
              <w:t>Заключение</w:t>
            </w:r>
            <w:r w:rsidRPr="002960C6" w:rsidDel="00C7643F">
              <w:rPr>
                <w:sz w:val="20"/>
                <w:lang w:val="ru-RU"/>
              </w:rPr>
              <w:t xml:space="preserve"> </w:t>
            </w:r>
            <w:r w:rsidRPr="002960C6">
              <w:rPr>
                <w:sz w:val="20"/>
                <w:lang w:val="ru-RU"/>
              </w:rPr>
              <w:t>_____________________</w:t>
            </w:r>
          </w:p>
        </w:tc>
        <w:tc>
          <w:tcPr>
            <w:tcW w:w="2585" w:type="dxa"/>
          </w:tcPr>
          <w:p w:rsidR="00BA766F" w:rsidRPr="00BA766F" w:rsidRDefault="00BA766F" w:rsidP="00BA766F">
            <w:pPr>
              <w:spacing w:before="40" w:line="320" w:lineRule="exact"/>
              <w:rPr>
                <w:b/>
                <w:sz w:val="20"/>
              </w:rPr>
            </w:pPr>
            <w:r w:rsidRPr="00BA766F"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700" w:type="dxa"/>
          </w:tcPr>
          <w:p w:rsidR="00BA766F" w:rsidRDefault="00BA766F" w:rsidP="00E9432A">
            <w:pPr>
              <w:tabs>
                <w:tab w:val="center" w:pos="3600"/>
                <w:tab w:val="center" w:pos="4320"/>
                <w:tab w:val="center" w:pos="5245"/>
              </w:tabs>
              <w:jc w:val="center"/>
              <w:rPr>
                <w:sz w:val="20"/>
              </w:rPr>
            </w:pPr>
          </w:p>
          <w:p w:rsidR="00BA766F" w:rsidRDefault="00BA766F" w:rsidP="00E9432A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BA766F" w:rsidRPr="00C22197" w:rsidRDefault="00BA766F" w:rsidP="0045113C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i/>
                <w:sz w:val="20"/>
              </w:rPr>
              <w:t xml:space="preserve"> 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BA766F" w:rsidRPr="00C22197" w:rsidTr="0045113C">
        <w:tc>
          <w:tcPr>
            <w:tcW w:w="3619" w:type="dxa"/>
          </w:tcPr>
          <w:p w:rsidR="00BA766F" w:rsidRPr="00675EA5" w:rsidRDefault="00BA766F" w:rsidP="00E9432A">
            <w:pPr>
              <w:ind w:left="36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3.</w:t>
            </w:r>
            <w:r w:rsidRPr="00675EA5">
              <w:rPr>
                <w:sz w:val="20"/>
                <w:lang w:val="ru-RU"/>
              </w:rPr>
              <w:t xml:space="preserve">КТ ОГК </w:t>
            </w:r>
            <w:r w:rsidRPr="00675EA5"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  <w:lang w:val="ru-RU"/>
              </w:rPr>
              <w:t xml:space="preserve">       </w:t>
            </w:r>
            <w:r w:rsidRPr="00C22197">
              <w:sym w:font="Wingdings" w:char="F071"/>
            </w:r>
            <w:r w:rsidRPr="00675EA5">
              <w:rPr>
                <w:sz w:val="20"/>
                <w:lang w:val="ru-RU"/>
              </w:rPr>
              <w:t xml:space="preserve"> да            </w:t>
            </w:r>
            <w:r w:rsidRPr="00C22197">
              <w:sym w:font="Wingdings" w:char="F071"/>
            </w:r>
            <w:r w:rsidRPr="00675EA5">
              <w:rPr>
                <w:sz w:val="20"/>
                <w:lang w:val="ru-RU"/>
              </w:rPr>
              <w:t xml:space="preserve">  нет</w:t>
            </w:r>
          </w:p>
          <w:p w:rsidR="00BA766F" w:rsidRPr="005B14AF" w:rsidRDefault="00BA766F" w:rsidP="0045113C">
            <w:pPr>
              <w:rPr>
                <w:lang w:val="ru-RU"/>
              </w:rPr>
            </w:pPr>
            <w:r>
              <w:rPr>
                <w:sz w:val="20"/>
                <w:lang w:val="ru-RU"/>
              </w:rPr>
              <w:t>Заключение</w:t>
            </w:r>
            <w:r w:rsidRPr="002960C6" w:rsidDel="00A97EE9">
              <w:rPr>
                <w:sz w:val="20"/>
                <w:lang w:val="ru-RU"/>
              </w:rPr>
              <w:t xml:space="preserve"> </w:t>
            </w:r>
            <w:r w:rsidRPr="002960C6">
              <w:rPr>
                <w:sz w:val="20"/>
                <w:lang w:val="ru-RU"/>
              </w:rPr>
              <w:t>_____________________</w:t>
            </w:r>
          </w:p>
        </w:tc>
        <w:tc>
          <w:tcPr>
            <w:tcW w:w="2585" w:type="dxa"/>
          </w:tcPr>
          <w:p w:rsidR="00BA766F" w:rsidRPr="00BA766F" w:rsidRDefault="00BA766F" w:rsidP="00BA766F">
            <w:pPr>
              <w:spacing w:before="40" w:line="320" w:lineRule="exact"/>
              <w:rPr>
                <w:b/>
                <w:sz w:val="20"/>
              </w:rPr>
            </w:pPr>
            <w:r w:rsidRPr="00BA766F"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700" w:type="dxa"/>
          </w:tcPr>
          <w:p w:rsidR="00BA766F" w:rsidRDefault="00BA766F" w:rsidP="00E9432A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BA766F" w:rsidRPr="00C22197" w:rsidRDefault="00BA766F" w:rsidP="0045113C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i/>
                <w:sz w:val="20"/>
              </w:rPr>
              <w:t xml:space="preserve"> 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  <w:tr w:rsidR="00BA766F" w:rsidRPr="00C22197" w:rsidTr="0045113C">
        <w:tc>
          <w:tcPr>
            <w:tcW w:w="3619" w:type="dxa"/>
          </w:tcPr>
          <w:p w:rsidR="00BA766F" w:rsidRPr="00675EA5" w:rsidRDefault="00BA766F" w:rsidP="00E9432A">
            <w:pPr>
              <w:ind w:left="360"/>
              <w:rPr>
                <w:sz w:val="20"/>
              </w:rPr>
            </w:pPr>
            <w:r>
              <w:rPr>
                <w:sz w:val="20"/>
                <w:lang w:val="ru-RU"/>
              </w:rPr>
              <w:t>4.</w:t>
            </w:r>
            <w:r w:rsidRPr="00675EA5">
              <w:rPr>
                <w:sz w:val="20"/>
                <w:lang w:val="ru-RU"/>
              </w:rPr>
              <w:t>ЭКГ</w:t>
            </w:r>
            <w:r w:rsidRPr="00675EA5">
              <w:rPr>
                <w:sz w:val="20"/>
              </w:rPr>
              <w:t>:</w:t>
            </w:r>
            <w:r w:rsidRPr="00675EA5"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</w:rPr>
              <w:t xml:space="preserve">          </w:t>
            </w:r>
            <w:r w:rsidR="005B14AF"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</w:rPr>
              <w:t xml:space="preserve">  </w:t>
            </w:r>
            <w:r w:rsidRPr="00C22197">
              <w:sym w:font="Wingdings" w:char="F071"/>
            </w:r>
            <w:r w:rsidRPr="00675EA5">
              <w:rPr>
                <w:sz w:val="20"/>
              </w:rPr>
              <w:t xml:space="preserve"> </w:t>
            </w:r>
            <w:r w:rsidRPr="00675EA5">
              <w:rPr>
                <w:sz w:val="20"/>
                <w:lang w:val="ru-RU"/>
              </w:rPr>
              <w:t>да</w:t>
            </w:r>
            <w:r w:rsidRPr="00675EA5">
              <w:rPr>
                <w:sz w:val="20"/>
              </w:rPr>
              <w:t xml:space="preserve">          </w:t>
            </w:r>
            <w:r w:rsidRPr="00C22197">
              <w:sym w:font="Wingdings" w:char="F071"/>
            </w:r>
            <w:r w:rsidRPr="00675EA5">
              <w:rPr>
                <w:sz w:val="20"/>
              </w:rPr>
              <w:t xml:space="preserve">  </w:t>
            </w:r>
            <w:r w:rsidRPr="00675EA5">
              <w:rPr>
                <w:sz w:val="20"/>
                <w:lang w:val="ru-RU"/>
              </w:rPr>
              <w:t>нет</w:t>
            </w:r>
          </w:p>
          <w:p w:rsidR="00BA766F" w:rsidRDefault="00BA766F" w:rsidP="0045113C">
            <w:r>
              <w:rPr>
                <w:sz w:val="20"/>
                <w:lang w:val="ru-RU"/>
              </w:rPr>
              <w:t>Заключение</w:t>
            </w:r>
            <w:r w:rsidRPr="00C22197">
              <w:rPr>
                <w:sz w:val="20"/>
              </w:rPr>
              <w:t>_____________________</w:t>
            </w:r>
            <w:r w:rsidRPr="00C22197">
              <w:rPr>
                <w:rFonts w:ascii="Arial" w:eastAsia="Times New Roman" w:hAnsi="Arial"/>
                <w:b/>
                <w:bCs/>
                <w:color w:val="000080"/>
                <w:sz w:val="20"/>
                <w:szCs w:val="20"/>
              </w:rPr>
              <w:t xml:space="preserve">     </w:t>
            </w:r>
          </w:p>
        </w:tc>
        <w:tc>
          <w:tcPr>
            <w:tcW w:w="2585" w:type="dxa"/>
          </w:tcPr>
          <w:p w:rsidR="00BA766F" w:rsidRPr="00BA766F" w:rsidRDefault="00BA766F" w:rsidP="00BA766F">
            <w:pPr>
              <w:spacing w:before="40" w:line="320" w:lineRule="exact"/>
              <w:rPr>
                <w:b/>
                <w:sz w:val="20"/>
              </w:rPr>
            </w:pPr>
            <w:r w:rsidRPr="00BA766F">
              <w:rPr>
                <w:sz w:val="20"/>
                <w:lang w:val="ru-RU"/>
              </w:rPr>
              <w:t>Дата проведения</w:t>
            </w:r>
          </w:p>
        </w:tc>
        <w:tc>
          <w:tcPr>
            <w:tcW w:w="3700" w:type="dxa"/>
          </w:tcPr>
          <w:p w:rsidR="00BA766F" w:rsidRDefault="00BA766F" w:rsidP="00E9432A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 w:rsidRPr="003B5370">
              <w:rPr>
                <w:sz w:val="20"/>
              </w:rPr>
              <w:t>|_</w:t>
            </w:r>
            <w:r>
              <w:rPr>
                <w:sz w:val="20"/>
              </w:rPr>
              <w:t>_I__I  I__I__I__I  I__I__I__I__|</w:t>
            </w:r>
          </w:p>
          <w:p w:rsidR="00BA766F" w:rsidRPr="00C22197" w:rsidRDefault="00BA766F" w:rsidP="0045113C">
            <w:pPr>
              <w:tabs>
                <w:tab w:val="center" w:pos="3600"/>
                <w:tab w:val="center" w:pos="4320"/>
                <w:tab w:val="center" w:pos="5245"/>
              </w:tabs>
              <w:rPr>
                <w:sz w:val="20"/>
              </w:rPr>
            </w:pPr>
            <w:r>
              <w:rPr>
                <w:i/>
                <w:sz w:val="20"/>
              </w:rPr>
              <w:t xml:space="preserve">      </w:t>
            </w:r>
            <w:r>
              <w:rPr>
                <w:i/>
                <w:sz w:val="20"/>
                <w:lang w:val="ru-RU"/>
              </w:rPr>
              <w:t>день</w:t>
            </w:r>
            <w:r w:rsidRPr="003B5370">
              <w:rPr>
                <w:i/>
                <w:sz w:val="20"/>
              </w:rPr>
              <w:t xml:space="preserve">        </w:t>
            </w:r>
            <w:r>
              <w:rPr>
                <w:i/>
                <w:sz w:val="20"/>
                <w:lang w:val="ru-RU"/>
              </w:rPr>
              <w:t>месяц</w:t>
            </w:r>
            <w:r w:rsidRPr="003B5370">
              <w:rPr>
                <w:i/>
                <w:sz w:val="20"/>
              </w:rPr>
              <w:t xml:space="preserve">          </w:t>
            </w:r>
            <w:r>
              <w:rPr>
                <w:i/>
                <w:sz w:val="20"/>
                <w:lang w:val="ru-RU"/>
              </w:rPr>
              <w:t>год</w:t>
            </w:r>
          </w:p>
        </w:tc>
      </w:tr>
    </w:tbl>
    <w:p w:rsidR="00DB0D8A" w:rsidRPr="005B14AF" w:rsidRDefault="00DB0D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4"/>
        <w:gridCol w:w="6260"/>
      </w:tblGrid>
      <w:tr w:rsidR="00DB0D8A" w:rsidRPr="002B40A0" w:rsidTr="00E9432A">
        <w:tc>
          <w:tcPr>
            <w:tcW w:w="9904" w:type="dxa"/>
            <w:gridSpan w:val="2"/>
            <w:shd w:val="clear" w:color="auto" w:fill="D9D9D9" w:themeFill="background1" w:themeFillShade="D9"/>
          </w:tcPr>
          <w:p w:rsidR="00DB0D8A" w:rsidRPr="00675EA5" w:rsidRDefault="00DB0D8A" w:rsidP="00E9432A">
            <w:pPr>
              <w:jc w:val="center"/>
              <w:rPr>
                <w:lang w:val="ru-RU"/>
              </w:rPr>
            </w:pPr>
            <w:r w:rsidRPr="00DB0D8A">
              <w:rPr>
                <w:b/>
                <w:bCs/>
                <w:sz w:val="20"/>
                <w:lang w:val="ru-RU"/>
              </w:rPr>
              <w:t>Объективная оценка эффективности лечения (</w:t>
            </w:r>
            <w:r w:rsidRPr="00675EA5">
              <w:rPr>
                <w:b/>
                <w:bCs/>
                <w:sz w:val="20"/>
              </w:rPr>
              <w:t>RECIST</w:t>
            </w:r>
            <w:r w:rsidRPr="00DB0D8A">
              <w:rPr>
                <w:b/>
                <w:bCs/>
                <w:sz w:val="20"/>
                <w:lang w:val="ru-RU"/>
              </w:rPr>
              <w:t>*)</w:t>
            </w:r>
          </w:p>
        </w:tc>
      </w:tr>
      <w:tr w:rsidR="00DB0D8A" w:rsidTr="00E9432A">
        <w:tc>
          <w:tcPr>
            <w:tcW w:w="3644" w:type="dxa"/>
          </w:tcPr>
          <w:p w:rsidR="00DB0D8A" w:rsidRPr="00675EA5" w:rsidRDefault="00DB0D8A" w:rsidP="00E9432A">
            <w:pPr>
              <w:spacing w:before="40" w:after="40" w:line="320" w:lineRule="exact"/>
              <w:rPr>
                <w:sz w:val="20"/>
                <w:lang w:val="ru-RU"/>
              </w:rPr>
            </w:pPr>
            <w:r w:rsidRPr="00675EA5">
              <w:rPr>
                <w:sz w:val="20"/>
                <w:lang w:val="ru-RU"/>
              </w:rPr>
              <w:t>Полный ответ</w:t>
            </w:r>
          </w:p>
          <w:p w:rsidR="00DB0D8A" w:rsidRPr="00675EA5" w:rsidRDefault="00DB0D8A" w:rsidP="00E9432A">
            <w:pPr>
              <w:spacing w:before="40" w:after="40" w:line="320" w:lineRule="exact"/>
              <w:rPr>
                <w:sz w:val="20"/>
                <w:lang w:val="ru-RU"/>
              </w:rPr>
            </w:pPr>
            <w:r w:rsidRPr="00675EA5">
              <w:rPr>
                <w:sz w:val="20"/>
                <w:lang w:val="ru-RU"/>
              </w:rPr>
              <w:t>Частичный ответ</w:t>
            </w:r>
          </w:p>
          <w:p w:rsidR="00DB0D8A" w:rsidRPr="00675EA5" w:rsidRDefault="00DB0D8A" w:rsidP="00E9432A">
            <w:pPr>
              <w:rPr>
                <w:sz w:val="20"/>
                <w:lang w:val="ru-RU"/>
              </w:rPr>
            </w:pPr>
            <w:r w:rsidRPr="00675EA5">
              <w:rPr>
                <w:sz w:val="20"/>
                <w:lang w:val="ru-RU"/>
              </w:rPr>
              <w:t>Прогрессирование заболевания</w:t>
            </w:r>
          </w:p>
          <w:p w:rsidR="00DB0D8A" w:rsidRPr="00675EA5" w:rsidRDefault="00DB0D8A" w:rsidP="00E9432A">
            <w:pPr>
              <w:spacing w:before="40" w:after="40" w:line="320" w:lineRule="exact"/>
              <w:rPr>
                <w:sz w:val="20"/>
                <w:lang w:val="ru-RU"/>
              </w:rPr>
            </w:pPr>
            <w:r w:rsidRPr="00675EA5">
              <w:rPr>
                <w:sz w:val="20"/>
                <w:lang w:val="ru-RU"/>
              </w:rPr>
              <w:t>Стабилизация заболевания</w:t>
            </w:r>
          </w:p>
          <w:p w:rsidR="00DB0D8A" w:rsidRPr="00675EA5" w:rsidRDefault="00DB0D8A" w:rsidP="00E9432A">
            <w:pPr>
              <w:spacing w:before="40" w:after="40" w:line="320" w:lineRule="exact"/>
              <w:rPr>
                <w:b/>
                <w:bCs/>
                <w:sz w:val="20"/>
                <w:lang w:val="ru-RU"/>
              </w:rPr>
            </w:pPr>
          </w:p>
        </w:tc>
        <w:tc>
          <w:tcPr>
            <w:tcW w:w="6260" w:type="dxa"/>
          </w:tcPr>
          <w:p w:rsidR="00DB0D8A" w:rsidRPr="00675EA5" w:rsidRDefault="00DB0D8A" w:rsidP="00E9432A">
            <w:pPr>
              <w:spacing w:before="40" w:after="40" w:line="320" w:lineRule="exact"/>
              <w:ind w:left="318"/>
              <w:rPr>
                <w:bCs/>
                <w:sz w:val="20"/>
                <w:lang w:val="ru-RU"/>
              </w:rPr>
            </w:pP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  <w:lang w:val="ru-RU"/>
              </w:rPr>
              <w:t xml:space="preserve"> да        </w:t>
            </w: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  <w:lang w:val="ru-RU"/>
              </w:rPr>
              <w:t xml:space="preserve">  нет</w:t>
            </w:r>
          </w:p>
          <w:p w:rsidR="00DB0D8A" w:rsidRPr="00675EA5" w:rsidRDefault="00DB0D8A" w:rsidP="00E9432A">
            <w:pPr>
              <w:spacing w:before="40" w:after="40" w:line="320" w:lineRule="exact"/>
              <w:ind w:left="318"/>
              <w:rPr>
                <w:bCs/>
                <w:sz w:val="20"/>
                <w:lang w:val="ru-RU"/>
              </w:rPr>
            </w:pP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  <w:lang w:val="ru-RU"/>
              </w:rPr>
              <w:t xml:space="preserve"> да        </w:t>
            </w: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  <w:lang w:val="ru-RU"/>
              </w:rPr>
              <w:t xml:space="preserve">  нет</w:t>
            </w:r>
          </w:p>
          <w:p w:rsidR="00DB0D8A" w:rsidRPr="00675EA5" w:rsidRDefault="00DB0D8A" w:rsidP="00E9432A">
            <w:pPr>
              <w:spacing w:before="40" w:after="40" w:line="320" w:lineRule="exact"/>
              <w:ind w:left="318"/>
              <w:rPr>
                <w:bCs/>
                <w:sz w:val="20"/>
                <w:lang w:val="ru-RU"/>
              </w:rPr>
            </w:pP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  <w:lang w:val="ru-RU"/>
              </w:rPr>
              <w:t xml:space="preserve"> да        </w:t>
            </w: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  <w:lang w:val="ru-RU"/>
              </w:rPr>
              <w:t xml:space="preserve">  нет</w:t>
            </w:r>
          </w:p>
          <w:p w:rsidR="00DB0D8A" w:rsidRPr="00675EA5" w:rsidRDefault="00DB0D8A" w:rsidP="00E9432A">
            <w:pPr>
              <w:spacing w:before="40" w:after="40" w:line="320" w:lineRule="exact"/>
              <w:ind w:left="318"/>
              <w:rPr>
                <w:bCs/>
                <w:sz w:val="20"/>
                <w:lang w:val="ru-RU"/>
              </w:rPr>
            </w:pP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</w:rPr>
              <w:t xml:space="preserve"> </w:t>
            </w:r>
            <w:r w:rsidRPr="00675EA5">
              <w:rPr>
                <w:bCs/>
                <w:sz w:val="20"/>
                <w:lang w:val="ru-RU"/>
              </w:rPr>
              <w:t>да</w:t>
            </w:r>
            <w:r w:rsidRPr="00675EA5">
              <w:rPr>
                <w:bCs/>
                <w:sz w:val="20"/>
              </w:rPr>
              <w:t xml:space="preserve">        </w:t>
            </w:r>
            <w:r w:rsidRPr="00675EA5">
              <w:rPr>
                <w:bCs/>
                <w:sz w:val="20"/>
              </w:rPr>
              <w:sym w:font="Wingdings" w:char="F071"/>
            </w:r>
            <w:r w:rsidRPr="00675EA5">
              <w:rPr>
                <w:bCs/>
                <w:sz w:val="20"/>
              </w:rPr>
              <w:t xml:space="preserve">  </w:t>
            </w:r>
            <w:r w:rsidRPr="00675EA5">
              <w:rPr>
                <w:bCs/>
                <w:sz w:val="20"/>
                <w:lang w:val="ru-RU"/>
              </w:rPr>
              <w:t>нет</w:t>
            </w:r>
          </w:p>
          <w:p w:rsidR="00DB0D8A" w:rsidRPr="00BE368A" w:rsidRDefault="00DB0D8A" w:rsidP="00E9432A">
            <w:pPr>
              <w:spacing w:before="40" w:after="40" w:line="320" w:lineRule="exact"/>
              <w:ind w:left="318"/>
              <w:rPr>
                <w:b/>
                <w:bCs/>
                <w:sz w:val="20"/>
              </w:rPr>
            </w:pPr>
          </w:p>
        </w:tc>
      </w:tr>
    </w:tbl>
    <w:p w:rsidR="007E289C" w:rsidRDefault="007E289C"/>
    <w:p w:rsidR="00114F58" w:rsidRPr="001A6F57" w:rsidRDefault="00114F58" w:rsidP="00114F58">
      <w:pPr>
        <w:pStyle w:val="ListParagraph"/>
        <w:numPr>
          <w:ilvl w:val="0"/>
          <w:numId w:val="3"/>
        </w:numPr>
        <w:rPr>
          <w:ins w:id="52" w:author="Suguraliyeva, Zhanar [JNJKZ]" w:date="2017-04-24T15:15:00Z"/>
          <w:lang w:val="ru-RU"/>
        </w:rPr>
      </w:pPr>
      <w:ins w:id="53" w:author="Suguraliyeva, Zhanar [JNJKZ]" w:date="2017-04-24T15:15:00Z">
        <w:r w:rsidRPr="00637144">
          <w:rPr>
            <w:lang w:val="ru-RU"/>
          </w:rPr>
          <w:t>*</w:t>
        </w:r>
        <w:r>
          <w:t>RECIST</w:t>
        </w:r>
        <w:r w:rsidRPr="00637144">
          <w:rPr>
            <w:lang w:val="ru-RU"/>
          </w:rPr>
          <w:t xml:space="preserve"> – </w:t>
        </w:r>
        <w:r>
          <w:rPr>
            <w:lang w:val="ru-RU"/>
          </w:rPr>
          <w:t xml:space="preserve">см.определение на стр. 13, визит </w:t>
        </w:r>
        <w:commentRangeStart w:id="54"/>
        <w:r>
          <w:rPr>
            <w:lang w:val="ru-RU"/>
          </w:rPr>
          <w:t>4</w:t>
        </w:r>
      </w:ins>
      <w:commentRangeEnd w:id="54"/>
      <w:ins w:id="55" w:author="Suguraliyeva, Zhanar [JNJKZ]" w:date="2017-04-24T15:30:00Z">
        <w:r w:rsidR="00717BBB">
          <w:rPr>
            <w:rStyle w:val="CommentReference"/>
          </w:rPr>
          <w:commentReference w:id="54"/>
        </w:r>
      </w:ins>
      <w:ins w:id="56" w:author="Suguraliyeva, Zhanar [JNJKZ]" w:date="2017-04-24T15:15:00Z">
        <w:r>
          <w:rPr>
            <w:lang w:val="ru-RU"/>
          </w:rPr>
          <w:t>.</w:t>
        </w:r>
      </w:ins>
      <w:ins w:id="57" w:author="Suguraliyeva, Zhanar [JNJKZ]" w:date="2017-04-24T15:30:00Z">
        <w:r w:rsidR="00717BBB">
          <w:rPr>
            <w:lang w:val="ru-RU"/>
          </w:rPr>
          <w:t xml:space="preserve"> </w:t>
        </w:r>
      </w:ins>
    </w:p>
    <w:p w:rsidR="007E289C" w:rsidRDefault="007E289C">
      <w:pPr>
        <w:rPr>
          <w:rFonts w:ascii="Arial" w:eastAsia="Times New Roman" w:hAnsi="Arial" w:cs="Arial"/>
          <w:b/>
          <w:bCs/>
          <w:color w:val="000080"/>
          <w:sz w:val="18"/>
          <w:szCs w:val="24"/>
          <w:lang w:val="ru-RU" w:eastAsia="x-none"/>
        </w:rPr>
      </w:pPr>
    </w:p>
    <w:p w:rsidR="007E1401" w:rsidRDefault="007E1401">
      <w:pPr>
        <w:rPr>
          <w:rFonts w:ascii="Arial" w:eastAsia="Times New Roman" w:hAnsi="Arial" w:cs="Arial"/>
          <w:b/>
          <w:bCs/>
          <w:color w:val="000080"/>
          <w:sz w:val="18"/>
          <w:szCs w:val="24"/>
          <w:lang w:val="ru-RU" w:eastAsia="x-none"/>
        </w:rPr>
      </w:pPr>
    </w:p>
    <w:p w:rsidR="007E1401" w:rsidRDefault="007E1401">
      <w:pPr>
        <w:rPr>
          <w:rFonts w:ascii="Arial" w:eastAsia="Times New Roman" w:hAnsi="Arial" w:cs="Arial"/>
          <w:b/>
          <w:bCs/>
          <w:color w:val="000080"/>
          <w:sz w:val="18"/>
          <w:szCs w:val="24"/>
          <w:lang w:val="ru-RU" w:eastAsia="x-none"/>
        </w:rPr>
      </w:pPr>
    </w:p>
    <w:p w:rsidR="007E1401" w:rsidRDefault="007E1401">
      <w:pPr>
        <w:rPr>
          <w:rFonts w:ascii="Arial" w:eastAsia="Times New Roman" w:hAnsi="Arial" w:cs="Arial"/>
          <w:b/>
          <w:bCs/>
          <w:color w:val="000080"/>
          <w:sz w:val="18"/>
          <w:szCs w:val="24"/>
          <w:lang w:val="ru-RU" w:eastAsia="x-none"/>
        </w:rPr>
      </w:pPr>
      <w:bookmarkStart w:id="58" w:name="_GoBack"/>
      <w:bookmarkEnd w:id="58"/>
    </w:p>
    <w:p w:rsidR="007E1401" w:rsidRDefault="007E1401">
      <w:pPr>
        <w:rPr>
          <w:rFonts w:ascii="Arial" w:eastAsia="Times New Roman" w:hAnsi="Arial" w:cs="Arial"/>
          <w:b/>
          <w:bCs/>
          <w:color w:val="000080"/>
          <w:sz w:val="18"/>
          <w:szCs w:val="24"/>
          <w:lang w:val="ru-RU" w:eastAsia="x-none"/>
        </w:rPr>
      </w:pPr>
    </w:p>
    <w:p w:rsidR="007E1401" w:rsidRDefault="007E1401">
      <w:pPr>
        <w:rPr>
          <w:rFonts w:ascii="Arial" w:eastAsia="Times New Roman" w:hAnsi="Arial" w:cs="Arial"/>
          <w:b/>
          <w:bCs/>
          <w:color w:val="000080"/>
          <w:sz w:val="18"/>
          <w:szCs w:val="24"/>
          <w:lang w:val="ru-RU" w:eastAsia="x-none"/>
        </w:rPr>
      </w:pPr>
    </w:p>
    <w:p w:rsidR="007E1401" w:rsidRDefault="007E1401">
      <w:pPr>
        <w:rPr>
          <w:rFonts w:ascii="Arial" w:eastAsia="Times New Roman" w:hAnsi="Arial" w:cs="Arial"/>
          <w:b/>
          <w:bCs/>
          <w:color w:val="000080"/>
          <w:sz w:val="18"/>
          <w:szCs w:val="24"/>
          <w:lang w:val="ru-RU" w:eastAsia="x-none"/>
        </w:rPr>
      </w:pPr>
    </w:p>
    <w:p w:rsidR="007E1401" w:rsidRDefault="007E1401">
      <w:pPr>
        <w:rPr>
          <w:rFonts w:ascii="Arial" w:eastAsia="Times New Roman" w:hAnsi="Arial" w:cs="Arial"/>
          <w:b/>
          <w:bCs/>
          <w:color w:val="000080"/>
          <w:sz w:val="18"/>
          <w:szCs w:val="24"/>
          <w:lang w:val="ru-RU" w:eastAsia="x-none"/>
        </w:rPr>
      </w:pPr>
    </w:p>
    <w:p w:rsidR="007E1401" w:rsidRDefault="007E1401">
      <w:pPr>
        <w:rPr>
          <w:rFonts w:ascii="Arial" w:eastAsia="Times New Roman" w:hAnsi="Arial" w:cs="Arial"/>
          <w:b/>
          <w:bCs/>
          <w:color w:val="000080"/>
          <w:sz w:val="18"/>
          <w:szCs w:val="24"/>
          <w:lang w:val="ru-RU" w:eastAsia="x-none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7E1401" w:rsidRPr="002B40A0" w:rsidTr="002B40A0">
        <w:tc>
          <w:tcPr>
            <w:tcW w:w="9923" w:type="dxa"/>
            <w:tcBorders>
              <w:bottom w:val="single" w:sz="4" w:space="0" w:color="auto"/>
            </w:tcBorders>
            <w:shd w:val="clear" w:color="auto" w:fill="E6E6E6"/>
          </w:tcPr>
          <w:p w:rsidR="007E1401" w:rsidRDefault="007E1401" w:rsidP="002B40A0">
            <w:pPr>
              <w:pStyle w:val="Heading4"/>
              <w:spacing w:before="40" w:after="40" w:line="320" w:lineRule="exact"/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</w:pPr>
            <w:r w:rsidRPr="007E1401">
              <w:rPr>
                <w:rFonts w:asciiTheme="minorHAnsi" w:eastAsiaTheme="minorHAnsi" w:hAnsiTheme="minorHAnsi" w:cstheme="minorBidi"/>
                <w:bCs w:val="0"/>
                <w:sz w:val="28"/>
                <w:szCs w:val="22"/>
                <w:lang w:val="ru-RU" w:eastAsia="en-US"/>
              </w:rPr>
              <w:lastRenderedPageBreak/>
              <w:t>Визит 8 – заключительный визит (через 4 месяца после завершения лечения)</w:t>
            </w:r>
          </w:p>
        </w:tc>
      </w:tr>
      <w:tr w:rsidR="007E1401" w:rsidRPr="007E1401" w:rsidTr="002B40A0">
        <w:tc>
          <w:tcPr>
            <w:tcW w:w="9923" w:type="dxa"/>
            <w:tcBorders>
              <w:bottom w:val="single" w:sz="4" w:space="0" w:color="auto"/>
            </w:tcBorders>
            <w:shd w:val="clear" w:color="auto" w:fill="E6E6E6"/>
          </w:tcPr>
          <w:p w:rsidR="007E1401" w:rsidRDefault="007E1401" w:rsidP="002B40A0">
            <w:pPr>
              <w:pStyle w:val="Heading4"/>
              <w:spacing w:before="40" w:after="40" w:line="320" w:lineRule="exact"/>
              <w:rPr>
                <w:b w:val="0"/>
                <w:sz w:val="28"/>
                <w:lang w:val="ru-RU"/>
              </w:rPr>
            </w:pPr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>Нежелательное явление</w:t>
            </w:r>
          </w:p>
        </w:tc>
      </w:tr>
      <w:tr w:rsidR="007E1401" w:rsidRPr="002B40A0" w:rsidTr="002B40A0">
        <w:trPr>
          <w:trHeight w:val="76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E1401" w:rsidRPr="003F69A1" w:rsidRDefault="007E1401" w:rsidP="002E1992">
            <w:pPr>
              <w:pStyle w:val="Heading4"/>
              <w:spacing w:before="40" w:after="40" w:line="320" w:lineRule="exact"/>
              <w:jc w:val="left"/>
              <w:rPr>
                <w:rFonts w:cs="Arial"/>
                <w:b w:val="0"/>
                <w:bCs w:val="0"/>
                <w:color w:val="000080"/>
                <w:lang w:val="ru-RU"/>
              </w:rPr>
            </w:pPr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>Отмечал ли пациент какие-либо серьезные нежелательные явления во время  лечения при применении химиотерапии Трабектедин в комбинации с ПЛД</w:t>
            </w:r>
            <w:r w:rsidRPr="003F69A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:                               </w:t>
            </w:r>
            <w:r w:rsidRPr="003F328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Pr="003F69A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*  </w:t>
            </w:r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>да</w:t>
            </w:r>
            <w:r w:rsidRPr="003F69A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       </w:t>
            </w:r>
            <w:r w:rsidRPr="003F328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Pr="003F69A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 </w:t>
            </w:r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>нет</w:t>
            </w:r>
            <w:r w:rsidRPr="003F69A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          </w:t>
            </w:r>
          </w:p>
        </w:tc>
      </w:tr>
      <w:tr w:rsidR="007E1401" w:rsidRPr="002B40A0" w:rsidTr="002B40A0">
        <w:trPr>
          <w:trHeight w:val="369"/>
        </w:trPr>
        <w:tc>
          <w:tcPr>
            <w:tcW w:w="9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01" w:rsidRDefault="007E1401" w:rsidP="002B40A0">
            <w:pPr>
              <w:pStyle w:val="Heading4"/>
              <w:spacing w:before="40" w:after="40" w:line="280" w:lineRule="exact"/>
              <w:jc w:val="left"/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</w:pPr>
            <w:r w:rsidRPr="003F69A1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*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Если</w:t>
            </w:r>
            <w:r w:rsidRPr="003F69A1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да</w:t>
            </w:r>
            <w:r w:rsidRPr="003F69A1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 xml:space="preserve">,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просьба</w:t>
            </w:r>
            <w:r w:rsidRPr="003F69A1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заполнить</w:t>
            </w:r>
            <w:r w:rsidRPr="003F69A1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бланк</w:t>
            </w:r>
            <w:r w:rsidRPr="003F69A1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СНЯ</w:t>
            </w:r>
            <w:r w:rsidRPr="003F69A1"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 xml:space="preserve">и отправьте Спонсор-Исследователю(далее С-И) и/или Монитору в течение 24 часов на электронные адреса: </w:t>
            </w:r>
            <w:r w:rsidR="00250368">
              <w:fldChar w:fldCharType="begin"/>
            </w:r>
            <w:r w:rsidR="00250368" w:rsidRPr="002B40A0">
              <w:rPr>
                <w:lang w:val="ru-RU"/>
                <w:rPrChange w:id="59" w:author="Suguraliyeva, Zhanar [JNJKZ]" w:date="2017-04-24T14:02:00Z">
                  <w:rPr/>
                </w:rPrChange>
              </w:rPr>
              <w:instrText xml:space="preserve"> </w:instrText>
            </w:r>
            <w:r w:rsidR="00250368">
              <w:instrText>HYPERLINK</w:instrText>
            </w:r>
            <w:r w:rsidR="00250368" w:rsidRPr="002B40A0">
              <w:rPr>
                <w:lang w:val="ru-RU"/>
                <w:rPrChange w:id="60" w:author="Suguraliyeva, Zhanar [JNJKZ]" w:date="2017-04-24T14:02:00Z">
                  <w:rPr/>
                </w:rPrChange>
              </w:rPr>
              <w:instrText xml:space="preserve"> "</w:instrText>
            </w:r>
            <w:r w:rsidR="00250368">
              <w:instrText>mailto</w:instrText>
            </w:r>
            <w:r w:rsidR="00250368" w:rsidRPr="002B40A0">
              <w:rPr>
                <w:lang w:val="ru-RU"/>
                <w:rPrChange w:id="61" w:author="Suguraliyeva, Zhanar [JNJKZ]" w:date="2017-04-24T14:02:00Z">
                  <w:rPr/>
                </w:rPrChange>
              </w:rPr>
              <w:instrText>:</w:instrText>
            </w:r>
            <w:r w:rsidR="00250368">
              <w:instrText>surya</w:instrText>
            </w:r>
            <w:r w:rsidR="00250368" w:rsidRPr="002B40A0">
              <w:rPr>
                <w:lang w:val="ru-RU"/>
                <w:rPrChange w:id="62" w:author="Suguraliyeva, Zhanar [JNJKZ]" w:date="2017-04-24T14:02:00Z">
                  <w:rPr/>
                </w:rPrChange>
              </w:rPr>
              <w:instrText>_</w:instrText>
            </w:r>
            <w:r w:rsidR="00250368">
              <w:instrText>esentay</w:instrText>
            </w:r>
            <w:r w:rsidR="00250368" w:rsidRPr="002B40A0">
              <w:rPr>
                <w:lang w:val="ru-RU"/>
                <w:rPrChange w:id="63" w:author="Suguraliyeva, Zhanar [JNJKZ]" w:date="2017-04-24T14:02:00Z">
                  <w:rPr/>
                </w:rPrChange>
              </w:rPr>
              <w:instrText>@</w:instrText>
            </w:r>
            <w:r w:rsidR="00250368">
              <w:instrText>mail</w:instrText>
            </w:r>
            <w:r w:rsidR="00250368" w:rsidRPr="002B40A0">
              <w:rPr>
                <w:lang w:val="ru-RU"/>
                <w:rPrChange w:id="64" w:author="Suguraliyeva, Zhanar [JNJKZ]" w:date="2017-04-24T14:02:00Z">
                  <w:rPr/>
                </w:rPrChange>
              </w:rPr>
              <w:instrText>.</w:instrText>
            </w:r>
            <w:r w:rsidR="00250368">
              <w:instrText>ru</w:instrText>
            </w:r>
            <w:r w:rsidR="00250368" w:rsidRPr="002B40A0">
              <w:rPr>
                <w:lang w:val="ru-RU"/>
                <w:rPrChange w:id="65" w:author="Suguraliyeva, Zhanar [JNJKZ]" w:date="2017-04-24T14:02:00Z">
                  <w:rPr/>
                </w:rPrChange>
              </w:rPr>
              <w:instrText xml:space="preserve">" </w:instrText>
            </w:r>
            <w:r w:rsidR="00250368">
              <w:fldChar w:fldCharType="separate"/>
            </w:r>
            <w:r w:rsidRPr="000816A2">
              <w:rPr>
                <w:rStyle w:val="Hyperlink"/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surya_esentay@mail.ru</w:t>
            </w:r>
            <w:r w:rsidR="00250368">
              <w:rPr>
                <w:rStyle w:val="Hyperlink"/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fldChar w:fldCharType="end"/>
            </w:r>
            <w:r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 xml:space="preserve">, </w:t>
            </w:r>
            <w:r w:rsidR="00250368">
              <w:fldChar w:fldCharType="begin"/>
            </w:r>
            <w:r w:rsidR="00250368" w:rsidRPr="002B40A0">
              <w:rPr>
                <w:lang w:val="ru-RU"/>
                <w:rPrChange w:id="66" w:author="Suguraliyeva, Zhanar [JNJKZ]" w:date="2017-04-24T14:02:00Z">
                  <w:rPr/>
                </w:rPrChange>
              </w:rPr>
              <w:instrText xml:space="preserve"> </w:instrText>
            </w:r>
            <w:r w:rsidR="00250368">
              <w:instrText>HYPERLINK</w:instrText>
            </w:r>
            <w:r w:rsidR="00250368" w:rsidRPr="002B40A0">
              <w:rPr>
                <w:lang w:val="ru-RU"/>
                <w:rPrChange w:id="67" w:author="Suguraliyeva, Zhanar [JNJKZ]" w:date="2017-04-24T14:02:00Z">
                  <w:rPr/>
                </w:rPrChange>
              </w:rPr>
              <w:instrText xml:space="preserve"> "</w:instrText>
            </w:r>
            <w:r w:rsidR="00250368">
              <w:instrText>mailto</w:instrText>
            </w:r>
            <w:r w:rsidR="00250368" w:rsidRPr="002B40A0">
              <w:rPr>
                <w:lang w:val="ru-RU"/>
                <w:rPrChange w:id="68" w:author="Suguraliyeva, Zhanar [JNJKZ]" w:date="2017-04-24T14:02:00Z">
                  <w:rPr/>
                </w:rPrChange>
              </w:rPr>
              <w:instrText>:</w:instrText>
            </w:r>
            <w:r w:rsidR="00250368">
              <w:instrText>kossanova</w:instrText>
            </w:r>
            <w:r w:rsidR="00250368" w:rsidRPr="002B40A0">
              <w:rPr>
                <w:lang w:val="ru-RU"/>
                <w:rPrChange w:id="69" w:author="Suguraliyeva, Zhanar [JNJKZ]" w:date="2017-04-24T14:02:00Z">
                  <w:rPr/>
                </w:rPrChange>
              </w:rPr>
              <w:instrText>@</w:instrText>
            </w:r>
            <w:r w:rsidR="00250368">
              <w:instrText>synergycro</w:instrText>
            </w:r>
            <w:r w:rsidR="00250368" w:rsidRPr="002B40A0">
              <w:rPr>
                <w:lang w:val="ru-RU"/>
                <w:rPrChange w:id="70" w:author="Suguraliyeva, Zhanar [JNJKZ]" w:date="2017-04-24T14:02:00Z">
                  <w:rPr/>
                </w:rPrChange>
              </w:rPr>
              <w:instrText>.</w:instrText>
            </w:r>
            <w:r w:rsidR="00250368">
              <w:instrText>ru</w:instrText>
            </w:r>
            <w:r w:rsidR="00250368" w:rsidRPr="002B40A0">
              <w:rPr>
                <w:lang w:val="ru-RU"/>
                <w:rPrChange w:id="71" w:author="Suguraliyeva, Zhanar [JNJKZ]" w:date="2017-04-24T14:02:00Z">
                  <w:rPr/>
                </w:rPrChange>
              </w:rPr>
              <w:instrText xml:space="preserve">" </w:instrText>
            </w:r>
            <w:r w:rsidR="00250368">
              <w:fldChar w:fldCharType="separate"/>
            </w:r>
            <w:r w:rsidRPr="000816A2">
              <w:rPr>
                <w:rStyle w:val="Hyperlink"/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>kossanova@synergycro.ru</w:t>
            </w:r>
            <w:r w:rsidR="00250368">
              <w:rPr>
                <w:rStyle w:val="Hyperlink"/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fldChar w:fldCharType="end"/>
            </w:r>
            <w:r>
              <w:rPr>
                <w:rFonts w:asciiTheme="minorHAnsi" w:eastAsiaTheme="minorHAnsi" w:hAnsiTheme="minorHAnsi" w:cstheme="minorBidi"/>
                <w:b w:val="0"/>
                <w:bCs w:val="0"/>
                <w:i/>
                <w:sz w:val="20"/>
                <w:szCs w:val="22"/>
                <w:lang w:val="ru-RU" w:eastAsia="en-US"/>
              </w:rPr>
              <w:t xml:space="preserve"> </w:t>
            </w:r>
          </w:p>
          <w:p w:rsidR="007E1401" w:rsidRDefault="007E1401" w:rsidP="002B40A0">
            <w:pPr>
              <w:pStyle w:val="Heading4"/>
              <w:spacing w:before="40" w:after="40" w:line="280" w:lineRule="exact"/>
              <w:jc w:val="left"/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</w:pPr>
          </w:p>
          <w:p w:rsidR="007E1401" w:rsidRDefault="007E1401" w:rsidP="002B40A0">
            <w:pPr>
              <w:pStyle w:val="Heading4"/>
              <w:spacing w:before="40" w:after="40" w:line="280" w:lineRule="exact"/>
              <w:jc w:val="left"/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</w:pPr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>Отмечал ли пациент какие-либо нежелательные явления во время 1 и/или 2 циклов лечения при применении химиотерапии Трабектедин в комбинации с ПЛД</w:t>
            </w:r>
            <w:r w:rsidRPr="003F69A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:                               </w:t>
            </w:r>
            <w:r w:rsidRPr="003F328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Pr="003F69A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*  </w:t>
            </w:r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>да</w:t>
            </w:r>
            <w:r w:rsidRPr="003F69A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       </w:t>
            </w:r>
            <w:r w:rsidRPr="003F328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en-US" w:eastAsia="en-US"/>
              </w:rPr>
              <w:sym w:font="Wingdings" w:char="F071"/>
            </w:r>
            <w:r w:rsidRPr="003F69A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 </w:t>
            </w:r>
            <w:r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>нет</w:t>
            </w:r>
            <w:r w:rsidRPr="003F69A1">
              <w:rPr>
                <w:rFonts w:asciiTheme="minorHAnsi" w:eastAsiaTheme="minorHAnsi" w:hAnsiTheme="minorHAnsi" w:cstheme="minorBidi"/>
                <w:bCs w:val="0"/>
                <w:sz w:val="20"/>
                <w:szCs w:val="22"/>
                <w:lang w:val="ru-RU" w:eastAsia="en-US"/>
              </w:rPr>
              <w:t xml:space="preserve">           </w:t>
            </w:r>
          </w:p>
          <w:p w:rsidR="007E1401" w:rsidRPr="00DC0F64" w:rsidRDefault="007E1401" w:rsidP="002B40A0">
            <w:pPr>
              <w:rPr>
                <w:lang w:val="ru-RU"/>
              </w:rPr>
            </w:pPr>
          </w:p>
          <w:p w:rsidR="007E1401" w:rsidRPr="00DC0F64" w:rsidRDefault="007E1401" w:rsidP="002B40A0">
            <w:pPr>
              <w:rPr>
                <w:i/>
                <w:sz w:val="20"/>
                <w:lang w:val="ru-RU"/>
              </w:rPr>
            </w:pPr>
            <w:r w:rsidRPr="00DC0F64">
              <w:rPr>
                <w:i/>
                <w:sz w:val="20"/>
                <w:lang w:val="ru-RU"/>
              </w:rPr>
              <w:t>*Если да, просьба заполнить форму отчетности по НЯ (</w:t>
            </w:r>
            <w:r>
              <w:rPr>
                <w:i/>
                <w:sz w:val="20"/>
                <w:lang w:val="ru-RU"/>
              </w:rPr>
              <w:t>Приложение 1)</w:t>
            </w:r>
            <w:r w:rsidRPr="00DC0F64">
              <w:rPr>
                <w:i/>
                <w:sz w:val="20"/>
                <w:lang w:val="ru-RU"/>
              </w:rPr>
              <w:t xml:space="preserve"> </w:t>
            </w:r>
          </w:p>
          <w:p w:rsidR="007E1401" w:rsidRPr="00DC0F64" w:rsidRDefault="007E1401" w:rsidP="002B40A0">
            <w:pPr>
              <w:rPr>
                <w:lang w:val="ru-RU"/>
              </w:rPr>
            </w:pPr>
          </w:p>
        </w:tc>
      </w:tr>
    </w:tbl>
    <w:p w:rsidR="007E1401" w:rsidRPr="007E1401" w:rsidRDefault="007E1401">
      <w:pPr>
        <w:rPr>
          <w:lang w:val="ru-RU"/>
        </w:rPr>
      </w:pPr>
    </w:p>
    <w:p w:rsidR="00E9432A" w:rsidRDefault="00E9432A">
      <w:pPr>
        <w:rPr>
          <w:lang w:val="ru-RU"/>
        </w:rPr>
      </w:pPr>
    </w:p>
    <w:p w:rsidR="007E1401" w:rsidRDefault="007E1401">
      <w:pPr>
        <w:rPr>
          <w:lang w:val="ru-RU"/>
        </w:rPr>
      </w:pPr>
    </w:p>
    <w:p w:rsidR="007E1401" w:rsidRDefault="007E1401">
      <w:pPr>
        <w:rPr>
          <w:lang w:val="ru-RU"/>
        </w:rPr>
      </w:pPr>
    </w:p>
    <w:p w:rsidR="007E1401" w:rsidRDefault="007E1401">
      <w:pPr>
        <w:rPr>
          <w:lang w:val="ru-RU"/>
        </w:rPr>
      </w:pPr>
    </w:p>
    <w:p w:rsidR="007E1401" w:rsidRDefault="007E1401">
      <w:pPr>
        <w:rPr>
          <w:lang w:val="ru-RU"/>
        </w:rPr>
      </w:pPr>
    </w:p>
    <w:p w:rsidR="007E1401" w:rsidRDefault="007E1401">
      <w:pPr>
        <w:rPr>
          <w:lang w:val="ru-RU"/>
        </w:rPr>
      </w:pPr>
    </w:p>
    <w:p w:rsidR="007E1401" w:rsidRDefault="007E1401">
      <w:pPr>
        <w:rPr>
          <w:lang w:val="ru-RU"/>
        </w:rPr>
      </w:pPr>
    </w:p>
    <w:p w:rsidR="007E1401" w:rsidRDefault="007E1401">
      <w:pPr>
        <w:rPr>
          <w:lang w:val="ru-RU"/>
        </w:rPr>
      </w:pPr>
    </w:p>
    <w:p w:rsidR="007E1401" w:rsidRDefault="007E1401">
      <w:pPr>
        <w:rPr>
          <w:lang w:val="ru-RU"/>
        </w:rPr>
      </w:pPr>
    </w:p>
    <w:p w:rsidR="007E1401" w:rsidRDefault="007E1401">
      <w:pPr>
        <w:rPr>
          <w:lang w:val="ru-RU"/>
        </w:rPr>
      </w:pPr>
    </w:p>
    <w:p w:rsidR="007E1401" w:rsidRDefault="007E1401">
      <w:pPr>
        <w:rPr>
          <w:lang w:val="ru-RU"/>
        </w:rPr>
      </w:pPr>
    </w:p>
    <w:p w:rsidR="007E1401" w:rsidRDefault="007E1401">
      <w:pPr>
        <w:rPr>
          <w:lang w:val="ru-RU"/>
        </w:rPr>
      </w:pPr>
    </w:p>
    <w:p w:rsidR="007E1401" w:rsidRDefault="007E1401">
      <w:pPr>
        <w:rPr>
          <w:lang w:val="ru-RU"/>
        </w:rPr>
      </w:pPr>
    </w:p>
    <w:p w:rsidR="007E1401" w:rsidRDefault="007E1401">
      <w:pPr>
        <w:rPr>
          <w:lang w:val="ru-RU"/>
        </w:rPr>
      </w:pPr>
    </w:p>
    <w:p w:rsidR="007E1401" w:rsidRPr="00E9432A" w:rsidRDefault="007E1401">
      <w:pPr>
        <w:rPr>
          <w:lang w:val="ru-RU"/>
        </w:rPr>
      </w:pPr>
    </w:p>
    <w:p w:rsidR="00E9432A" w:rsidRPr="0041349B" w:rsidRDefault="00E9432A" w:rsidP="00E9432A">
      <w:pPr>
        <w:ind w:right="474"/>
        <w:rPr>
          <w:lang w:val="ru-RU"/>
        </w:rPr>
      </w:pPr>
    </w:p>
    <w:p w:rsidR="007E289C" w:rsidRPr="002B7DCB" w:rsidRDefault="00432262" w:rsidP="00432262">
      <w:pPr>
        <w:pStyle w:val="ListParagraph"/>
        <w:ind w:left="1080"/>
        <w:rPr>
          <w:b/>
          <w:lang w:val="ru-RU"/>
        </w:rPr>
      </w:pPr>
      <w:r>
        <w:rPr>
          <w:b/>
          <w:lang w:val="ru-RU"/>
        </w:rPr>
        <w:lastRenderedPageBreak/>
        <w:t xml:space="preserve">Приложение 1. </w:t>
      </w:r>
      <w:r w:rsidR="00367337" w:rsidRPr="002B7DCB">
        <w:rPr>
          <w:b/>
          <w:lang w:val="ru-RU"/>
        </w:rPr>
        <w:t xml:space="preserve">Форма отчетности </w:t>
      </w:r>
      <w:r w:rsidR="00662959" w:rsidRPr="002B7DCB">
        <w:rPr>
          <w:b/>
          <w:lang w:val="ru-RU"/>
        </w:rPr>
        <w:t>по нежелательным явлениям</w:t>
      </w:r>
    </w:p>
    <w:tbl>
      <w:tblPr>
        <w:tblStyle w:val="TableGrid"/>
        <w:tblW w:w="9753" w:type="dxa"/>
        <w:tblLayout w:type="fixed"/>
        <w:tblLook w:val="04A0" w:firstRow="1" w:lastRow="0" w:firstColumn="1" w:lastColumn="0" w:noHBand="0" w:noVBand="1"/>
      </w:tblPr>
      <w:tblGrid>
        <w:gridCol w:w="836"/>
        <w:gridCol w:w="1161"/>
        <w:gridCol w:w="1452"/>
        <w:gridCol w:w="1016"/>
        <w:gridCol w:w="1225"/>
        <w:gridCol w:w="1305"/>
        <w:gridCol w:w="1597"/>
        <w:gridCol w:w="1161"/>
      </w:tblGrid>
      <w:tr w:rsidR="00D01387" w:rsidRPr="002B40A0" w:rsidTr="00D01387">
        <w:trPr>
          <w:trHeight w:val="2209"/>
        </w:trPr>
        <w:tc>
          <w:tcPr>
            <w:tcW w:w="836" w:type="dxa"/>
          </w:tcPr>
          <w:p w:rsidR="00862A17" w:rsidRPr="008C4A7F" w:rsidRDefault="00862A17" w:rsidP="00E008E7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>
              <w:rPr>
                <w:rFonts w:cstheme="minorHAnsi"/>
                <w:b/>
                <w:sz w:val="20"/>
                <w:szCs w:val="20"/>
                <w:lang w:val="ru-RU"/>
              </w:rPr>
              <w:t>Номер случая</w:t>
            </w:r>
          </w:p>
        </w:tc>
        <w:tc>
          <w:tcPr>
            <w:tcW w:w="1161" w:type="dxa"/>
            <w:vAlign w:val="center"/>
          </w:tcPr>
          <w:p w:rsidR="00862A17" w:rsidRPr="008C4A7F" w:rsidRDefault="00862A17" w:rsidP="00E008E7">
            <w:pPr>
              <w:jc w:val="center"/>
              <w:rPr>
                <w:rFonts w:cstheme="minorHAnsi"/>
                <w:sz w:val="20"/>
                <w:szCs w:val="20"/>
                <w:lang w:val="ru-RU"/>
              </w:rPr>
            </w:pPr>
            <w:r>
              <w:rPr>
                <w:rFonts w:cstheme="minorHAnsi"/>
                <w:b/>
                <w:sz w:val="20"/>
                <w:szCs w:val="20"/>
                <w:lang w:val="ru-RU"/>
              </w:rPr>
              <w:t>Описание</w: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  <w:lang w:val="ru-RU"/>
              </w:rPr>
              <w:t>НЯ</w:t>
            </w:r>
          </w:p>
        </w:tc>
        <w:tc>
          <w:tcPr>
            <w:tcW w:w="1452" w:type="dxa"/>
            <w:vAlign w:val="center"/>
          </w:tcPr>
          <w:p w:rsidR="00862A17" w:rsidRPr="008C4A7F" w:rsidRDefault="00862A17" w:rsidP="00E008E7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>
              <w:rPr>
                <w:rFonts w:cstheme="minorHAnsi"/>
                <w:b/>
                <w:sz w:val="20"/>
                <w:szCs w:val="20"/>
                <w:lang w:val="ru-RU"/>
              </w:rPr>
              <w:t>Дата, когда НЯ произошло</w:t>
            </w:r>
          </w:p>
        </w:tc>
        <w:tc>
          <w:tcPr>
            <w:tcW w:w="1016" w:type="dxa"/>
            <w:vAlign w:val="center"/>
          </w:tcPr>
          <w:p w:rsidR="00862A17" w:rsidRPr="008C4A7F" w:rsidRDefault="00862A17" w:rsidP="00E008E7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E71487">
              <w:rPr>
                <w:rFonts w:cstheme="minorHAnsi"/>
                <w:b/>
                <w:sz w:val="20"/>
                <w:szCs w:val="20"/>
              </w:rPr>
              <w:fldChar w:fldCharType="begin"/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E71487">
              <w:rPr>
                <w:rFonts w:cstheme="minorHAnsi"/>
                <w:b/>
                <w:sz w:val="20"/>
                <w:szCs w:val="20"/>
              </w:rPr>
              <w:instrText>AutoTextList</w:instrTex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 \</w:instrText>
            </w:r>
            <w:r w:rsidRPr="00E71487">
              <w:rPr>
                <w:rFonts w:cstheme="minorHAnsi"/>
                <w:b/>
                <w:sz w:val="20"/>
                <w:szCs w:val="20"/>
              </w:rPr>
              <w:instrText>s</w:instrTex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E71487">
              <w:rPr>
                <w:rFonts w:cstheme="minorHAnsi"/>
                <w:b/>
                <w:sz w:val="20"/>
                <w:szCs w:val="20"/>
              </w:rPr>
              <w:instrText>NoStyle</w:instrTex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\</w:instrText>
            </w:r>
            <w:r w:rsidRPr="00E71487">
              <w:rPr>
                <w:rFonts w:cstheme="minorHAnsi"/>
                <w:b/>
                <w:sz w:val="20"/>
                <w:szCs w:val="20"/>
              </w:rPr>
              <w:instrText>t</w:instrTex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"</w:instrText>
            </w:r>
            <w:r w:rsidRPr="00E71487">
              <w:rPr>
                <w:rFonts w:cstheme="minorHAnsi"/>
                <w:b/>
                <w:sz w:val="20"/>
                <w:szCs w:val="20"/>
              </w:rPr>
              <w:instrText>Indicate</w:instrTex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E71487">
              <w:rPr>
                <w:rFonts w:cstheme="minorHAnsi"/>
                <w:b/>
                <w:sz w:val="20"/>
                <w:szCs w:val="20"/>
              </w:rPr>
              <w:instrText>the</w:instrTex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E71487">
              <w:rPr>
                <w:rFonts w:cstheme="minorHAnsi"/>
                <w:b/>
                <w:sz w:val="20"/>
                <w:szCs w:val="20"/>
              </w:rPr>
              <w:instrText>outcome</w:instrTex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E71487">
              <w:rPr>
                <w:rFonts w:cstheme="minorHAnsi"/>
                <w:b/>
                <w:sz w:val="20"/>
                <w:szCs w:val="20"/>
              </w:rPr>
              <w:instrText>of</w:instrTex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E71487">
              <w:rPr>
                <w:rFonts w:cstheme="minorHAnsi"/>
                <w:b/>
                <w:sz w:val="20"/>
                <w:szCs w:val="20"/>
              </w:rPr>
              <w:instrText>the</w:instrTex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E71487">
              <w:rPr>
                <w:rFonts w:cstheme="minorHAnsi"/>
                <w:b/>
                <w:sz w:val="20"/>
                <w:szCs w:val="20"/>
              </w:rPr>
              <w:instrText>adverse</w:instrTex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E71487">
              <w:rPr>
                <w:rFonts w:cstheme="minorHAnsi"/>
                <w:b/>
                <w:sz w:val="20"/>
                <w:szCs w:val="20"/>
              </w:rPr>
              <w:instrText>event</w:instrTex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(</w:instrText>
            </w:r>
            <w:r w:rsidRPr="00E71487">
              <w:rPr>
                <w:rFonts w:cstheme="minorHAnsi"/>
                <w:b/>
                <w:sz w:val="20"/>
                <w:szCs w:val="20"/>
              </w:rPr>
              <w:instrText>Did</w:instrTex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E71487">
              <w:rPr>
                <w:rFonts w:cstheme="minorHAnsi"/>
                <w:b/>
                <w:sz w:val="20"/>
                <w:szCs w:val="20"/>
              </w:rPr>
              <w:instrText>adverse</w:instrTex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E71487">
              <w:rPr>
                <w:rFonts w:cstheme="minorHAnsi"/>
                <w:b/>
                <w:sz w:val="20"/>
                <w:szCs w:val="20"/>
              </w:rPr>
              <w:instrText>event</w:instrTex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E71487">
              <w:rPr>
                <w:rFonts w:cstheme="minorHAnsi"/>
                <w:b/>
                <w:sz w:val="20"/>
                <w:szCs w:val="20"/>
              </w:rPr>
              <w:instrText>resolve</w:instrTex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E71487">
              <w:rPr>
                <w:rFonts w:cstheme="minorHAnsi"/>
                <w:b/>
                <w:sz w:val="20"/>
                <w:szCs w:val="20"/>
              </w:rPr>
              <w:instrText>or</w:instrTex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E71487">
              <w:rPr>
                <w:rFonts w:cstheme="minorHAnsi"/>
                <w:b/>
                <w:sz w:val="20"/>
                <w:szCs w:val="20"/>
              </w:rPr>
              <w:instrText>was</w:instrTex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E71487">
              <w:rPr>
                <w:rFonts w:cstheme="minorHAnsi"/>
                <w:b/>
                <w:sz w:val="20"/>
                <w:szCs w:val="20"/>
              </w:rPr>
              <w:instrText>outcome</w:instrTex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E71487">
              <w:rPr>
                <w:rFonts w:cstheme="minorHAnsi"/>
                <w:b/>
                <w:sz w:val="20"/>
                <w:szCs w:val="20"/>
              </w:rPr>
              <w:instrText>unknown</w:instrTex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?)." </w:instrText>
            </w:r>
            <w:r w:rsidRPr="00E71487">
              <w:rPr>
                <w:rFonts w:cstheme="minorHAnsi"/>
                <w:b/>
                <w:sz w:val="20"/>
                <w:szCs w:val="20"/>
              </w:rPr>
              <w:fldChar w:fldCharType="separate"/>
            </w:r>
          </w:p>
          <w:p w:rsidR="00862A17" w:rsidRPr="008C4A7F" w:rsidRDefault="00862A17" w:rsidP="00E008E7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>
              <w:rPr>
                <w:rFonts w:cstheme="minorHAnsi"/>
                <w:b/>
                <w:sz w:val="20"/>
                <w:szCs w:val="20"/>
                <w:lang w:val="ru-RU"/>
              </w:rPr>
              <w:t>НЯ завершилось</w:t>
            </w:r>
            <w:r w:rsidRPr="00E71487">
              <w:rPr>
                <w:rFonts w:cstheme="minorHAnsi"/>
                <w:b/>
                <w:sz w:val="20"/>
                <w:szCs w:val="20"/>
              </w:rPr>
              <w:fldChar w:fldCharType="end"/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t>?</w:t>
            </w:r>
          </w:p>
          <w:p w:rsidR="00862A17" w:rsidRPr="008C4A7F" w:rsidRDefault="00862A17" w:rsidP="00E008E7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>
              <w:rPr>
                <w:rFonts w:cstheme="minorHAnsi"/>
                <w:b/>
                <w:sz w:val="20"/>
                <w:szCs w:val="20"/>
                <w:lang w:val="ru-RU"/>
              </w:rPr>
              <w:t>Да</w: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t>/</w:t>
            </w:r>
            <w:r>
              <w:rPr>
                <w:rFonts w:cstheme="minorHAnsi"/>
                <w:b/>
                <w:sz w:val="20"/>
                <w:szCs w:val="20"/>
                <w:lang w:val="ru-RU"/>
              </w:rPr>
              <w:t>Нет</w:t>
            </w:r>
          </w:p>
        </w:tc>
        <w:tc>
          <w:tcPr>
            <w:tcW w:w="1225" w:type="dxa"/>
            <w:vAlign w:val="center"/>
          </w:tcPr>
          <w:p w:rsidR="00862A17" w:rsidRPr="008C4A7F" w:rsidRDefault="00862A17" w:rsidP="00E008E7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>
              <w:rPr>
                <w:rFonts w:cstheme="minorHAnsi"/>
                <w:b/>
                <w:sz w:val="20"/>
                <w:szCs w:val="20"/>
                <w:lang w:val="ru-RU"/>
              </w:rPr>
              <w:t>Дата завершения НЯ</w:t>
            </w:r>
          </w:p>
        </w:tc>
        <w:tc>
          <w:tcPr>
            <w:tcW w:w="1305" w:type="dxa"/>
            <w:vAlign w:val="center"/>
          </w:tcPr>
          <w:p w:rsidR="00862A17" w:rsidRPr="008C4A7F" w:rsidRDefault="00862A17" w:rsidP="00E008E7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>
              <w:rPr>
                <w:rFonts w:cstheme="minorHAnsi"/>
                <w:b/>
                <w:sz w:val="20"/>
                <w:szCs w:val="20"/>
                <w:lang w:val="ru-RU"/>
              </w:rPr>
              <w:t>НЯ завершилось после прекращения приема препарата или снижения дозы</w:t>
            </w:r>
          </w:p>
        </w:tc>
        <w:tc>
          <w:tcPr>
            <w:tcW w:w="1597" w:type="dxa"/>
            <w:vAlign w:val="center"/>
          </w:tcPr>
          <w:p w:rsidR="00862A17" w:rsidRPr="008C4A7F" w:rsidRDefault="00862A17" w:rsidP="00E008E7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>
              <w:rPr>
                <w:rFonts w:cstheme="minorHAnsi"/>
                <w:b/>
                <w:sz w:val="20"/>
                <w:szCs w:val="20"/>
                <w:lang w:val="ru-RU"/>
              </w:rPr>
              <w:t>Возобновилось ли НЯ после возобновления курса лечения</w:t>
            </w:r>
          </w:p>
        </w:tc>
        <w:tc>
          <w:tcPr>
            <w:tcW w:w="1161" w:type="dxa"/>
          </w:tcPr>
          <w:p w:rsidR="00862A17" w:rsidRPr="008C4A7F" w:rsidRDefault="00862A17" w:rsidP="00E008E7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</w:p>
          <w:p w:rsidR="00862A17" w:rsidRPr="008C4A7F" w:rsidRDefault="00862A17" w:rsidP="00E008E7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>
              <w:rPr>
                <w:rFonts w:cstheme="minorHAnsi"/>
                <w:b/>
                <w:sz w:val="20"/>
                <w:szCs w:val="20"/>
                <w:lang w:val="ru-RU"/>
              </w:rPr>
              <w:t xml:space="preserve">Связь НЯ с препаратом </w:t>
            </w:r>
            <w:r>
              <w:rPr>
                <w:rFonts w:cstheme="minorHAnsi"/>
                <w:b/>
                <w:sz w:val="20"/>
                <w:szCs w:val="20"/>
              </w:rPr>
              <w:t>J</w: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t>&amp;</w:t>
            </w:r>
            <w:r>
              <w:rPr>
                <w:rFonts w:cstheme="minorHAnsi"/>
                <w:b/>
                <w:sz w:val="20"/>
                <w:szCs w:val="20"/>
              </w:rPr>
              <w:t>J</w: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  <w:lang w:val="ru-RU"/>
              </w:rPr>
              <w:t>Да</w: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t>/</w:t>
            </w:r>
            <w:r>
              <w:rPr>
                <w:rFonts w:cstheme="minorHAnsi"/>
                <w:b/>
                <w:sz w:val="20"/>
                <w:szCs w:val="20"/>
                <w:lang w:val="ru-RU"/>
              </w:rPr>
              <w:t>Нет</w: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t>?</w:t>
            </w:r>
          </w:p>
        </w:tc>
      </w:tr>
      <w:tr w:rsidR="00D01387" w:rsidRPr="00436901" w:rsidTr="00D01387">
        <w:trPr>
          <w:trHeight w:val="807"/>
        </w:trPr>
        <w:tc>
          <w:tcPr>
            <w:tcW w:w="836" w:type="dxa"/>
          </w:tcPr>
          <w:p w:rsidR="00862A17" w:rsidRPr="00436901" w:rsidRDefault="00862A17" w:rsidP="00862A17">
            <w:pPr>
              <w:rPr>
                <w:lang w:val="ru-RU"/>
              </w:rPr>
            </w:pPr>
            <w:r w:rsidRPr="00436901">
              <w:rPr>
                <w:lang w:val="ru-RU"/>
              </w:rPr>
              <w:t>0 (</w:t>
            </w:r>
            <w:r>
              <w:rPr>
                <w:lang w:val="ru-RU"/>
              </w:rPr>
              <w:t>Пример</w:t>
            </w:r>
            <w:r w:rsidRPr="00436901">
              <w:rPr>
                <w:lang w:val="ru-RU"/>
              </w:rPr>
              <w:t>)</w:t>
            </w:r>
          </w:p>
        </w:tc>
        <w:tc>
          <w:tcPr>
            <w:tcW w:w="1161" w:type="dxa"/>
          </w:tcPr>
          <w:p w:rsidR="00862A17" w:rsidRPr="00862A17" w:rsidRDefault="00174274" w:rsidP="00862A17">
            <w:pPr>
              <w:rPr>
                <w:lang w:val="ru-RU"/>
              </w:rPr>
            </w:pPr>
            <w:r>
              <w:rPr>
                <w:lang w:val="ru-RU"/>
              </w:rPr>
              <w:t>НЯ</w:t>
            </w:r>
            <w:r w:rsidR="00862A17" w:rsidRPr="00436901">
              <w:rPr>
                <w:lang w:val="ru-RU"/>
              </w:rPr>
              <w:t xml:space="preserve"> 1 </w:t>
            </w:r>
            <w:r w:rsidR="00862A17">
              <w:rPr>
                <w:lang w:val="ru-RU"/>
              </w:rPr>
              <w:t>описание</w:t>
            </w:r>
          </w:p>
        </w:tc>
        <w:tc>
          <w:tcPr>
            <w:tcW w:w="1452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 w:rsidRPr="00436901">
              <w:rPr>
                <w:lang w:val="ru-RU"/>
              </w:rPr>
              <w:t>01.01.2016</w:t>
            </w:r>
          </w:p>
        </w:tc>
        <w:tc>
          <w:tcPr>
            <w:tcW w:w="1016" w:type="dxa"/>
          </w:tcPr>
          <w:p w:rsidR="00862A17" w:rsidRPr="00862A17" w:rsidRDefault="00862A17" w:rsidP="00E008E7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225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 w:rsidRPr="00436901">
              <w:rPr>
                <w:lang w:val="ru-RU"/>
              </w:rPr>
              <w:t>31.01.2016</w:t>
            </w:r>
          </w:p>
        </w:tc>
        <w:tc>
          <w:tcPr>
            <w:tcW w:w="1305" w:type="dxa"/>
          </w:tcPr>
          <w:p w:rsidR="00862A17" w:rsidRPr="00862A17" w:rsidRDefault="00862A17" w:rsidP="00E008E7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597" w:type="dxa"/>
          </w:tcPr>
          <w:p w:rsidR="00862A17" w:rsidRPr="00862A17" w:rsidRDefault="00862A17" w:rsidP="00E008E7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1161" w:type="dxa"/>
          </w:tcPr>
          <w:p w:rsidR="00862A17" w:rsidRPr="00862A17" w:rsidRDefault="00862A17" w:rsidP="00E008E7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D01387" w:rsidRPr="00436901" w:rsidTr="00D01387">
        <w:trPr>
          <w:trHeight w:val="277"/>
        </w:trPr>
        <w:tc>
          <w:tcPr>
            <w:tcW w:w="836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 w:rsidRPr="00436901">
              <w:rPr>
                <w:lang w:val="ru-RU"/>
              </w:rPr>
              <w:t>1</w:t>
            </w:r>
          </w:p>
        </w:tc>
        <w:tc>
          <w:tcPr>
            <w:tcW w:w="1161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452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016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225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305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597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161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</w:tr>
      <w:tr w:rsidR="00D01387" w:rsidRPr="00436901" w:rsidTr="00D01387">
        <w:trPr>
          <w:trHeight w:val="265"/>
        </w:trPr>
        <w:tc>
          <w:tcPr>
            <w:tcW w:w="836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 w:rsidRPr="00436901">
              <w:rPr>
                <w:lang w:val="ru-RU"/>
              </w:rPr>
              <w:t>2</w:t>
            </w:r>
          </w:p>
        </w:tc>
        <w:tc>
          <w:tcPr>
            <w:tcW w:w="1161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452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016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225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305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597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161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</w:tr>
      <w:tr w:rsidR="00D01387" w:rsidRPr="00436901" w:rsidTr="00D01387">
        <w:trPr>
          <w:trHeight w:val="265"/>
        </w:trPr>
        <w:tc>
          <w:tcPr>
            <w:tcW w:w="836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 w:rsidRPr="00436901">
              <w:rPr>
                <w:lang w:val="ru-RU"/>
              </w:rPr>
              <w:t>3</w:t>
            </w:r>
          </w:p>
        </w:tc>
        <w:tc>
          <w:tcPr>
            <w:tcW w:w="1161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452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016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225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305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597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161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</w:tr>
      <w:tr w:rsidR="00D01387" w:rsidRPr="00436901" w:rsidTr="00D01387">
        <w:trPr>
          <w:trHeight w:val="265"/>
        </w:trPr>
        <w:tc>
          <w:tcPr>
            <w:tcW w:w="836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 w:rsidRPr="00436901">
              <w:rPr>
                <w:lang w:val="ru-RU"/>
              </w:rPr>
              <w:t>4</w:t>
            </w:r>
          </w:p>
        </w:tc>
        <w:tc>
          <w:tcPr>
            <w:tcW w:w="1161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452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016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225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305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597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161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</w:tr>
      <w:tr w:rsidR="00D01387" w:rsidRPr="00436901" w:rsidTr="00D01387">
        <w:trPr>
          <w:trHeight w:val="277"/>
        </w:trPr>
        <w:tc>
          <w:tcPr>
            <w:tcW w:w="836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 w:rsidRPr="00436901">
              <w:rPr>
                <w:lang w:val="ru-RU"/>
              </w:rPr>
              <w:t>5</w:t>
            </w:r>
          </w:p>
        </w:tc>
        <w:tc>
          <w:tcPr>
            <w:tcW w:w="1161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452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016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225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305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597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161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</w:tr>
      <w:tr w:rsidR="00D01387" w:rsidRPr="00436901" w:rsidTr="00D01387">
        <w:trPr>
          <w:trHeight w:val="277"/>
        </w:trPr>
        <w:tc>
          <w:tcPr>
            <w:tcW w:w="836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 w:rsidRPr="00436901">
              <w:rPr>
                <w:lang w:val="ru-RU"/>
              </w:rPr>
              <w:t>6</w:t>
            </w:r>
          </w:p>
        </w:tc>
        <w:tc>
          <w:tcPr>
            <w:tcW w:w="1161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452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016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225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305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597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161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</w:tr>
    </w:tbl>
    <w:p w:rsidR="00862A17" w:rsidRPr="008C4A7F" w:rsidRDefault="00862A17" w:rsidP="00862A17">
      <w:pPr>
        <w:rPr>
          <w:lang w:val="ru-RU"/>
        </w:rPr>
      </w:pPr>
      <w:r>
        <w:rPr>
          <w:lang w:val="ru-RU"/>
        </w:rPr>
        <w:t>*Для</w:t>
      </w:r>
      <w:r w:rsidRPr="008C4A7F">
        <w:rPr>
          <w:lang w:val="ru-RU"/>
        </w:rPr>
        <w:t xml:space="preserve"> </w:t>
      </w:r>
      <w:r>
        <w:rPr>
          <w:lang w:val="ru-RU"/>
        </w:rPr>
        <w:t>каждого</w:t>
      </w:r>
      <w:r w:rsidRPr="008C4A7F">
        <w:rPr>
          <w:lang w:val="ru-RU"/>
        </w:rPr>
        <w:t xml:space="preserve"> </w:t>
      </w:r>
      <w:r>
        <w:rPr>
          <w:lang w:val="ru-RU"/>
        </w:rPr>
        <w:t>случая</w:t>
      </w:r>
      <w:r w:rsidRPr="008C4A7F">
        <w:rPr>
          <w:lang w:val="ru-RU"/>
        </w:rPr>
        <w:t xml:space="preserve">, </w:t>
      </w:r>
      <w:r>
        <w:rPr>
          <w:lang w:val="ru-RU"/>
        </w:rPr>
        <w:t>описанного</w:t>
      </w:r>
      <w:r w:rsidRPr="008C4A7F">
        <w:rPr>
          <w:lang w:val="ru-RU"/>
        </w:rPr>
        <w:t xml:space="preserve"> </w:t>
      </w:r>
      <w:r>
        <w:rPr>
          <w:lang w:val="ru-RU"/>
        </w:rPr>
        <w:t>выше</w:t>
      </w:r>
      <w:r w:rsidRPr="008C4A7F">
        <w:rPr>
          <w:lang w:val="ru-RU"/>
        </w:rPr>
        <w:t xml:space="preserve">, </w:t>
      </w:r>
      <w:r>
        <w:rPr>
          <w:lang w:val="ru-RU"/>
        </w:rPr>
        <w:t>пожалуйста, укажите</w:t>
      </w:r>
      <w:r w:rsidRPr="008C4A7F">
        <w:rPr>
          <w:lang w:val="ru-RU"/>
        </w:rPr>
        <w:t xml:space="preserve"> </w:t>
      </w:r>
      <w:r>
        <w:rPr>
          <w:lang w:val="ru-RU"/>
        </w:rPr>
        <w:t>предпринятые</w:t>
      </w:r>
      <w:r w:rsidRPr="008C4A7F">
        <w:rPr>
          <w:lang w:val="ru-RU"/>
        </w:rPr>
        <w:t xml:space="preserve"> </w:t>
      </w:r>
      <w:r>
        <w:rPr>
          <w:lang w:val="ru-RU"/>
        </w:rPr>
        <w:t>меры</w:t>
      </w:r>
      <w:r w:rsidRPr="008C4A7F">
        <w:rPr>
          <w:lang w:val="ru-RU"/>
        </w:rPr>
        <w:t xml:space="preserve"> </w:t>
      </w:r>
      <w:r>
        <w:rPr>
          <w:lang w:val="ru-RU"/>
        </w:rPr>
        <w:t>в</w:t>
      </w:r>
      <w:r w:rsidRPr="008C4A7F">
        <w:rPr>
          <w:lang w:val="ru-RU"/>
        </w:rPr>
        <w:t xml:space="preserve"> </w:t>
      </w:r>
      <w:r>
        <w:rPr>
          <w:lang w:val="ru-RU"/>
        </w:rPr>
        <w:t>отношении</w:t>
      </w:r>
      <w:r w:rsidRPr="008C4A7F">
        <w:rPr>
          <w:lang w:val="ru-RU"/>
        </w:rPr>
        <w:t xml:space="preserve"> </w:t>
      </w:r>
      <w:r>
        <w:rPr>
          <w:lang w:val="ru-RU"/>
        </w:rPr>
        <w:t>препарата</w:t>
      </w:r>
      <w:r w:rsidRPr="008C4A7F">
        <w:rPr>
          <w:lang w:val="ru-RU"/>
        </w:rPr>
        <w:t xml:space="preserve">  </w:t>
      </w:r>
    </w:p>
    <w:tbl>
      <w:tblPr>
        <w:tblStyle w:val="TableGrid"/>
        <w:tblW w:w="9904" w:type="dxa"/>
        <w:tblLayout w:type="fixed"/>
        <w:tblLook w:val="04A0" w:firstRow="1" w:lastRow="0" w:firstColumn="1" w:lastColumn="0" w:noHBand="0" w:noVBand="1"/>
      </w:tblPr>
      <w:tblGrid>
        <w:gridCol w:w="880"/>
        <w:gridCol w:w="2268"/>
        <w:gridCol w:w="2268"/>
        <w:gridCol w:w="1417"/>
        <w:gridCol w:w="1276"/>
        <w:gridCol w:w="1795"/>
      </w:tblGrid>
      <w:tr w:rsidR="00862A17" w:rsidRPr="00436901" w:rsidTr="00862A17">
        <w:tc>
          <w:tcPr>
            <w:tcW w:w="880" w:type="dxa"/>
          </w:tcPr>
          <w:p w:rsidR="00862A17" w:rsidRPr="008C4A7F" w:rsidRDefault="00862A17" w:rsidP="00E008E7">
            <w:pPr>
              <w:rPr>
                <w:rFonts w:cstheme="minorHAnsi"/>
                <w:b/>
                <w:sz w:val="20"/>
                <w:szCs w:val="20"/>
                <w:lang w:val="ru-RU"/>
              </w:rPr>
            </w:pPr>
            <w:r>
              <w:rPr>
                <w:rFonts w:cstheme="minorHAnsi"/>
                <w:b/>
                <w:sz w:val="20"/>
                <w:szCs w:val="20"/>
                <w:lang w:val="ru-RU"/>
              </w:rPr>
              <w:t>Номер НЯ</w:t>
            </w:r>
          </w:p>
        </w:tc>
        <w:tc>
          <w:tcPr>
            <w:tcW w:w="2268" w:type="dxa"/>
          </w:tcPr>
          <w:p w:rsidR="00862A17" w:rsidRPr="0095274F" w:rsidRDefault="00862A17" w:rsidP="00E008E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5274F">
              <w:rPr>
                <w:rFonts w:cstheme="minorHAnsi"/>
                <w:b/>
                <w:sz w:val="20"/>
                <w:szCs w:val="20"/>
              </w:rPr>
              <w:fldChar w:fldCharType="begin"/>
            </w:r>
            <w:r w:rsidRPr="0095274F">
              <w:rPr>
                <w:rFonts w:cstheme="minorHAnsi"/>
                <w:b/>
                <w:sz w:val="20"/>
                <w:szCs w:val="20"/>
              </w:rPr>
              <w:instrText xml:space="preserve"> AutoTextList  \s NoStyle \t "At least one suspect drug must be a J&amp;J drug. Additional suspect products may be non-company (i.e., non J&amp;J) products.  Enter the suspect product’s generic and trade name. If there is only one suspect dug, the second line may be left blank"</w:instrText>
            </w:r>
          </w:p>
          <w:p w:rsidR="00862A17" w:rsidRPr="008C4A7F" w:rsidRDefault="00862A17" w:rsidP="00E008E7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fldChar w:fldCharType="separate"/>
            </w:r>
            <w:r>
              <w:rPr>
                <w:rFonts w:cstheme="minorHAnsi"/>
                <w:b/>
                <w:sz w:val="20"/>
                <w:szCs w:val="20"/>
                <w:lang w:val="ru-RU"/>
              </w:rPr>
              <w:t>Наименование препарата</w:t>
            </w:r>
          </w:p>
          <w:p w:rsidR="00862A17" w:rsidRPr="008C4A7F" w:rsidRDefault="00862A17" w:rsidP="00E008E7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t>(</w:t>
            </w:r>
            <w:r>
              <w:rPr>
                <w:rFonts w:cstheme="minorHAnsi"/>
                <w:b/>
                <w:sz w:val="20"/>
                <w:szCs w:val="20"/>
                <w:lang w:val="ru-RU"/>
              </w:rPr>
              <w:t>МНН</w: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t>/</w:t>
            </w:r>
            <w:r>
              <w:rPr>
                <w:rFonts w:cstheme="minorHAnsi"/>
                <w:b/>
                <w:sz w:val="20"/>
                <w:szCs w:val="20"/>
                <w:lang w:val="ru-RU"/>
              </w:rPr>
              <w:t>торговое название</w:t>
            </w:r>
            <w:r w:rsidRPr="008C4A7F">
              <w:rPr>
                <w:rFonts w:cstheme="minorHAnsi"/>
                <w:b/>
                <w:sz w:val="20"/>
                <w:szCs w:val="20"/>
                <w:lang w:val="ru-RU"/>
              </w:rPr>
              <w:t>)</w:t>
            </w:r>
            <w:r w:rsidRPr="0095274F">
              <w:rPr>
                <w:rFonts w:cstheme="minorHAnsi"/>
                <w:b/>
                <w:sz w:val="20"/>
                <w:szCs w:val="20"/>
              </w:rPr>
              <w:fldChar w:fldCharType="end"/>
            </w:r>
          </w:p>
          <w:p w:rsidR="00862A17" w:rsidRPr="008C4A7F" w:rsidRDefault="00862A17" w:rsidP="00E008E7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</w:p>
        </w:tc>
        <w:tc>
          <w:tcPr>
            <w:tcW w:w="2268" w:type="dxa"/>
            <w:vAlign w:val="center"/>
          </w:tcPr>
          <w:p w:rsidR="00862A17" w:rsidRPr="007038CD" w:rsidRDefault="00862A17" w:rsidP="00E008E7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 w:rsidRPr="0095274F">
              <w:rPr>
                <w:rFonts w:cstheme="minorHAnsi"/>
                <w:b/>
                <w:sz w:val="20"/>
                <w:szCs w:val="20"/>
              </w:rPr>
              <w:fldChar w:fldCharType="begin"/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AutoTextList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 \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s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NoStyle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\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t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"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Dose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: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total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single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dose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(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not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total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daily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dose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).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Formulation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eg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tablet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.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Strength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: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dose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of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individual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unit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eg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50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mg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.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Frequency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=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number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of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administration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times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per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period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eg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twice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daily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.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Route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eg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instrText>oral</w:instrTex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instrText xml:space="preserve"> " </w:instrText>
            </w:r>
            <w:r w:rsidRPr="0095274F">
              <w:rPr>
                <w:rFonts w:cstheme="minorHAnsi"/>
                <w:b/>
                <w:sz w:val="20"/>
                <w:szCs w:val="20"/>
              </w:rPr>
              <w:fldChar w:fldCharType="separate"/>
            </w:r>
            <w:r>
              <w:rPr>
                <w:rFonts w:cstheme="minorHAnsi"/>
                <w:b/>
                <w:sz w:val="20"/>
                <w:szCs w:val="20"/>
                <w:lang w:val="ru-RU"/>
              </w:rPr>
              <w:t>Доза</w: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t>/</w:t>
            </w:r>
            <w:r>
              <w:rPr>
                <w:rFonts w:cstheme="minorHAnsi"/>
                <w:b/>
                <w:sz w:val="20"/>
                <w:szCs w:val="20"/>
                <w:lang w:val="ru-RU"/>
              </w:rPr>
              <w:t>форма</w: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  <w:lang w:val="ru-RU"/>
              </w:rPr>
              <w:t>выпуска</w: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t>/</w:t>
            </w:r>
            <w:r>
              <w:rPr>
                <w:rFonts w:cstheme="minorHAnsi"/>
                <w:b/>
                <w:sz w:val="20"/>
                <w:szCs w:val="20"/>
                <w:lang w:val="ru-RU"/>
              </w:rPr>
              <w:t>дозировка</w: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t>/</w:t>
            </w:r>
            <w:r>
              <w:rPr>
                <w:rFonts w:cstheme="minorHAnsi"/>
                <w:b/>
                <w:sz w:val="20"/>
                <w:szCs w:val="20"/>
                <w:lang w:val="ru-RU"/>
              </w:rPr>
              <w:t>частота приема</w:t>
            </w:r>
            <w:r w:rsidRPr="007038CD">
              <w:rPr>
                <w:rFonts w:cstheme="minorHAnsi"/>
                <w:b/>
                <w:sz w:val="20"/>
                <w:szCs w:val="20"/>
                <w:lang w:val="ru-RU"/>
              </w:rPr>
              <w:t>/</w:t>
            </w:r>
            <w:r w:rsidRPr="0095274F">
              <w:rPr>
                <w:rFonts w:cstheme="minorHAnsi"/>
                <w:b/>
                <w:sz w:val="20"/>
                <w:szCs w:val="20"/>
              </w:rPr>
              <w:fldChar w:fldCharType="end"/>
            </w:r>
            <w:r>
              <w:rPr>
                <w:rFonts w:cstheme="minorHAnsi"/>
                <w:b/>
                <w:sz w:val="20"/>
                <w:szCs w:val="20"/>
                <w:lang w:val="ru-RU"/>
              </w:rPr>
              <w:t>способ приема</w:t>
            </w:r>
          </w:p>
        </w:tc>
        <w:tc>
          <w:tcPr>
            <w:tcW w:w="1417" w:type="dxa"/>
            <w:vAlign w:val="center"/>
          </w:tcPr>
          <w:p w:rsidR="00862A17" w:rsidRPr="00436901" w:rsidRDefault="00862A17" w:rsidP="00E008E7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>
              <w:rPr>
                <w:rFonts w:cstheme="minorHAnsi"/>
                <w:b/>
                <w:sz w:val="20"/>
                <w:szCs w:val="20"/>
                <w:lang w:val="ru-RU"/>
              </w:rPr>
              <w:t>Предпринятые меры</w:t>
            </w:r>
            <w:r w:rsidRPr="00436901">
              <w:rPr>
                <w:rFonts w:cstheme="minorHAnsi"/>
                <w:b/>
                <w:sz w:val="20"/>
                <w:szCs w:val="20"/>
                <w:lang w:val="ru-RU"/>
              </w:rPr>
              <w:t>*</w:t>
            </w:r>
          </w:p>
        </w:tc>
        <w:tc>
          <w:tcPr>
            <w:tcW w:w="1276" w:type="dxa"/>
            <w:vAlign w:val="center"/>
          </w:tcPr>
          <w:p w:rsidR="00862A17" w:rsidRPr="007038CD" w:rsidRDefault="00862A17" w:rsidP="00E008E7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>
              <w:rPr>
                <w:rFonts w:cstheme="minorHAnsi"/>
                <w:b/>
                <w:sz w:val="20"/>
                <w:szCs w:val="20"/>
                <w:lang w:val="ru-RU"/>
              </w:rPr>
              <w:t>Дата начала приема</w:t>
            </w:r>
          </w:p>
        </w:tc>
        <w:tc>
          <w:tcPr>
            <w:tcW w:w="1795" w:type="dxa"/>
            <w:vAlign w:val="center"/>
          </w:tcPr>
          <w:p w:rsidR="00862A17" w:rsidRPr="007038CD" w:rsidRDefault="00862A17" w:rsidP="00E008E7">
            <w:pPr>
              <w:jc w:val="center"/>
              <w:rPr>
                <w:rFonts w:cstheme="minorHAnsi"/>
                <w:b/>
                <w:sz w:val="20"/>
                <w:szCs w:val="20"/>
                <w:lang w:val="ru-RU"/>
              </w:rPr>
            </w:pPr>
            <w:r>
              <w:rPr>
                <w:rFonts w:cstheme="minorHAnsi"/>
                <w:b/>
                <w:sz w:val="20"/>
                <w:szCs w:val="20"/>
                <w:lang w:val="ru-RU"/>
              </w:rPr>
              <w:t>Дата завершения приема</w:t>
            </w:r>
          </w:p>
        </w:tc>
      </w:tr>
      <w:tr w:rsidR="00862A17" w:rsidRPr="00436901" w:rsidTr="00862A17">
        <w:tc>
          <w:tcPr>
            <w:tcW w:w="880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 w:rsidRPr="00436901">
              <w:rPr>
                <w:lang w:val="ru-RU"/>
              </w:rPr>
              <w:t>0</w:t>
            </w:r>
          </w:p>
        </w:tc>
        <w:tc>
          <w:tcPr>
            <w:tcW w:w="2268" w:type="dxa"/>
          </w:tcPr>
          <w:p w:rsidR="00862A17" w:rsidRPr="00174274" w:rsidRDefault="00174274" w:rsidP="00E008E7">
            <w:pPr>
              <w:rPr>
                <w:lang w:val="ru-RU"/>
              </w:rPr>
            </w:pPr>
            <w:r>
              <w:rPr>
                <w:lang w:val="ru-RU"/>
              </w:rPr>
              <w:t>Трабектедин</w:t>
            </w:r>
          </w:p>
        </w:tc>
        <w:tc>
          <w:tcPr>
            <w:tcW w:w="2268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>
              <w:t>xx</w:t>
            </w:r>
          </w:p>
        </w:tc>
        <w:tc>
          <w:tcPr>
            <w:tcW w:w="1417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>
              <w:t>DC</w:t>
            </w:r>
          </w:p>
        </w:tc>
        <w:tc>
          <w:tcPr>
            <w:tcW w:w="1276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 w:rsidRPr="00436901">
              <w:rPr>
                <w:lang w:val="ru-RU"/>
              </w:rPr>
              <w:t>12.12.2015</w:t>
            </w:r>
          </w:p>
        </w:tc>
        <w:tc>
          <w:tcPr>
            <w:tcW w:w="1795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 w:rsidRPr="00436901">
              <w:rPr>
                <w:lang w:val="ru-RU"/>
              </w:rPr>
              <w:t>01.01.2016</w:t>
            </w:r>
          </w:p>
        </w:tc>
      </w:tr>
      <w:tr w:rsidR="00862A17" w:rsidRPr="00436901" w:rsidTr="00862A17">
        <w:tc>
          <w:tcPr>
            <w:tcW w:w="880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 w:rsidRPr="00436901">
              <w:rPr>
                <w:lang w:val="ru-RU"/>
              </w:rPr>
              <w:t>0</w:t>
            </w:r>
          </w:p>
        </w:tc>
        <w:tc>
          <w:tcPr>
            <w:tcW w:w="2268" w:type="dxa"/>
          </w:tcPr>
          <w:p w:rsidR="00862A17" w:rsidRPr="00174274" w:rsidRDefault="00174274" w:rsidP="00E008E7">
            <w:pPr>
              <w:rPr>
                <w:lang w:val="ru-RU"/>
              </w:rPr>
            </w:pPr>
            <w:r>
              <w:rPr>
                <w:lang w:val="ru-RU"/>
              </w:rPr>
              <w:t>Пегилированный доксорубицин</w:t>
            </w:r>
          </w:p>
        </w:tc>
        <w:tc>
          <w:tcPr>
            <w:tcW w:w="2268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>
              <w:t>yy</w:t>
            </w:r>
          </w:p>
        </w:tc>
        <w:tc>
          <w:tcPr>
            <w:tcW w:w="1417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>
              <w:t>DC</w:t>
            </w:r>
          </w:p>
        </w:tc>
        <w:tc>
          <w:tcPr>
            <w:tcW w:w="1276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 w:rsidRPr="00436901">
              <w:rPr>
                <w:lang w:val="ru-RU"/>
              </w:rPr>
              <w:t>12.12.2015</w:t>
            </w:r>
          </w:p>
        </w:tc>
        <w:tc>
          <w:tcPr>
            <w:tcW w:w="1795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 w:rsidRPr="00436901">
              <w:rPr>
                <w:lang w:val="ru-RU"/>
              </w:rPr>
              <w:t>01.01.2016</w:t>
            </w:r>
          </w:p>
        </w:tc>
      </w:tr>
      <w:tr w:rsidR="00862A17" w:rsidRPr="00436901" w:rsidTr="00862A17">
        <w:tc>
          <w:tcPr>
            <w:tcW w:w="880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 w:rsidRPr="00436901">
              <w:rPr>
                <w:lang w:val="ru-RU"/>
              </w:rPr>
              <w:t>0</w:t>
            </w:r>
          </w:p>
        </w:tc>
        <w:tc>
          <w:tcPr>
            <w:tcW w:w="2268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>
              <w:rPr>
                <w:lang w:val="ru-RU"/>
              </w:rPr>
              <w:t>Препарат</w:t>
            </w:r>
            <w:r w:rsidRPr="00436901">
              <w:rPr>
                <w:lang w:val="ru-RU"/>
              </w:rPr>
              <w:t xml:space="preserve"> 3</w:t>
            </w:r>
          </w:p>
        </w:tc>
        <w:tc>
          <w:tcPr>
            <w:tcW w:w="2268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>
              <w:t>zz</w:t>
            </w:r>
          </w:p>
        </w:tc>
        <w:tc>
          <w:tcPr>
            <w:tcW w:w="1417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>
              <w:t>DECR</w:t>
            </w:r>
          </w:p>
        </w:tc>
        <w:tc>
          <w:tcPr>
            <w:tcW w:w="1276" w:type="dxa"/>
          </w:tcPr>
          <w:p w:rsidR="00862A17" w:rsidRPr="00436901" w:rsidRDefault="00862A17" w:rsidP="00E008E7">
            <w:pPr>
              <w:rPr>
                <w:lang w:val="ru-RU"/>
              </w:rPr>
            </w:pPr>
            <w:r w:rsidRPr="00436901">
              <w:rPr>
                <w:lang w:val="ru-RU"/>
              </w:rPr>
              <w:t>12.12.2015</w:t>
            </w:r>
          </w:p>
        </w:tc>
        <w:tc>
          <w:tcPr>
            <w:tcW w:w="1795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</w:tr>
      <w:tr w:rsidR="00862A17" w:rsidRPr="00436901" w:rsidTr="00862A17">
        <w:tc>
          <w:tcPr>
            <w:tcW w:w="880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2268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2268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417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795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</w:tr>
      <w:tr w:rsidR="00862A17" w:rsidRPr="00436901" w:rsidTr="00862A17">
        <w:tc>
          <w:tcPr>
            <w:tcW w:w="880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2268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2268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417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795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</w:tr>
      <w:tr w:rsidR="00862A17" w:rsidRPr="00436901" w:rsidTr="00862A17">
        <w:tc>
          <w:tcPr>
            <w:tcW w:w="880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2268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2268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417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795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</w:tr>
      <w:tr w:rsidR="00862A17" w:rsidRPr="00436901" w:rsidTr="00862A17">
        <w:tc>
          <w:tcPr>
            <w:tcW w:w="880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2268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2268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417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795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</w:tr>
      <w:tr w:rsidR="00862A17" w:rsidRPr="00436901" w:rsidTr="00862A17">
        <w:tc>
          <w:tcPr>
            <w:tcW w:w="880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2268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2268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417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795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</w:tr>
      <w:tr w:rsidR="00862A17" w:rsidRPr="00436901" w:rsidTr="00862A17">
        <w:tc>
          <w:tcPr>
            <w:tcW w:w="880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2268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2268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417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795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</w:tr>
      <w:tr w:rsidR="00862A17" w:rsidRPr="00436901" w:rsidTr="00862A17">
        <w:tc>
          <w:tcPr>
            <w:tcW w:w="880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2268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2268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417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795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</w:tr>
      <w:tr w:rsidR="00862A17" w:rsidRPr="00436901" w:rsidTr="00862A17">
        <w:tc>
          <w:tcPr>
            <w:tcW w:w="880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2268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2268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417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  <w:tc>
          <w:tcPr>
            <w:tcW w:w="1795" w:type="dxa"/>
          </w:tcPr>
          <w:p w:rsidR="00862A17" w:rsidRPr="00436901" w:rsidRDefault="00862A17" w:rsidP="00E008E7">
            <w:pPr>
              <w:rPr>
                <w:lang w:val="ru-RU"/>
              </w:rPr>
            </w:pPr>
          </w:p>
        </w:tc>
      </w:tr>
    </w:tbl>
    <w:p w:rsidR="00862A17" w:rsidRDefault="00D01387">
      <w:pPr>
        <w:rPr>
          <w:lang w:val="ru-RU"/>
        </w:rPr>
      </w:pPr>
      <w:r>
        <w:rPr>
          <w:lang w:val="ru-RU"/>
        </w:rPr>
        <w:t>*</w:t>
      </w:r>
      <w:r w:rsidRPr="00D01387">
        <w:rPr>
          <w:rFonts w:ascii="Arial Narrow" w:hAnsi="Arial Narrow"/>
          <w:sz w:val="16"/>
          <w:szCs w:val="16"/>
          <w:lang w:val="ru-RU"/>
        </w:rPr>
        <w:t xml:space="preserve"> </w:t>
      </w:r>
      <w:r>
        <w:rPr>
          <w:rFonts w:ascii="Arial Narrow" w:hAnsi="Arial Narrow"/>
          <w:sz w:val="16"/>
          <w:szCs w:val="16"/>
          <w:lang w:val="ru-RU"/>
        </w:rPr>
        <w:t>Предпринятые</w:t>
      </w:r>
      <w:r w:rsidRPr="007038CD">
        <w:rPr>
          <w:rFonts w:ascii="Arial Narrow" w:hAnsi="Arial Narrow"/>
          <w:sz w:val="16"/>
          <w:szCs w:val="16"/>
          <w:lang w:val="ru-RU"/>
        </w:rPr>
        <w:t xml:space="preserve"> </w:t>
      </w:r>
      <w:r>
        <w:rPr>
          <w:rFonts w:ascii="Arial Narrow" w:hAnsi="Arial Narrow"/>
          <w:sz w:val="16"/>
          <w:szCs w:val="16"/>
          <w:lang w:val="ru-RU"/>
        </w:rPr>
        <w:t>меры</w:t>
      </w:r>
      <w:r w:rsidRPr="007038CD">
        <w:rPr>
          <w:rFonts w:ascii="Arial Narrow" w:hAnsi="Arial Narrow"/>
          <w:sz w:val="16"/>
          <w:szCs w:val="16"/>
          <w:lang w:val="ru-RU"/>
        </w:rPr>
        <w:t xml:space="preserve"> </w:t>
      </w:r>
      <w:r w:rsidRPr="007038CD">
        <w:rPr>
          <w:rFonts w:ascii="Arial Narrow" w:hAnsi="Arial Narrow"/>
          <w:b/>
          <w:bCs/>
          <w:sz w:val="16"/>
          <w:szCs w:val="16"/>
          <w:lang w:val="ru-RU"/>
        </w:rPr>
        <w:t xml:space="preserve"> </w:t>
      </w:r>
      <w:r w:rsidRPr="007A4329">
        <w:rPr>
          <w:rFonts w:ascii="Arial Narrow" w:hAnsi="Arial Narrow"/>
          <w:sz w:val="16"/>
          <w:szCs w:val="16"/>
        </w:rPr>
        <w:t>DC</w:t>
      </w:r>
      <w:r w:rsidRPr="007038CD">
        <w:rPr>
          <w:rFonts w:ascii="Arial Narrow" w:hAnsi="Arial Narrow"/>
          <w:sz w:val="16"/>
          <w:szCs w:val="16"/>
          <w:lang w:val="ru-RU"/>
        </w:rPr>
        <w:t xml:space="preserve"> = </w:t>
      </w:r>
      <w:r>
        <w:rPr>
          <w:rFonts w:ascii="Arial Narrow" w:hAnsi="Arial Narrow"/>
          <w:sz w:val="16"/>
          <w:szCs w:val="16"/>
          <w:lang w:val="ru-RU"/>
        </w:rPr>
        <w:t>Отмена</w:t>
      </w:r>
      <w:r w:rsidRPr="007038CD">
        <w:rPr>
          <w:rFonts w:ascii="Arial Narrow" w:hAnsi="Arial Narrow"/>
          <w:sz w:val="16"/>
          <w:szCs w:val="16"/>
          <w:lang w:val="ru-RU"/>
        </w:rPr>
        <w:t xml:space="preserve"> </w:t>
      </w:r>
      <w:r>
        <w:rPr>
          <w:rFonts w:ascii="Arial Narrow" w:hAnsi="Arial Narrow"/>
          <w:sz w:val="16"/>
          <w:szCs w:val="16"/>
          <w:lang w:val="ru-RU"/>
        </w:rPr>
        <w:t>препарата</w:t>
      </w:r>
      <w:r w:rsidRPr="007038CD">
        <w:rPr>
          <w:rFonts w:ascii="Arial Narrow" w:hAnsi="Arial Narrow"/>
          <w:sz w:val="16"/>
          <w:szCs w:val="16"/>
          <w:lang w:val="ru-RU"/>
        </w:rPr>
        <w:t xml:space="preserve"> </w:t>
      </w:r>
      <w:r w:rsidRPr="007A4329">
        <w:rPr>
          <w:rFonts w:ascii="Arial Narrow" w:hAnsi="Arial Narrow"/>
          <w:sz w:val="16"/>
          <w:szCs w:val="16"/>
        </w:rPr>
        <w:t>INCR</w:t>
      </w:r>
      <w:r w:rsidRPr="007038CD">
        <w:rPr>
          <w:rFonts w:ascii="Arial Narrow" w:hAnsi="Arial Narrow"/>
          <w:sz w:val="16"/>
          <w:szCs w:val="16"/>
          <w:lang w:val="ru-RU"/>
        </w:rPr>
        <w:t xml:space="preserve"> = </w:t>
      </w:r>
      <w:r>
        <w:rPr>
          <w:rFonts w:ascii="Arial Narrow" w:hAnsi="Arial Narrow"/>
          <w:sz w:val="16"/>
          <w:szCs w:val="16"/>
          <w:lang w:val="ru-RU"/>
        </w:rPr>
        <w:t>увеличение</w:t>
      </w:r>
      <w:r w:rsidRPr="007038CD">
        <w:rPr>
          <w:rFonts w:ascii="Arial Narrow" w:hAnsi="Arial Narrow"/>
          <w:sz w:val="16"/>
          <w:szCs w:val="16"/>
          <w:lang w:val="ru-RU"/>
        </w:rPr>
        <w:t xml:space="preserve"> </w:t>
      </w:r>
      <w:r>
        <w:rPr>
          <w:rFonts w:ascii="Arial Narrow" w:hAnsi="Arial Narrow"/>
          <w:sz w:val="16"/>
          <w:szCs w:val="16"/>
          <w:lang w:val="ru-RU"/>
        </w:rPr>
        <w:t>дозы</w:t>
      </w:r>
      <w:r w:rsidRPr="007038CD">
        <w:rPr>
          <w:rFonts w:ascii="Arial Narrow" w:hAnsi="Arial Narrow"/>
          <w:sz w:val="16"/>
          <w:szCs w:val="16"/>
          <w:lang w:val="ru-RU"/>
        </w:rPr>
        <w:t xml:space="preserve"> </w:t>
      </w:r>
      <w:r w:rsidRPr="007A4329">
        <w:rPr>
          <w:rFonts w:ascii="Arial Narrow" w:hAnsi="Arial Narrow"/>
          <w:sz w:val="16"/>
          <w:szCs w:val="16"/>
        </w:rPr>
        <w:t>DECR</w:t>
      </w:r>
      <w:r w:rsidRPr="007038CD">
        <w:rPr>
          <w:rFonts w:ascii="Arial Narrow" w:hAnsi="Arial Narrow"/>
          <w:sz w:val="16"/>
          <w:szCs w:val="16"/>
          <w:lang w:val="ru-RU"/>
        </w:rPr>
        <w:t xml:space="preserve"> = </w:t>
      </w:r>
      <w:r>
        <w:rPr>
          <w:rFonts w:ascii="Arial Narrow" w:hAnsi="Arial Narrow"/>
          <w:sz w:val="16"/>
          <w:szCs w:val="16"/>
          <w:lang w:val="ru-RU"/>
        </w:rPr>
        <w:t>снижение</w:t>
      </w:r>
      <w:r w:rsidRPr="007038CD">
        <w:rPr>
          <w:rFonts w:ascii="Arial Narrow" w:hAnsi="Arial Narrow"/>
          <w:sz w:val="16"/>
          <w:szCs w:val="16"/>
          <w:lang w:val="ru-RU"/>
        </w:rPr>
        <w:t xml:space="preserve"> </w:t>
      </w:r>
      <w:r>
        <w:rPr>
          <w:rFonts w:ascii="Arial Narrow" w:hAnsi="Arial Narrow"/>
          <w:sz w:val="16"/>
          <w:szCs w:val="16"/>
          <w:lang w:val="ru-RU"/>
        </w:rPr>
        <w:t>дозы</w:t>
      </w:r>
      <w:r w:rsidRPr="007038CD">
        <w:rPr>
          <w:rFonts w:ascii="Arial Narrow" w:hAnsi="Arial Narrow"/>
          <w:sz w:val="16"/>
          <w:szCs w:val="16"/>
          <w:lang w:val="ru-RU"/>
        </w:rPr>
        <w:t xml:space="preserve"> </w:t>
      </w:r>
      <w:r w:rsidRPr="007A4329">
        <w:rPr>
          <w:rFonts w:ascii="Arial Narrow" w:hAnsi="Arial Narrow"/>
          <w:sz w:val="16"/>
          <w:szCs w:val="16"/>
        </w:rPr>
        <w:t>CC</w:t>
      </w:r>
      <w:r w:rsidRPr="007038CD">
        <w:rPr>
          <w:rFonts w:ascii="Arial Narrow" w:hAnsi="Arial Narrow"/>
          <w:sz w:val="16"/>
          <w:szCs w:val="16"/>
          <w:lang w:val="ru-RU"/>
        </w:rPr>
        <w:t>=</w:t>
      </w:r>
      <w:r>
        <w:rPr>
          <w:rFonts w:ascii="Arial Narrow" w:hAnsi="Arial Narrow"/>
          <w:sz w:val="16"/>
          <w:szCs w:val="16"/>
          <w:lang w:val="ru-RU"/>
        </w:rPr>
        <w:t>курс завершен</w:t>
      </w:r>
      <w:r w:rsidRPr="007038CD">
        <w:rPr>
          <w:rFonts w:ascii="Arial Narrow" w:hAnsi="Arial Narrow"/>
          <w:sz w:val="16"/>
          <w:szCs w:val="16"/>
          <w:lang w:val="ru-RU"/>
        </w:rPr>
        <w:t xml:space="preserve"> </w:t>
      </w:r>
      <w:r w:rsidRPr="007A4329">
        <w:rPr>
          <w:rFonts w:ascii="Arial Narrow" w:hAnsi="Arial Narrow"/>
          <w:sz w:val="16"/>
          <w:szCs w:val="16"/>
        </w:rPr>
        <w:t>NC</w:t>
      </w:r>
      <w:r w:rsidRPr="007038CD">
        <w:rPr>
          <w:rFonts w:ascii="Arial Narrow" w:hAnsi="Arial Narrow"/>
          <w:sz w:val="16"/>
          <w:szCs w:val="16"/>
          <w:lang w:val="ru-RU"/>
        </w:rPr>
        <w:t xml:space="preserve"> = </w:t>
      </w:r>
      <w:r>
        <w:rPr>
          <w:rFonts w:ascii="Arial Narrow" w:hAnsi="Arial Narrow"/>
          <w:sz w:val="16"/>
          <w:szCs w:val="16"/>
          <w:lang w:val="ru-RU"/>
        </w:rPr>
        <w:t>без изменений</w:t>
      </w:r>
      <w:r w:rsidRPr="007038CD">
        <w:rPr>
          <w:rFonts w:ascii="Arial Narrow" w:hAnsi="Arial Narrow"/>
          <w:sz w:val="16"/>
          <w:szCs w:val="16"/>
          <w:lang w:val="ru-RU"/>
        </w:rPr>
        <w:t xml:space="preserve"> </w:t>
      </w:r>
      <w:r w:rsidRPr="007A4329">
        <w:rPr>
          <w:rFonts w:ascii="Arial Narrow" w:hAnsi="Arial Narrow"/>
          <w:sz w:val="16"/>
          <w:szCs w:val="16"/>
        </w:rPr>
        <w:t>U</w:t>
      </w:r>
      <w:r w:rsidRPr="007038CD">
        <w:rPr>
          <w:rFonts w:ascii="Arial Narrow" w:hAnsi="Arial Narrow"/>
          <w:sz w:val="16"/>
          <w:szCs w:val="16"/>
          <w:lang w:val="ru-RU"/>
        </w:rPr>
        <w:t xml:space="preserve"> = </w:t>
      </w:r>
      <w:r>
        <w:rPr>
          <w:rFonts w:ascii="Arial Narrow" w:hAnsi="Arial Narrow"/>
          <w:sz w:val="16"/>
          <w:szCs w:val="16"/>
          <w:lang w:val="ru-RU"/>
        </w:rPr>
        <w:t>Неизвестно</w:t>
      </w:r>
    </w:p>
    <w:p w:rsidR="00367337" w:rsidRPr="003478B5" w:rsidRDefault="00367337">
      <w:pPr>
        <w:rPr>
          <w:lang w:val="ru-RU"/>
        </w:rPr>
      </w:pPr>
    </w:p>
    <w:p w:rsidR="002B7DCB" w:rsidRPr="003478B5" w:rsidRDefault="002B7DCB">
      <w:pPr>
        <w:rPr>
          <w:lang w:val="ru-RU"/>
        </w:rPr>
      </w:pPr>
    </w:p>
    <w:p w:rsidR="002B7DCB" w:rsidRPr="003478B5" w:rsidRDefault="002B7DCB">
      <w:pPr>
        <w:rPr>
          <w:lang w:val="ru-RU"/>
        </w:rPr>
      </w:pPr>
    </w:p>
    <w:p w:rsidR="002B7DCB" w:rsidRPr="003478B5" w:rsidRDefault="002B7DCB">
      <w:pPr>
        <w:rPr>
          <w:lang w:val="ru-RU"/>
        </w:rPr>
      </w:pPr>
    </w:p>
    <w:p w:rsidR="002B7DCB" w:rsidRPr="003478B5" w:rsidRDefault="002B7DCB">
      <w:pPr>
        <w:rPr>
          <w:lang w:val="ru-RU"/>
        </w:rPr>
      </w:pPr>
    </w:p>
    <w:p w:rsidR="002B7DCB" w:rsidRPr="002B7DCB" w:rsidRDefault="00432262">
      <w:pPr>
        <w:rPr>
          <w:b/>
          <w:lang w:val="ru-RU"/>
        </w:rPr>
      </w:pPr>
      <w:r>
        <w:rPr>
          <w:b/>
          <w:lang w:val="ru-RU"/>
        </w:rPr>
        <w:lastRenderedPageBreak/>
        <w:t xml:space="preserve">Приложение 2 . </w:t>
      </w:r>
      <w:r w:rsidR="002B7DCB" w:rsidRPr="002B7DCB">
        <w:rPr>
          <w:b/>
          <w:lang w:val="ru-RU"/>
        </w:rPr>
        <w:t>БЛАНК СНЯ</w:t>
      </w:r>
    </w:p>
    <w:sectPr w:rsidR="002B7DCB" w:rsidRPr="002B7DCB" w:rsidSect="00E1267E">
      <w:headerReference w:type="default" r:id="rId10"/>
      <w:footerReference w:type="default" r:id="rId11"/>
      <w:pgSz w:w="12240" w:h="15840"/>
      <w:pgMar w:top="232" w:right="851" w:bottom="1134" w:left="1701" w:header="425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4" w:author="Suguraliyeva, Zhanar [JNJKZ]" w:date="2017-04-24T15:32:00Z" w:initials="SZ[">
    <w:p w:rsidR="00717BBB" w:rsidRPr="00717BBB" w:rsidRDefault="00717BBB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Удалить из ИРК</w:t>
      </w:r>
    </w:p>
  </w:comment>
  <w:comment w:id="17" w:author="Suguraliyeva, Zhanar [JNJKZ]" w:date="2017-04-24T15:32:00Z" w:initials="SZ[">
    <w:p w:rsidR="00263BFA" w:rsidRPr="00263BFA" w:rsidRDefault="00263BFA">
      <w:pPr>
        <w:pStyle w:val="CommentText"/>
        <w:rPr>
          <w:lang w:val="ru-RU"/>
        </w:rPr>
      </w:pPr>
      <w:r>
        <w:rPr>
          <w:rStyle w:val="CommentReference"/>
        </w:rPr>
        <w:annotationRef/>
      </w:r>
    </w:p>
  </w:comment>
  <w:comment w:id="20" w:author="Suguraliyeva, Zhanar [JNJKZ]" w:date="2017-04-24T15:32:00Z" w:initials="SZ[">
    <w:p w:rsidR="00717BBB" w:rsidRPr="00717BBB" w:rsidRDefault="00717BBB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Удалить из ИРК</w:t>
      </w:r>
    </w:p>
  </w:comment>
  <w:comment w:id="23" w:author="Suguraliyeva, Zhanar [JNJKZ]" w:date="2017-04-24T15:32:00Z" w:initials="SZ[">
    <w:p w:rsidR="00263BFA" w:rsidRPr="00263BFA" w:rsidRDefault="00263BFA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добавлено</w:t>
      </w:r>
    </w:p>
  </w:comment>
  <w:comment w:id="24" w:author="Suguraliyeva, Zhanar [JNJKZ]" w:date="2017-04-24T15:32:00Z" w:initials="SZ[">
    <w:p w:rsidR="00717BBB" w:rsidRPr="00717BBB" w:rsidRDefault="00717BBB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удалить из ИРК</w:t>
      </w:r>
    </w:p>
  </w:comment>
  <w:comment w:id="30" w:author="Suguraliyeva, Zhanar [JNJKZ]" w:date="2017-04-24T15:32:00Z" w:initials="SZ[">
    <w:p w:rsidR="00263BFA" w:rsidRPr="00263BFA" w:rsidRDefault="00263BFA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добавлено</w:t>
      </w:r>
    </w:p>
  </w:comment>
  <w:comment w:id="31" w:author="Suguraliyeva, Zhanar [JNJKZ]" w:date="2017-04-24T15:32:00Z" w:initials="SZ[">
    <w:p w:rsidR="00717BBB" w:rsidRPr="00717BBB" w:rsidRDefault="00717BBB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удалить из ИРК</w:t>
      </w:r>
    </w:p>
  </w:comment>
  <w:comment w:id="35" w:author="Suguraliyeva, Zhanar [JNJKZ]" w:date="2017-04-24T15:32:00Z" w:initials="SZ[">
    <w:p w:rsidR="00263BFA" w:rsidRPr="00263BFA" w:rsidRDefault="00263BFA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добавлено</w:t>
      </w:r>
    </w:p>
  </w:comment>
  <w:comment w:id="36" w:author="Suguraliyeva, Zhanar [JNJKZ]" w:date="2017-04-24T15:32:00Z" w:initials="SZ[">
    <w:p w:rsidR="00717BBB" w:rsidRPr="00717BBB" w:rsidRDefault="00717BBB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удалить из ИРК</w:t>
      </w:r>
    </w:p>
  </w:comment>
  <w:comment w:id="39" w:author="Suguraliyeva, Zhanar [JNJKZ]" w:date="2017-04-24T15:32:00Z" w:initials="SZ[">
    <w:p w:rsidR="00263BFA" w:rsidRPr="00263BFA" w:rsidRDefault="00263BFA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добавлено</w:t>
      </w:r>
    </w:p>
  </w:comment>
  <w:comment w:id="40" w:author="Suguraliyeva, Zhanar [JNJKZ]" w:date="2017-04-24T15:32:00Z" w:initials="SZ[">
    <w:p w:rsidR="00717BBB" w:rsidRPr="00717BBB" w:rsidRDefault="00717BBB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удалить из ИРК</w:t>
      </w:r>
    </w:p>
  </w:comment>
  <w:comment w:id="44" w:author="Suguraliyeva, Zhanar [JNJKZ]" w:date="2017-04-24T15:32:00Z" w:initials="SZ[">
    <w:p w:rsidR="00263BFA" w:rsidRPr="00263BFA" w:rsidRDefault="00263BFA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добавлено</w:t>
      </w:r>
    </w:p>
  </w:comment>
  <w:comment w:id="54" w:author="Suguraliyeva, Zhanar [JNJKZ]" w:date="2017-04-24T15:32:00Z" w:initials="SZ[">
    <w:p w:rsidR="00717BBB" w:rsidRPr="00717BBB" w:rsidRDefault="00717BBB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удалить определение </w:t>
      </w:r>
      <w:r>
        <w:t>RECIST</w:t>
      </w:r>
      <w:r w:rsidRPr="00717BBB">
        <w:rPr>
          <w:lang w:val="ru-RU"/>
        </w:rPr>
        <w:t xml:space="preserve"> </w:t>
      </w:r>
      <w:r>
        <w:rPr>
          <w:lang w:val="ru-RU"/>
        </w:rPr>
        <w:t xml:space="preserve">на стр.22, оставить  только определение </w:t>
      </w:r>
      <w:r>
        <w:t>RECIST</w:t>
      </w:r>
      <w:r w:rsidRPr="00717BBB">
        <w:rPr>
          <w:lang w:val="ru-RU"/>
        </w:rPr>
        <w:t xml:space="preserve"> </w:t>
      </w:r>
      <w:r>
        <w:rPr>
          <w:lang w:val="ru-RU"/>
        </w:rPr>
        <w:t>на стр 13.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443" w:rsidRDefault="00D37443" w:rsidP="0089637D">
      <w:pPr>
        <w:spacing w:after="0" w:line="240" w:lineRule="auto"/>
      </w:pPr>
      <w:r>
        <w:separator/>
      </w:r>
    </w:p>
  </w:endnote>
  <w:endnote w:type="continuationSeparator" w:id="0">
    <w:p w:rsidR="00D37443" w:rsidRDefault="00D37443" w:rsidP="00896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0A0" w:rsidRPr="00A47742" w:rsidRDefault="002B40A0" w:rsidP="00AE63BA">
    <w:pPr>
      <w:jc w:val="center"/>
      <w:rPr>
        <w:rFonts w:ascii="Times New Roman" w:hAnsi="Times New Roman"/>
        <w:sz w:val="24"/>
        <w:szCs w:val="40"/>
        <w:lang w:val="ru-RU"/>
      </w:rPr>
    </w:pPr>
    <w:r w:rsidRPr="00E1267E">
      <w:rPr>
        <w:rStyle w:val="PageNumber"/>
        <w:sz w:val="20"/>
      </w:rPr>
      <w:t xml:space="preserve">RENAISSANCE </w:t>
    </w:r>
    <w:r w:rsidRPr="00615EDB">
      <w:rPr>
        <w:rFonts w:ascii="Times New Roman" w:hAnsi="Times New Roman"/>
        <w:sz w:val="18"/>
        <w:szCs w:val="40"/>
        <w:lang w:val="ru-RU"/>
      </w:rPr>
      <w:t>Версия 2.</w:t>
    </w:r>
    <w:r>
      <w:rPr>
        <w:rFonts w:ascii="Times New Roman" w:hAnsi="Times New Roman"/>
        <w:sz w:val="18"/>
        <w:szCs w:val="40"/>
        <w:lang w:val="ru-RU"/>
      </w:rPr>
      <w:t>2</w:t>
    </w:r>
    <w:r w:rsidRPr="00615EDB">
      <w:rPr>
        <w:rFonts w:ascii="Times New Roman" w:hAnsi="Times New Roman"/>
        <w:sz w:val="18"/>
        <w:szCs w:val="40"/>
        <w:lang w:val="ru-RU"/>
      </w:rPr>
      <w:t xml:space="preserve"> от </w:t>
    </w:r>
    <w:r>
      <w:rPr>
        <w:rFonts w:ascii="Times New Roman" w:hAnsi="Times New Roman"/>
        <w:sz w:val="18"/>
        <w:szCs w:val="40"/>
        <w:lang w:val="ru-RU"/>
      </w:rPr>
      <w:t>23</w:t>
    </w:r>
    <w:r w:rsidRPr="00615EDB">
      <w:rPr>
        <w:rFonts w:ascii="Times New Roman" w:hAnsi="Times New Roman"/>
        <w:sz w:val="18"/>
        <w:szCs w:val="40"/>
        <w:lang w:val="ru-RU"/>
      </w:rPr>
      <w:t>.12.2016</w:t>
    </w:r>
  </w:p>
  <w:p w:rsidR="002B40A0" w:rsidRPr="00E1267E" w:rsidRDefault="002B40A0" w:rsidP="0089637D">
    <w:pPr>
      <w:pStyle w:val="Footer"/>
      <w:tabs>
        <w:tab w:val="right" w:pos="9180"/>
      </w:tabs>
      <w:ind w:right="360"/>
      <w:jc w:val="center"/>
      <w:rPr>
        <w:sz w:val="20"/>
      </w:rPr>
    </w:pPr>
  </w:p>
  <w:p w:rsidR="002B40A0" w:rsidRDefault="002B40A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717BBB" w:rsidRPr="00717BBB">
      <w:rPr>
        <w:rFonts w:asciiTheme="majorHAnsi" w:eastAsiaTheme="majorEastAsia" w:hAnsiTheme="majorHAnsi" w:cstheme="majorBidi"/>
        <w:noProof/>
      </w:rPr>
      <w:t>22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2B40A0" w:rsidRDefault="002B40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443" w:rsidRDefault="00D37443" w:rsidP="0089637D">
      <w:pPr>
        <w:spacing w:after="0" w:line="240" w:lineRule="auto"/>
      </w:pPr>
      <w:r>
        <w:separator/>
      </w:r>
    </w:p>
  </w:footnote>
  <w:footnote w:type="continuationSeparator" w:id="0">
    <w:p w:rsidR="00D37443" w:rsidRDefault="00D37443" w:rsidP="00896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640" w:type="dxa"/>
      <w:tblInd w:w="-34" w:type="dxa"/>
      <w:tblLook w:val="04A0" w:firstRow="1" w:lastRow="0" w:firstColumn="1" w:lastColumn="0" w:noHBand="0" w:noVBand="1"/>
    </w:tblPr>
    <w:tblGrid>
      <w:gridCol w:w="9640"/>
    </w:tblGrid>
    <w:tr w:rsidR="002B40A0" w:rsidTr="00A0121C">
      <w:trPr>
        <w:trHeight w:val="60"/>
      </w:trPr>
      <w:tc>
        <w:tcPr>
          <w:tcW w:w="9640" w:type="dxa"/>
        </w:tcPr>
        <w:p w:rsidR="002B40A0" w:rsidRDefault="002B40A0">
          <w:pPr>
            <w:pStyle w:val="Header"/>
          </w:pPr>
          <w:r w:rsidRPr="00A47742">
            <w:rPr>
              <w:rStyle w:val="PageNumber"/>
              <w:b/>
            </w:rPr>
            <w:t xml:space="preserve"> </w:t>
          </w:r>
          <w:r>
            <w:rPr>
              <w:rStyle w:val="PageNumber"/>
              <w:b/>
              <w:lang w:val="ru-RU"/>
            </w:rPr>
            <w:t>Номер</w:t>
          </w:r>
          <w:r w:rsidRPr="00A47742">
            <w:rPr>
              <w:rStyle w:val="PageNumber"/>
              <w:b/>
            </w:rPr>
            <w:t xml:space="preserve"> </w:t>
          </w:r>
          <w:r>
            <w:rPr>
              <w:rStyle w:val="PageNumber"/>
              <w:b/>
              <w:lang w:val="ru-RU"/>
            </w:rPr>
            <w:t>сайта</w:t>
          </w:r>
          <w:r w:rsidRPr="0089637D">
            <w:rPr>
              <w:rStyle w:val="PageNumber"/>
            </w:rPr>
            <w:t xml:space="preserve"> I___I___I___I                                                              </w:t>
          </w:r>
          <w:r>
            <w:rPr>
              <w:rStyle w:val="PageNumber"/>
            </w:rPr>
            <w:t xml:space="preserve">       </w:t>
          </w:r>
          <w:r w:rsidRPr="00A47742">
            <w:rPr>
              <w:rStyle w:val="PageNumber"/>
            </w:rPr>
            <w:t xml:space="preserve">      </w:t>
          </w:r>
          <w:r>
            <w:rPr>
              <w:rStyle w:val="PageNumber"/>
              <w:b/>
              <w:lang w:val="ru-RU"/>
            </w:rPr>
            <w:t>Номер</w:t>
          </w:r>
          <w:r w:rsidRPr="00A47742">
            <w:rPr>
              <w:rStyle w:val="PageNumber"/>
              <w:b/>
            </w:rPr>
            <w:t xml:space="preserve"> </w:t>
          </w:r>
          <w:r>
            <w:rPr>
              <w:rStyle w:val="PageNumber"/>
              <w:b/>
              <w:lang w:val="ru-RU"/>
            </w:rPr>
            <w:t>пациента</w:t>
          </w:r>
          <w:r w:rsidRPr="0089637D">
            <w:rPr>
              <w:rStyle w:val="PageNumber"/>
            </w:rPr>
            <w:t xml:space="preserve"> I___I___I___I</w:t>
          </w:r>
          <w:r>
            <w:rPr>
              <w:rStyle w:val="Instruction"/>
              <w:b w:val="0"/>
              <w:i w:val="0"/>
              <w:color w:val="0000FF"/>
              <w:sz w:val="20"/>
              <w:szCs w:val="20"/>
            </w:rPr>
            <w:t xml:space="preserve">               </w:t>
          </w:r>
        </w:p>
      </w:tc>
    </w:tr>
  </w:tbl>
  <w:p w:rsidR="002B40A0" w:rsidRDefault="002B40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FD09E6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612171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0CE2D4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4E47A0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C7286C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C623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67AEF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BE0BF8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E9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CC50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6030EA"/>
    <w:multiLevelType w:val="hybridMultilevel"/>
    <w:tmpl w:val="916EA71C"/>
    <w:lvl w:ilvl="0" w:tplc="9E1E59D4">
      <w:start w:val="2"/>
      <w:numFmt w:val="upperRoman"/>
      <w:lvlText w:val="%1."/>
      <w:lvlJc w:val="left"/>
      <w:pPr>
        <w:ind w:left="1080" w:hanging="72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9E6B5D"/>
    <w:multiLevelType w:val="hybridMultilevel"/>
    <w:tmpl w:val="22AC6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4C743E"/>
    <w:multiLevelType w:val="hybridMultilevel"/>
    <w:tmpl w:val="BE48526A"/>
    <w:lvl w:ilvl="0" w:tplc="3644464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3B9656F"/>
    <w:multiLevelType w:val="hybridMultilevel"/>
    <w:tmpl w:val="C5FCEA28"/>
    <w:lvl w:ilvl="0" w:tplc="9D042692">
      <w:start w:val="1"/>
      <w:numFmt w:val="lowerLetter"/>
      <w:lvlText w:val="%1)"/>
      <w:lvlJc w:val="left"/>
      <w:pPr>
        <w:ind w:left="126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>
    <w:nsid w:val="1C3607FA"/>
    <w:multiLevelType w:val="hybridMultilevel"/>
    <w:tmpl w:val="3E86F9FE"/>
    <w:lvl w:ilvl="0" w:tplc="1856161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2301C3"/>
    <w:multiLevelType w:val="hybridMultilevel"/>
    <w:tmpl w:val="03949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6411D1"/>
    <w:multiLevelType w:val="hybridMultilevel"/>
    <w:tmpl w:val="C5FCEA28"/>
    <w:lvl w:ilvl="0" w:tplc="9D042692">
      <w:start w:val="1"/>
      <w:numFmt w:val="lowerLetter"/>
      <w:lvlText w:val="%1)"/>
      <w:lvlJc w:val="left"/>
      <w:pPr>
        <w:ind w:left="126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>
    <w:nsid w:val="3414135F"/>
    <w:multiLevelType w:val="hybridMultilevel"/>
    <w:tmpl w:val="B22CF9F2"/>
    <w:lvl w:ilvl="0" w:tplc="673CF836">
      <w:start w:val="1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4CF254D"/>
    <w:multiLevelType w:val="hybridMultilevel"/>
    <w:tmpl w:val="C5FCEA28"/>
    <w:lvl w:ilvl="0" w:tplc="9D042692">
      <w:start w:val="1"/>
      <w:numFmt w:val="lowerLetter"/>
      <w:lvlText w:val="%1)"/>
      <w:lvlJc w:val="left"/>
      <w:pPr>
        <w:ind w:left="126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>
    <w:nsid w:val="3626006D"/>
    <w:multiLevelType w:val="hybridMultilevel"/>
    <w:tmpl w:val="60C26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CD359D"/>
    <w:multiLevelType w:val="hybridMultilevel"/>
    <w:tmpl w:val="60C26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6E3CFA"/>
    <w:multiLevelType w:val="hybridMultilevel"/>
    <w:tmpl w:val="9FFE6218"/>
    <w:lvl w:ilvl="0" w:tplc="99863546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B95326"/>
    <w:multiLevelType w:val="hybridMultilevel"/>
    <w:tmpl w:val="93E0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5D0528"/>
    <w:multiLevelType w:val="hybridMultilevel"/>
    <w:tmpl w:val="BE48526A"/>
    <w:lvl w:ilvl="0" w:tplc="3644464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D36774"/>
    <w:multiLevelType w:val="hybridMultilevel"/>
    <w:tmpl w:val="BE48526A"/>
    <w:lvl w:ilvl="0" w:tplc="3644464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B0205C"/>
    <w:multiLevelType w:val="hybridMultilevel"/>
    <w:tmpl w:val="EFC606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6455277"/>
    <w:multiLevelType w:val="hybridMultilevel"/>
    <w:tmpl w:val="C5FCEA28"/>
    <w:lvl w:ilvl="0" w:tplc="9D042692">
      <w:start w:val="1"/>
      <w:numFmt w:val="lowerLetter"/>
      <w:lvlText w:val="%1)"/>
      <w:lvlJc w:val="left"/>
      <w:pPr>
        <w:ind w:left="126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7">
    <w:nsid w:val="5B2B5D19"/>
    <w:multiLevelType w:val="hybridMultilevel"/>
    <w:tmpl w:val="BE48526A"/>
    <w:lvl w:ilvl="0" w:tplc="3644464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54018E"/>
    <w:multiLevelType w:val="hybridMultilevel"/>
    <w:tmpl w:val="A1689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3C0A9E"/>
    <w:multiLevelType w:val="hybridMultilevel"/>
    <w:tmpl w:val="10A4A856"/>
    <w:lvl w:ilvl="0" w:tplc="072A42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D43F61"/>
    <w:multiLevelType w:val="hybridMultilevel"/>
    <w:tmpl w:val="F81E3DAE"/>
    <w:lvl w:ilvl="0" w:tplc="9738D5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C9674F"/>
    <w:multiLevelType w:val="hybridMultilevel"/>
    <w:tmpl w:val="2AD6D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524479"/>
    <w:multiLevelType w:val="hybridMultilevel"/>
    <w:tmpl w:val="60C26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85735A"/>
    <w:multiLevelType w:val="hybridMultilevel"/>
    <w:tmpl w:val="C5FCEA28"/>
    <w:lvl w:ilvl="0" w:tplc="9D042692">
      <w:start w:val="1"/>
      <w:numFmt w:val="lowerLetter"/>
      <w:lvlText w:val="%1)"/>
      <w:lvlJc w:val="left"/>
      <w:pPr>
        <w:ind w:left="126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4">
    <w:nsid w:val="71B031C5"/>
    <w:multiLevelType w:val="hybridMultilevel"/>
    <w:tmpl w:val="67884D6E"/>
    <w:lvl w:ilvl="0" w:tplc="FFFFFFFF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316D9E"/>
    <w:multiLevelType w:val="hybridMultilevel"/>
    <w:tmpl w:val="60C26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CD606A"/>
    <w:multiLevelType w:val="hybridMultilevel"/>
    <w:tmpl w:val="C5FCEA28"/>
    <w:lvl w:ilvl="0" w:tplc="9D042692">
      <w:start w:val="1"/>
      <w:numFmt w:val="lowerLetter"/>
      <w:lvlText w:val="%1)"/>
      <w:lvlJc w:val="left"/>
      <w:pPr>
        <w:ind w:left="126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28"/>
  </w:num>
  <w:num w:numId="2">
    <w:abstractNumId w:val="25"/>
  </w:num>
  <w:num w:numId="3">
    <w:abstractNumId w:val="22"/>
  </w:num>
  <w:num w:numId="4">
    <w:abstractNumId w:val="31"/>
  </w:num>
  <w:num w:numId="5">
    <w:abstractNumId w:val="14"/>
  </w:num>
  <w:num w:numId="6">
    <w:abstractNumId w:val="11"/>
  </w:num>
  <w:num w:numId="7">
    <w:abstractNumId w:val="15"/>
  </w:num>
  <w:num w:numId="8">
    <w:abstractNumId w:val="21"/>
  </w:num>
  <w:num w:numId="9">
    <w:abstractNumId w:val="10"/>
  </w:num>
  <w:num w:numId="10">
    <w:abstractNumId w:val="24"/>
  </w:num>
  <w:num w:numId="11">
    <w:abstractNumId w:val="17"/>
  </w:num>
  <w:num w:numId="12">
    <w:abstractNumId w:val="23"/>
  </w:num>
  <w:num w:numId="13">
    <w:abstractNumId w:val="32"/>
  </w:num>
  <w:num w:numId="14">
    <w:abstractNumId w:val="12"/>
  </w:num>
  <w:num w:numId="15">
    <w:abstractNumId w:val="27"/>
  </w:num>
  <w:num w:numId="16">
    <w:abstractNumId w:val="18"/>
  </w:num>
  <w:num w:numId="17">
    <w:abstractNumId w:val="19"/>
  </w:num>
  <w:num w:numId="18">
    <w:abstractNumId w:val="35"/>
  </w:num>
  <w:num w:numId="19">
    <w:abstractNumId w:val="20"/>
  </w:num>
  <w:num w:numId="20">
    <w:abstractNumId w:val="7"/>
  </w:num>
  <w:num w:numId="21">
    <w:abstractNumId w:val="30"/>
  </w:num>
  <w:num w:numId="22">
    <w:abstractNumId w:val="9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34"/>
  </w:num>
  <w:num w:numId="32">
    <w:abstractNumId w:val="29"/>
  </w:num>
  <w:num w:numId="33">
    <w:abstractNumId w:val="26"/>
  </w:num>
  <w:num w:numId="34">
    <w:abstractNumId w:val="33"/>
  </w:num>
  <w:num w:numId="35">
    <w:abstractNumId w:val="36"/>
  </w:num>
  <w:num w:numId="36">
    <w:abstractNumId w:val="13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37D"/>
    <w:rsid w:val="000108CC"/>
    <w:rsid w:val="0001227E"/>
    <w:rsid w:val="00012987"/>
    <w:rsid w:val="00012DB5"/>
    <w:rsid w:val="00034449"/>
    <w:rsid w:val="00044CA8"/>
    <w:rsid w:val="0008291D"/>
    <w:rsid w:val="00083BB1"/>
    <w:rsid w:val="000A0C6F"/>
    <w:rsid w:val="000D57D1"/>
    <w:rsid w:val="000E27D8"/>
    <w:rsid w:val="000E628F"/>
    <w:rsid w:val="000E66B2"/>
    <w:rsid w:val="000F54FB"/>
    <w:rsid w:val="00114F58"/>
    <w:rsid w:val="001168D0"/>
    <w:rsid w:val="00132DCF"/>
    <w:rsid w:val="0014213C"/>
    <w:rsid w:val="00151DA0"/>
    <w:rsid w:val="00155645"/>
    <w:rsid w:val="00174045"/>
    <w:rsid w:val="00174274"/>
    <w:rsid w:val="001A596E"/>
    <w:rsid w:val="001A6F57"/>
    <w:rsid w:val="001B1DF4"/>
    <w:rsid w:val="001B241A"/>
    <w:rsid w:val="001C14F1"/>
    <w:rsid w:val="001D5BD1"/>
    <w:rsid w:val="001E1517"/>
    <w:rsid w:val="001E34EC"/>
    <w:rsid w:val="001F2A5E"/>
    <w:rsid w:val="001F749C"/>
    <w:rsid w:val="001F7B5A"/>
    <w:rsid w:val="00230BD9"/>
    <w:rsid w:val="00250368"/>
    <w:rsid w:val="00263BFA"/>
    <w:rsid w:val="002768FE"/>
    <w:rsid w:val="002960C6"/>
    <w:rsid w:val="00296952"/>
    <w:rsid w:val="002A772E"/>
    <w:rsid w:val="002B40A0"/>
    <w:rsid w:val="002B7DCB"/>
    <w:rsid w:val="002D4BB6"/>
    <w:rsid w:val="002E1992"/>
    <w:rsid w:val="00322490"/>
    <w:rsid w:val="003304B0"/>
    <w:rsid w:val="003441AE"/>
    <w:rsid w:val="003478B5"/>
    <w:rsid w:val="003669AC"/>
    <w:rsid w:val="00367337"/>
    <w:rsid w:val="00370140"/>
    <w:rsid w:val="00371A9D"/>
    <w:rsid w:val="00392BC0"/>
    <w:rsid w:val="003939B8"/>
    <w:rsid w:val="003B5370"/>
    <w:rsid w:val="003F3281"/>
    <w:rsid w:val="003F69A1"/>
    <w:rsid w:val="00413044"/>
    <w:rsid w:val="0041349B"/>
    <w:rsid w:val="00432262"/>
    <w:rsid w:val="00446376"/>
    <w:rsid w:val="0045113C"/>
    <w:rsid w:val="00456528"/>
    <w:rsid w:val="0047510F"/>
    <w:rsid w:val="00492F19"/>
    <w:rsid w:val="004D5B6F"/>
    <w:rsid w:val="004E7955"/>
    <w:rsid w:val="005563DF"/>
    <w:rsid w:val="00562AFF"/>
    <w:rsid w:val="0056499C"/>
    <w:rsid w:val="00564B29"/>
    <w:rsid w:val="00576DAD"/>
    <w:rsid w:val="005B14AF"/>
    <w:rsid w:val="005D634D"/>
    <w:rsid w:val="005F2F17"/>
    <w:rsid w:val="00607A63"/>
    <w:rsid w:val="00615EDB"/>
    <w:rsid w:val="00631120"/>
    <w:rsid w:val="006418B8"/>
    <w:rsid w:val="006470F4"/>
    <w:rsid w:val="006503C4"/>
    <w:rsid w:val="00650BD0"/>
    <w:rsid w:val="006541F6"/>
    <w:rsid w:val="00662959"/>
    <w:rsid w:val="00665FE5"/>
    <w:rsid w:val="00675EA5"/>
    <w:rsid w:val="00695B20"/>
    <w:rsid w:val="00696A1E"/>
    <w:rsid w:val="006B184B"/>
    <w:rsid w:val="006B34C6"/>
    <w:rsid w:val="00703316"/>
    <w:rsid w:val="00710BFE"/>
    <w:rsid w:val="00717BBB"/>
    <w:rsid w:val="00726D02"/>
    <w:rsid w:val="007335B9"/>
    <w:rsid w:val="00756A41"/>
    <w:rsid w:val="00767082"/>
    <w:rsid w:val="00773CD1"/>
    <w:rsid w:val="007A46A7"/>
    <w:rsid w:val="007B58F4"/>
    <w:rsid w:val="007C7968"/>
    <w:rsid w:val="007E1401"/>
    <w:rsid w:val="007E289C"/>
    <w:rsid w:val="007F3A84"/>
    <w:rsid w:val="0081738E"/>
    <w:rsid w:val="00850671"/>
    <w:rsid w:val="00862A17"/>
    <w:rsid w:val="008662E9"/>
    <w:rsid w:val="008701AF"/>
    <w:rsid w:val="00883237"/>
    <w:rsid w:val="00893B5D"/>
    <w:rsid w:val="0089637D"/>
    <w:rsid w:val="008C65A0"/>
    <w:rsid w:val="008D1B30"/>
    <w:rsid w:val="008F2461"/>
    <w:rsid w:val="00926CDE"/>
    <w:rsid w:val="00977FFE"/>
    <w:rsid w:val="00980515"/>
    <w:rsid w:val="009C059B"/>
    <w:rsid w:val="00A0121C"/>
    <w:rsid w:val="00A0219F"/>
    <w:rsid w:val="00A048B5"/>
    <w:rsid w:val="00A1628E"/>
    <w:rsid w:val="00A16344"/>
    <w:rsid w:val="00A26C47"/>
    <w:rsid w:val="00A34956"/>
    <w:rsid w:val="00A47742"/>
    <w:rsid w:val="00A54E2D"/>
    <w:rsid w:val="00A557C1"/>
    <w:rsid w:val="00A5700A"/>
    <w:rsid w:val="00A65F99"/>
    <w:rsid w:val="00A67C9E"/>
    <w:rsid w:val="00A759CA"/>
    <w:rsid w:val="00A93BCB"/>
    <w:rsid w:val="00A97EE9"/>
    <w:rsid w:val="00AE32A9"/>
    <w:rsid w:val="00AE63BA"/>
    <w:rsid w:val="00B13881"/>
    <w:rsid w:val="00B20C29"/>
    <w:rsid w:val="00B214C5"/>
    <w:rsid w:val="00B23FC1"/>
    <w:rsid w:val="00B75EDA"/>
    <w:rsid w:val="00B80ED2"/>
    <w:rsid w:val="00BA766F"/>
    <w:rsid w:val="00BB4503"/>
    <w:rsid w:val="00BC1F80"/>
    <w:rsid w:val="00BC254A"/>
    <w:rsid w:val="00BD259A"/>
    <w:rsid w:val="00BD5135"/>
    <w:rsid w:val="00BE368A"/>
    <w:rsid w:val="00BE6904"/>
    <w:rsid w:val="00BF5F6F"/>
    <w:rsid w:val="00BF7728"/>
    <w:rsid w:val="00C0577F"/>
    <w:rsid w:val="00C11EF4"/>
    <w:rsid w:val="00C15CD4"/>
    <w:rsid w:val="00C22197"/>
    <w:rsid w:val="00C54615"/>
    <w:rsid w:val="00C7643F"/>
    <w:rsid w:val="00C94DC3"/>
    <w:rsid w:val="00C9705F"/>
    <w:rsid w:val="00CB21FA"/>
    <w:rsid w:val="00CB29C5"/>
    <w:rsid w:val="00CC053E"/>
    <w:rsid w:val="00CE18A9"/>
    <w:rsid w:val="00D01387"/>
    <w:rsid w:val="00D37443"/>
    <w:rsid w:val="00D658D0"/>
    <w:rsid w:val="00D747B6"/>
    <w:rsid w:val="00D77054"/>
    <w:rsid w:val="00D8127E"/>
    <w:rsid w:val="00D94AAE"/>
    <w:rsid w:val="00DB0D8A"/>
    <w:rsid w:val="00DB1092"/>
    <w:rsid w:val="00DC0F64"/>
    <w:rsid w:val="00DD3AC1"/>
    <w:rsid w:val="00E008E7"/>
    <w:rsid w:val="00E1267E"/>
    <w:rsid w:val="00E12791"/>
    <w:rsid w:val="00E14805"/>
    <w:rsid w:val="00E37A82"/>
    <w:rsid w:val="00E42D22"/>
    <w:rsid w:val="00E8716D"/>
    <w:rsid w:val="00E90795"/>
    <w:rsid w:val="00E9432A"/>
    <w:rsid w:val="00EC7202"/>
    <w:rsid w:val="00EE1B50"/>
    <w:rsid w:val="00EF5535"/>
    <w:rsid w:val="00EF5814"/>
    <w:rsid w:val="00EF7EC2"/>
    <w:rsid w:val="00F248FB"/>
    <w:rsid w:val="00F30C17"/>
    <w:rsid w:val="00F30F62"/>
    <w:rsid w:val="00F34510"/>
    <w:rsid w:val="00F54D6B"/>
    <w:rsid w:val="00F63030"/>
    <w:rsid w:val="00F73086"/>
    <w:rsid w:val="00F9389F"/>
    <w:rsid w:val="00F9633C"/>
    <w:rsid w:val="00F96F17"/>
    <w:rsid w:val="00FB0B6A"/>
    <w:rsid w:val="00FB1AFC"/>
    <w:rsid w:val="00FE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footnote reference" w:uiPriority="99"/>
    <w:lsdException w:name="annotation reference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9432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9432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9432A"/>
    <w:pPr>
      <w:keepNext/>
      <w:spacing w:before="240" w:after="60" w:line="240" w:lineRule="auto"/>
      <w:outlineLvl w:val="2"/>
    </w:pPr>
    <w:rPr>
      <w:rFonts w:ascii="Cambria" w:eastAsia="SimSu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7A46A7"/>
    <w:pPr>
      <w:keepNext/>
      <w:spacing w:before="80" w:after="80" w:line="240" w:lineRule="auto"/>
      <w:jc w:val="center"/>
      <w:outlineLvl w:val="3"/>
    </w:pPr>
    <w:rPr>
      <w:rFonts w:ascii="Arial" w:eastAsia="Times New Roman" w:hAnsi="Arial" w:cs="Times New Roman"/>
      <w:b/>
      <w:bCs/>
      <w:sz w:val="18"/>
      <w:szCs w:val="24"/>
      <w:lang w:val="en-GB" w:eastAsia="x-none"/>
    </w:rPr>
  </w:style>
  <w:style w:type="paragraph" w:styleId="Heading5">
    <w:name w:val="heading 5"/>
    <w:basedOn w:val="Normal"/>
    <w:next w:val="Normal"/>
    <w:link w:val="Heading5Char"/>
    <w:qFormat/>
    <w:rsid w:val="00E9432A"/>
    <w:pPr>
      <w:spacing w:before="240" w:after="60" w:line="240" w:lineRule="auto"/>
      <w:outlineLvl w:val="4"/>
    </w:pPr>
    <w:rPr>
      <w:rFonts w:ascii="Calibri" w:eastAsia="SimSu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9432A"/>
    <w:pPr>
      <w:keepNext/>
      <w:tabs>
        <w:tab w:val="right" w:pos="10350"/>
      </w:tabs>
      <w:spacing w:after="0" w:line="240" w:lineRule="auto"/>
      <w:outlineLvl w:val="5"/>
    </w:pPr>
    <w:rPr>
      <w:rFonts w:ascii="Arial" w:eastAsia="Times New Roman" w:hAnsi="Arial" w:cs="Times New Roman"/>
      <w:b/>
      <w:sz w:val="36"/>
      <w:szCs w:val="20"/>
    </w:rPr>
  </w:style>
  <w:style w:type="paragraph" w:styleId="Heading7">
    <w:name w:val="heading 7"/>
    <w:basedOn w:val="Normal"/>
    <w:next w:val="Normal"/>
    <w:link w:val="Heading7Char"/>
    <w:qFormat/>
    <w:rsid w:val="00E9432A"/>
    <w:pPr>
      <w:spacing w:before="240" w:after="60" w:line="240" w:lineRule="auto"/>
      <w:outlineLvl w:val="6"/>
    </w:pPr>
    <w:rPr>
      <w:rFonts w:ascii="Calibri" w:eastAsia="SimSu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E9432A"/>
    <w:pPr>
      <w:spacing w:before="240" w:after="60" w:line="240" w:lineRule="auto"/>
      <w:outlineLvl w:val="7"/>
    </w:pPr>
    <w:rPr>
      <w:rFonts w:ascii="Calibri" w:eastAsia="SimSu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9432A"/>
    <w:pPr>
      <w:spacing w:before="240" w:after="60" w:line="240" w:lineRule="auto"/>
      <w:outlineLvl w:val="8"/>
    </w:pPr>
    <w:rPr>
      <w:rFonts w:ascii="Cambria" w:eastAsia="SimSu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963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37D"/>
  </w:style>
  <w:style w:type="paragraph" w:styleId="Footer">
    <w:name w:val="footer"/>
    <w:basedOn w:val="Normal"/>
    <w:link w:val="FooterChar"/>
    <w:unhideWhenUsed/>
    <w:rsid w:val="008963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9637D"/>
  </w:style>
  <w:style w:type="paragraph" w:styleId="BalloonText">
    <w:name w:val="Balloon Text"/>
    <w:basedOn w:val="Normal"/>
    <w:link w:val="BalloonTextChar"/>
    <w:unhideWhenUsed/>
    <w:rsid w:val="00896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63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6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ruction">
    <w:name w:val="Instruction"/>
    <w:rsid w:val="0089637D"/>
    <w:rPr>
      <w:rFonts w:ascii="Times New Roman" w:hAnsi="Times New Roman"/>
      <w:b/>
      <w:i/>
      <w:color w:val="FF0000"/>
      <w:sz w:val="24"/>
    </w:rPr>
  </w:style>
  <w:style w:type="character" w:styleId="PageNumber">
    <w:name w:val="page number"/>
    <w:basedOn w:val="DefaultParagraphFont"/>
    <w:rsid w:val="0089637D"/>
  </w:style>
  <w:style w:type="paragraph" w:styleId="Title">
    <w:name w:val="Title"/>
    <w:basedOn w:val="Normal"/>
    <w:link w:val="TitleChar"/>
    <w:qFormat/>
    <w:rsid w:val="00756A41"/>
    <w:pPr>
      <w:spacing w:after="240" w:line="240" w:lineRule="auto"/>
      <w:jc w:val="center"/>
      <w:outlineLvl w:val="0"/>
    </w:pPr>
    <w:rPr>
      <w:rFonts w:ascii="Tahoma" w:eastAsia="Times New Roman" w:hAnsi="Tahoma" w:cs="Times New Roman"/>
      <w:b/>
      <w:bCs/>
      <w:spacing w:val="20"/>
      <w:sz w:val="26"/>
      <w:szCs w:val="32"/>
      <w:lang w:val="x-none" w:eastAsia="fr-FR"/>
    </w:rPr>
  </w:style>
  <w:style w:type="character" w:customStyle="1" w:styleId="TitleChar">
    <w:name w:val="Title Char"/>
    <w:basedOn w:val="DefaultParagraphFont"/>
    <w:link w:val="Title"/>
    <w:rsid w:val="00756A41"/>
    <w:rPr>
      <w:rFonts w:ascii="Tahoma" w:eastAsia="Times New Roman" w:hAnsi="Tahoma" w:cs="Times New Roman"/>
      <w:b/>
      <w:bCs/>
      <w:spacing w:val="20"/>
      <w:sz w:val="26"/>
      <w:szCs w:val="32"/>
      <w:lang w:val="x-none" w:eastAsia="fr-FR"/>
    </w:rPr>
  </w:style>
  <w:style w:type="character" w:customStyle="1" w:styleId="Heading4Char">
    <w:name w:val="Heading 4 Char"/>
    <w:basedOn w:val="DefaultParagraphFont"/>
    <w:link w:val="Heading4"/>
    <w:rsid w:val="007A46A7"/>
    <w:rPr>
      <w:rFonts w:ascii="Arial" w:eastAsia="Times New Roman" w:hAnsi="Arial" w:cs="Times New Roman"/>
      <w:b/>
      <w:bCs/>
      <w:sz w:val="18"/>
      <w:szCs w:val="24"/>
      <w:lang w:val="en-GB" w:eastAsia="x-none"/>
    </w:rPr>
  </w:style>
  <w:style w:type="paragraph" w:styleId="ListParagraph">
    <w:name w:val="List Paragraph"/>
    <w:basedOn w:val="Normal"/>
    <w:uiPriority w:val="34"/>
    <w:qFormat/>
    <w:rsid w:val="007335B9"/>
    <w:pPr>
      <w:ind w:left="720"/>
      <w:contextualSpacing/>
    </w:pPr>
  </w:style>
  <w:style w:type="paragraph" w:customStyle="1" w:styleId="Corpsdetextemarge">
    <w:name w:val="Corps de texte marge"/>
    <w:basedOn w:val="BodyText"/>
    <w:rsid w:val="000E27D8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x-none" w:eastAsia="fr-FR"/>
    </w:rPr>
  </w:style>
  <w:style w:type="paragraph" w:styleId="BodyText">
    <w:name w:val="Body Text"/>
    <w:basedOn w:val="Normal"/>
    <w:link w:val="BodyTextChar"/>
    <w:unhideWhenUsed/>
    <w:rsid w:val="000E27D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E27D8"/>
  </w:style>
  <w:style w:type="paragraph" w:styleId="Revision">
    <w:name w:val="Revision"/>
    <w:hidden/>
    <w:uiPriority w:val="99"/>
    <w:semiHidden/>
    <w:rsid w:val="003B537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unhideWhenUsed/>
    <w:rsid w:val="00576D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76D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76D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576D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76DAD"/>
    <w:rPr>
      <w:b/>
      <w:bCs/>
      <w:sz w:val="20"/>
      <w:szCs w:val="20"/>
    </w:rPr>
  </w:style>
  <w:style w:type="paragraph" w:styleId="ListBullet2">
    <w:name w:val="List Bullet 2"/>
    <w:basedOn w:val="Normal"/>
    <w:rsid w:val="00446376"/>
    <w:pPr>
      <w:numPr>
        <w:numId w:val="20"/>
      </w:num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styleId="Emphasis">
    <w:name w:val="Emphasis"/>
    <w:basedOn w:val="DefaultParagraphFont"/>
    <w:uiPriority w:val="20"/>
    <w:qFormat/>
    <w:rsid w:val="00A16344"/>
    <w:rPr>
      <w:i/>
      <w:iCs/>
    </w:rPr>
  </w:style>
  <w:style w:type="character" w:customStyle="1" w:styleId="Heading1Char">
    <w:name w:val="Heading 1 Char"/>
    <w:basedOn w:val="DefaultParagraphFont"/>
    <w:link w:val="Heading1"/>
    <w:rsid w:val="00E9432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432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9432A"/>
    <w:rPr>
      <w:rFonts w:ascii="Cambria" w:eastAsia="SimSun" w:hAnsi="Cambria" w:cs="Times New Roman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E9432A"/>
    <w:rPr>
      <w:rFonts w:ascii="Calibri" w:eastAsia="SimSu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9432A"/>
    <w:rPr>
      <w:rFonts w:ascii="Arial" w:eastAsia="Times New Roman" w:hAnsi="Arial" w:cs="Times New Roman"/>
      <w:b/>
      <w:sz w:val="36"/>
      <w:szCs w:val="20"/>
    </w:rPr>
  </w:style>
  <w:style w:type="character" w:customStyle="1" w:styleId="Heading7Char">
    <w:name w:val="Heading 7 Char"/>
    <w:basedOn w:val="DefaultParagraphFont"/>
    <w:link w:val="Heading7"/>
    <w:rsid w:val="00E9432A"/>
    <w:rPr>
      <w:rFonts w:ascii="Calibri" w:eastAsia="SimSu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9432A"/>
    <w:rPr>
      <w:rFonts w:ascii="Calibri" w:eastAsia="SimSu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9432A"/>
    <w:rPr>
      <w:rFonts w:ascii="Cambria" w:eastAsia="SimSun" w:hAnsi="Cambria" w:cs="Times New Roman"/>
    </w:rPr>
  </w:style>
  <w:style w:type="character" w:styleId="PlaceholderText">
    <w:name w:val="Placeholder Text"/>
    <w:uiPriority w:val="99"/>
    <w:semiHidden/>
    <w:rsid w:val="00E9432A"/>
    <w:rPr>
      <w:color w:val="8080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E94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lockText">
    <w:name w:val="Block Text"/>
    <w:basedOn w:val="Normal"/>
    <w:rsid w:val="00E9432A"/>
    <w:pPr>
      <w:spacing w:after="120" w:line="240" w:lineRule="auto"/>
      <w:ind w:left="1440" w:right="1440"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E9432A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E9432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9432A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E9432A"/>
    <w:pPr>
      <w:spacing w:line="240" w:lineRule="auto"/>
      <w:ind w:firstLine="21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E9432A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rsid w:val="00E9432A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E9432A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E9432A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9432A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qFormat/>
    <w:rsid w:val="00E9432A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losing">
    <w:name w:val="Closing"/>
    <w:basedOn w:val="Normal"/>
    <w:link w:val="ClosingChar"/>
    <w:rsid w:val="00E9432A"/>
    <w:pPr>
      <w:spacing w:after="0" w:line="240" w:lineRule="auto"/>
      <w:ind w:left="43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losingChar">
    <w:name w:val="Closing Char"/>
    <w:basedOn w:val="DefaultParagraphFont"/>
    <w:link w:val="Closing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E94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Char">
    <w:name w:val="Date Char"/>
    <w:basedOn w:val="DefaultParagraphFont"/>
    <w:link w:val="Date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rsid w:val="00E9432A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9432A"/>
    <w:rPr>
      <w:rFonts w:ascii="Tahoma" w:eastAsia="Times New Roman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rsid w:val="00E94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-mailSignatureChar">
    <w:name w:val="E-mail Signature Char"/>
    <w:basedOn w:val="DefaultParagraphFont"/>
    <w:link w:val="E-mailSignature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rsid w:val="00E943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9432A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rsid w:val="00E9432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mbria" w:eastAsia="SimSun" w:hAnsi="Cambria" w:cs="Times New Roman"/>
      <w:sz w:val="24"/>
      <w:szCs w:val="24"/>
    </w:rPr>
  </w:style>
  <w:style w:type="paragraph" w:styleId="EnvelopeReturn">
    <w:name w:val="envelope return"/>
    <w:basedOn w:val="Normal"/>
    <w:rsid w:val="00E9432A"/>
    <w:pPr>
      <w:spacing w:after="0" w:line="240" w:lineRule="auto"/>
    </w:pPr>
    <w:rPr>
      <w:rFonts w:ascii="Cambria" w:eastAsia="SimSun" w:hAnsi="Cambria" w:cs="Times New Roman"/>
      <w:sz w:val="20"/>
      <w:szCs w:val="20"/>
    </w:rPr>
  </w:style>
  <w:style w:type="paragraph" w:styleId="FootnoteText">
    <w:name w:val="footnote text"/>
    <w:basedOn w:val="Normal"/>
    <w:link w:val="FootnoteTextChar"/>
    <w:rsid w:val="00E943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9432A"/>
    <w:rPr>
      <w:rFonts w:ascii="Times New Roman" w:eastAsia="Times New Roman" w:hAnsi="Times New Roman" w:cs="Times New Roman"/>
      <w:sz w:val="20"/>
      <w:szCs w:val="20"/>
    </w:rPr>
  </w:style>
  <w:style w:type="paragraph" w:styleId="HTMLAddress">
    <w:name w:val="HTML Address"/>
    <w:basedOn w:val="Normal"/>
    <w:link w:val="HTMLAddressChar"/>
    <w:rsid w:val="00E9432A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rsid w:val="00E9432A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rsid w:val="00E9432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9432A"/>
    <w:rPr>
      <w:rFonts w:ascii="Courier New" w:eastAsia="Times New Roman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rsid w:val="00E9432A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2">
    <w:name w:val="index 2"/>
    <w:basedOn w:val="Normal"/>
    <w:next w:val="Normal"/>
    <w:autoRedefine/>
    <w:rsid w:val="00E9432A"/>
    <w:pPr>
      <w:spacing w:after="0" w:line="240" w:lineRule="auto"/>
      <w:ind w:left="48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3">
    <w:name w:val="index 3"/>
    <w:basedOn w:val="Normal"/>
    <w:next w:val="Normal"/>
    <w:autoRedefine/>
    <w:rsid w:val="00E9432A"/>
    <w:pPr>
      <w:spacing w:after="0" w:line="240" w:lineRule="auto"/>
      <w:ind w:left="72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4">
    <w:name w:val="index 4"/>
    <w:basedOn w:val="Normal"/>
    <w:next w:val="Normal"/>
    <w:autoRedefine/>
    <w:rsid w:val="00E9432A"/>
    <w:pPr>
      <w:spacing w:after="0" w:line="240" w:lineRule="auto"/>
      <w:ind w:left="96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5">
    <w:name w:val="index 5"/>
    <w:basedOn w:val="Normal"/>
    <w:next w:val="Normal"/>
    <w:autoRedefine/>
    <w:rsid w:val="00E9432A"/>
    <w:pPr>
      <w:spacing w:after="0" w:line="240" w:lineRule="auto"/>
      <w:ind w:left="120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6">
    <w:name w:val="index 6"/>
    <w:basedOn w:val="Normal"/>
    <w:next w:val="Normal"/>
    <w:autoRedefine/>
    <w:rsid w:val="00E9432A"/>
    <w:pPr>
      <w:spacing w:after="0" w:line="240" w:lineRule="auto"/>
      <w:ind w:left="144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7">
    <w:name w:val="index 7"/>
    <w:basedOn w:val="Normal"/>
    <w:next w:val="Normal"/>
    <w:autoRedefine/>
    <w:rsid w:val="00E9432A"/>
    <w:pPr>
      <w:spacing w:after="0" w:line="240" w:lineRule="auto"/>
      <w:ind w:left="168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8">
    <w:name w:val="index 8"/>
    <w:basedOn w:val="Normal"/>
    <w:next w:val="Normal"/>
    <w:autoRedefine/>
    <w:rsid w:val="00E9432A"/>
    <w:pPr>
      <w:spacing w:after="0" w:line="240" w:lineRule="auto"/>
      <w:ind w:left="192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9">
    <w:name w:val="index 9"/>
    <w:basedOn w:val="Normal"/>
    <w:next w:val="Normal"/>
    <w:autoRedefine/>
    <w:rsid w:val="00E9432A"/>
    <w:pPr>
      <w:spacing w:after="0" w:line="240" w:lineRule="auto"/>
      <w:ind w:left="216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Heading">
    <w:name w:val="index heading"/>
    <w:basedOn w:val="Normal"/>
    <w:next w:val="Index1"/>
    <w:rsid w:val="00E9432A"/>
    <w:pPr>
      <w:spacing w:after="0" w:line="240" w:lineRule="auto"/>
    </w:pPr>
    <w:rPr>
      <w:rFonts w:ascii="Cambria" w:eastAsia="SimSun" w:hAnsi="Cambria" w:cs="Times New Roman"/>
      <w:b/>
      <w:b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32A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32A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paragraph" w:styleId="List">
    <w:name w:val="List"/>
    <w:basedOn w:val="Normal"/>
    <w:rsid w:val="00E9432A"/>
    <w:pPr>
      <w:spacing w:after="0" w:line="240" w:lineRule="auto"/>
      <w:ind w:left="360" w:hanging="36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2">
    <w:name w:val="List 2"/>
    <w:basedOn w:val="Normal"/>
    <w:rsid w:val="00E9432A"/>
    <w:pPr>
      <w:spacing w:after="0" w:line="240" w:lineRule="auto"/>
      <w:ind w:left="720" w:hanging="36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3">
    <w:name w:val="List 3"/>
    <w:basedOn w:val="Normal"/>
    <w:rsid w:val="00E9432A"/>
    <w:pPr>
      <w:spacing w:after="0" w:line="240" w:lineRule="auto"/>
      <w:ind w:left="1080" w:hanging="36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4">
    <w:name w:val="List 4"/>
    <w:basedOn w:val="Normal"/>
    <w:rsid w:val="00E9432A"/>
    <w:pPr>
      <w:spacing w:after="0" w:line="240" w:lineRule="auto"/>
      <w:ind w:left="1440" w:hanging="36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5">
    <w:name w:val="List 5"/>
    <w:basedOn w:val="Normal"/>
    <w:rsid w:val="00E9432A"/>
    <w:pPr>
      <w:spacing w:after="0" w:line="240" w:lineRule="auto"/>
      <w:ind w:left="1800" w:hanging="36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rsid w:val="00E9432A"/>
    <w:pPr>
      <w:numPr>
        <w:numId w:val="22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Bullet3">
    <w:name w:val="List Bullet 3"/>
    <w:basedOn w:val="Normal"/>
    <w:rsid w:val="00E9432A"/>
    <w:pPr>
      <w:numPr>
        <w:numId w:val="23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Bullet4">
    <w:name w:val="List Bullet 4"/>
    <w:basedOn w:val="Normal"/>
    <w:rsid w:val="00E9432A"/>
    <w:pPr>
      <w:numPr>
        <w:numId w:val="24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Bullet5">
    <w:name w:val="List Bullet 5"/>
    <w:basedOn w:val="Normal"/>
    <w:rsid w:val="00E9432A"/>
    <w:pPr>
      <w:numPr>
        <w:numId w:val="25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Continue">
    <w:name w:val="List Continue"/>
    <w:basedOn w:val="Normal"/>
    <w:rsid w:val="00E9432A"/>
    <w:pPr>
      <w:spacing w:after="120" w:line="240" w:lineRule="auto"/>
      <w:ind w:left="36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Continue2">
    <w:name w:val="List Continue 2"/>
    <w:basedOn w:val="Normal"/>
    <w:rsid w:val="00E9432A"/>
    <w:pPr>
      <w:spacing w:after="12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Continue3">
    <w:name w:val="List Continue 3"/>
    <w:basedOn w:val="Normal"/>
    <w:rsid w:val="00E9432A"/>
    <w:pPr>
      <w:spacing w:after="120" w:line="240" w:lineRule="auto"/>
      <w:ind w:left="108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Continue4">
    <w:name w:val="List Continue 4"/>
    <w:basedOn w:val="Normal"/>
    <w:rsid w:val="00E9432A"/>
    <w:pPr>
      <w:spacing w:after="120" w:line="240" w:lineRule="auto"/>
      <w:ind w:left="144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Continue5">
    <w:name w:val="List Continue 5"/>
    <w:basedOn w:val="Normal"/>
    <w:rsid w:val="00E9432A"/>
    <w:pPr>
      <w:spacing w:after="120" w:line="240" w:lineRule="auto"/>
      <w:ind w:left="180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Number">
    <w:name w:val="List Number"/>
    <w:basedOn w:val="Normal"/>
    <w:rsid w:val="00E9432A"/>
    <w:pPr>
      <w:numPr>
        <w:numId w:val="26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Number2">
    <w:name w:val="List Number 2"/>
    <w:basedOn w:val="Normal"/>
    <w:rsid w:val="00E9432A"/>
    <w:pPr>
      <w:numPr>
        <w:numId w:val="27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Number3">
    <w:name w:val="List Number 3"/>
    <w:basedOn w:val="Normal"/>
    <w:rsid w:val="00E9432A"/>
    <w:pPr>
      <w:numPr>
        <w:numId w:val="28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Number4">
    <w:name w:val="List Number 4"/>
    <w:basedOn w:val="Normal"/>
    <w:rsid w:val="00E9432A"/>
    <w:pPr>
      <w:numPr>
        <w:numId w:val="29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Number5">
    <w:name w:val="List Number 5"/>
    <w:basedOn w:val="Normal"/>
    <w:rsid w:val="00E9432A"/>
    <w:pPr>
      <w:numPr>
        <w:numId w:val="30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MacroText">
    <w:name w:val="macro"/>
    <w:link w:val="MacroTextChar"/>
    <w:rsid w:val="00E9432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E9432A"/>
    <w:rPr>
      <w:rFonts w:ascii="Courier New" w:eastAsia="Times New Roman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rsid w:val="00E9432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mbria" w:eastAsia="SimSun" w:hAnsi="Cambria" w:cs="Times New Roman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E9432A"/>
    <w:rPr>
      <w:rFonts w:ascii="Cambria" w:eastAsia="SimSu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E94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E94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Indent">
    <w:name w:val="Normal Indent"/>
    <w:basedOn w:val="Normal"/>
    <w:rsid w:val="00E9432A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rsid w:val="00E94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eHeadingChar">
    <w:name w:val="Note Heading Char"/>
    <w:basedOn w:val="DefaultParagraphFont"/>
    <w:link w:val="NoteHeading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E9432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9432A"/>
    <w:rPr>
      <w:rFonts w:ascii="Courier New" w:eastAsia="Times New Roman" w:hAnsi="Courier New" w:cs="Courier New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9432A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9432A"/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E94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alutationChar">
    <w:name w:val="Salutation Char"/>
    <w:basedOn w:val="DefaultParagraphFont"/>
    <w:link w:val="Salutation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Signature">
    <w:name w:val="Signature"/>
    <w:basedOn w:val="Normal"/>
    <w:link w:val="SignatureChar"/>
    <w:rsid w:val="00E9432A"/>
    <w:pPr>
      <w:spacing w:after="0" w:line="240" w:lineRule="auto"/>
      <w:ind w:left="43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gnatureChar">
    <w:name w:val="Signature Char"/>
    <w:basedOn w:val="DefaultParagraphFont"/>
    <w:link w:val="Signature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E9432A"/>
    <w:pPr>
      <w:spacing w:after="60" w:line="240" w:lineRule="auto"/>
      <w:jc w:val="center"/>
      <w:outlineLvl w:val="1"/>
    </w:pPr>
    <w:rPr>
      <w:rFonts w:ascii="Cambria" w:eastAsia="SimSun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9432A"/>
    <w:rPr>
      <w:rFonts w:ascii="Cambria" w:eastAsia="SimSu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rsid w:val="00E9432A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TableofFigures">
    <w:name w:val="table of figures"/>
    <w:basedOn w:val="Normal"/>
    <w:next w:val="Normal"/>
    <w:rsid w:val="00E94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AHeading">
    <w:name w:val="toa heading"/>
    <w:basedOn w:val="Normal"/>
    <w:next w:val="Normal"/>
    <w:rsid w:val="00E9432A"/>
    <w:pPr>
      <w:spacing w:before="120" w:after="0" w:line="240" w:lineRule="auto"/>
    </w:pPr>
    <w:rPr>
      <w:rFonts w:ascii="Cambria" w:eastAsia="SimSun" w:hAnsi="Cambria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E94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rsid w:val="00E9432A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rsid w:val="00E9432A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styleId="TOC4">
    <w:name w:val="toc 4"/>
    <w:basedOn w:val="Normal"/>
    <w:next w:val="Normal"/>
    <w:autoRedefine/>
    <w:rsid w:val="00E9432A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TOC5">
    <w:name w:val="toc 5"/>
    <w:basedOn w:val="Normal"/>
    <w:next w:val="Normal"/>
    <w:autoRedefine/>
    <w:rsid w:val="00E9432A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rsid w:val="00E9432A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</w:rPr>
  </w:style>
  <w:style w:type="paragraph" w:styleId="TOC7">
    <w:name w:val="toc 7"/>
    <w:basedOn w:val="Normal"/>
    <w:next w:val="Normal"/>
    <w:autoRedefine/>
    <w:rsid w:val="00E9432A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styleId="TOC8">
    <w:name w:val="toc 8"/>
    <w:basedOn w:val="Normal"/>
    <w:next w:val="Normal"/>
    <w:autoRedefine/>
    <w:rsid w:val="00E9432A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</w:rPr>
  </w:style>
  <w:style w:type="paragraph" w:styleId="TOC9">
    <w:name w:val="toc 9"/>
    <w:basedOn w:val="Normal"/>
    <w:next w:val="Normal"/>
    <w:autoRedefine/>
    <w:rsid w:val="00E9432A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E9432A"/>
    <w:pPr>
      <w:outlineLvl w:val="9"/>
    </w:pPr>
    <w:rPr>
      <w:rFonts w:ascii="Cambria" w:eastAsia="SimSun" w:hAnsi="Cambria" w:cs="Times New Roman"/>
    </w:rPr>
  </w:style>
  <w:style w:type="character" w:customStyle="1" w:styleId="txtReportNumber">
    <w:name w:val="txtReportNumber"/>
    <w:uiPriority w:val="1"/>
    <w:qFormat/>
    <w:rsid w:val="00E9432A"/>
    <w:rPr>
      <w:rFonts w:ascii="Arial Narrow" w:hAnsi="Arial Narrow"/>
      <w:sz w:val="16"/>
      <w:szCs w:val="16"/>
      <w:u w:val="single"/>
    </w:rPr>
  </w:style>
  <w:style w:type="character" w:styleId="Hyperlink">
    <w:name w:val="Hyperlink"/>
    <w:basedOn w:val="DefaultParagraphFont"/>
    <w:uiPriority w:val="99"/>
    <w:unhideWhenUsed/>
    <w:rsid w:val="00E148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footnote reference" w:uiPriority="99"/>
    <w:lsdException w:name="annotation reference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9432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9432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9432A"/>
    <w:pPr>
      <w:keepNext/>
      <w:spacing w:before="240" w:after="60" w:line="240" w:lineRule="auto"/>
      <w:outlineLvl w:val="2"/>
    </w:pPr>
    <w:rPr>
      <w:rFonts w:ascii="Cambria" w:eastAsia="SimSu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7A46A7"/>
    <w:pPr>
      <w:keepNext/>
      <w:spacing w:before="80" w:after="80" w:line="240" w:lineRule="auto"/>
      <w:jc w:val="center"/>
      <w:outlineLvl w:val="3"/>
    </w:pPr>
    <w:rPr>
      <w:rFonts w:ascii="Arial" w:eastAsia="Times New Roman" w:hAnsi="Arial" w:cs="Times New Roman"/>
      <w:b/>
      <w:bCs/>
      <w:sz w:val="18"/>
      <w:szCs w:val="24"/>
      <w:lang w:val="en-GB" w:eastAsia="x-none"/>
    </w:rPr>
  </w:style>
  <w:style w:type="paragraph" w:styleId="Heading5">
    <w:name w:val="heading 5"/>
    <w:basedOn w:val="Normal"/>
    <w:next w:val="Normal"/>
    <w:link w:val="Heading5Char"/>
    <w:qFormat/>
    <w:rsid w:val="00E9432A"/>
    <w:pPr>
      <w:spacing w:before="240" w:after="60" w:line="240" w:lineRule="auto"/>
      <w:outlineLvl w:val="4"/>
    </w:pPr>
    <w:rPr>
      <w:rFonts w:ascii="Calibri" w:eastAsia="SimSu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9432A"/>
    <w:pPr>
      <w:keepNext/>
      <w:tabs>
        <w:tab w:val="right" w:pos="10350"/>
      </w:tabs>
      <w:spacing w:after="0" w:line="240" w:lineRule="auto"/>
      <w:outlineLvl w:val="5"/>
    </w:pPr>
    <w:rPr>
      <w:rFonts w:ascii="Arial" w:eastAsia="Times New Roman" w:hAnsi="Arial" w:cs="Times New Roman"/>
      <w:b/>
      <w:sz w:val="36"/>
      <w:szCs w:val="20"/>
    </w:rPr>
  </w:style>
  <w:style w:type="paragraph" w:styleId="Heading7">
    <w:name w:val="heading 7"/>
    <w:basedOn w:val="Normal"/>
    <w:next w:val="Normal"/>
    <w:link w:val="Heading7Char"/>
    <w:qFormat/>
    <w:rsid w:val="00E9432A"/>
    <w:pPr>
      <w:spacing w:before="240" w:after="60" w:line="240" w:lineRule="auto"/>
      <w:outlineLvl w:val="6"/>
    </w:pPr>
    <w:rPr>
      <w:rFonts w:ascii="Calibri" w:eastAsia="SimSu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E9432A"/>
    <w:pPr>
      <w:spacing w:before="240" w:after="60" w:line="240" w:lineRule="auto"/>
      <w:outlineLvl w:val="7"/>
    </w:pPr>
    <w:rPr>
      <w:rFonts w:ascii="Calibri" w:eastAsia="SimSu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9432A"/>
    <w:pPr>
      <w:spacing w:before="240" w:after="60" w:line="240" w:lineRule="auto"/>
      <w:outlineLvl w:val="8"/>
    </w:pPr>
    <w:rPr>
      <w:rFonts w:ascii="Cambria" w:eastAsia="SimSu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963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37D"/>
  </w:style>
  <w:style w:type="paragraph" w:styleId="Footer">
    <w:name w:val="footer"/>
    <w:basedOn w:val="Normal"/>
    <w:link w:val="FooterChar"/>
    <w:unhideWhenUsed/>
    <w:rsid w:val="008963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9637D"/>
  </w:style>
  <w:style w:type="paragraph" w:styleId="BalloonText">
    <w:name w:val="Balloon Text"/>
    <w:basedOn w:val="Normal"/>
    <w:link w:val="BalloonTextChar"/>
    <w:unhideWhenUsed/>
    <w:rsid w:val="00896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63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6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ruction">
    <w:name w:val="Instruction"/>
    <w:rsid w:val="0089637D"/>
    <w:rPr>
      <w:rFonts w:ascii="Times New Roman" w:hAnsi="Times New Roman"/>
      <w:b/>
      <w:i/>
      <w:color w:val="FF0000"/>
      <w:sz w:val="24"/>
    </w:rPr>
  </w:style>
  <w:style w:type="character" w:styleId="PageNumber">
    <w:name w:val="page number"/>
    <w:basedOn w:val="DefaultParagraphFont"/>
    <w:rsid w:val="0089637D"/>
  </w:style>
  <w:style w:type="paragraph" w:styleId="Title">
    <w:name w:val="Title"/>
    <w:basedOn w:val="Normal"/>
    <w:link w:val="TitleChar"/>
    <w:qFormat/>
    <w:rsid w:val="00756A41"/>
    <w:pPr>
      <w:spacing w:after="240" w:line="240" w:lineRule="auto"/>
      <w:jc w:val="center"/>
      <w:outlineLvl w:val="0"/>
    </w:pPr>
    <w:rPr>
      <w:rFonts w:ascii="Tahoma" w:eastAsia="Times New Roman" w:hAnsi="Tahoma" w:cs="Times New Roman"/>
      <w:b/>
      <w:bCs/>
      <w:spacing w:val="20"/>
      <w:sz w:val="26"/>
      <w:szCs w:val="32"/>
      <w:lang w:val="x-none" w:eastAsia="fr-FR"/>
    </w:rPr>
  </w:style>
  <w:style w:type="character" w:customStyle="1" w:styleId="TitleChar">
    <w:name w:val="Title Char"/>
    <w:basedOn w:val="DefaultParagraphFont"/>
    <w:link w:val="Title"/>
    <w:rsid w:val="00756A41"/>
    <w:rPr>
      <w:rFonts w:ascii="Tahoma" w:eastAsia="Times New Roman" w:hAnsi="Tahoma" w:cs="Times New Roman"/>
      <w:b/>
      <w:bCs/>
      <w:spacing w:val="20"/>
      <w:sz w:val="26"/>
      <w:szCs w:val="32"/>
      <w:lang w:val="x-none" w:eastAsia="fr-FR"/>
    </w:rPr>
  </w:style>
  <w:style w:type="character" w:customStyle="1" w:styleId="Heading4Char">
    <w:name w:val="Heading 4 Char"/>
    <w:basedOn w:val="DefaultParagraphFont"/>
    <w:link w:val="Heading4"/>
    <w:rsid w:val="007A46A7"/>
    <w:rPr>
      <w:rFonts w:ascii="Arial" w:eastAsia="Times New Roman" w:hAnsi="Arial" w:cs="Times New Roman"/>
      <w:b/>
      <w:bCs/>
      <w:sz w:val="18"/>
      <w:szCs w:val="24"/>
      <w:lang w:val="en-GB" w:eastAsia="x-none"/>
    </w:rPr>
  </w:style>
  <w:style w:type="paragraph" w:styleId="ListParagraph">
    <w:name w:val="List Paragraph"/>
    <w:basedOn w:val="Normal"/>
    <w:uiPriority w:val="34"/>
    <w:qFormat/>
    <w:rsid w:val="007335B9"/>
    <w:pPr>
      <w:ind w:left="720"/>
      <w:contextualSpacing/>
    </w:pPr>
  </w:style>
  <w:style w:type="paragraph" w:customStyle="1" w:styleId="Corpsdetextemarge">
    <w:name w:val="Corps de texte marge"/>
    <w:basedOn w:val="BodyText"/>
    <w:rsid w:val="000E27D8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x-none" w:eastAsia="fr-FR"/>
    </w:rPr>
  </w:style>
  <w:style w:type="paragraph" w:styleId="BodyText">
    <w:name w:val="Body Text"/>
    <w:basedOn w:val="Normal"/>
    <w:link w:val="BodyTextChar"/>
    <w:unhideWhenUsed/>
    <w:rsid w:val="000E27D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E27D8"/>
  </w:style>
  <w:style w:type="paragraph" w:styleId="Revision">
    <w:name w:val="Revision"/>
    <w:hidden/>
    <w:uiPriority w:val="99"/>
    <w:semiHidden/>
    <w:rsid w:val="003B537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unhideWhenUsed/>
    <w:rsid w:val="00576D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76D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76D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576D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76DAD"/>
    <w:rPr>
      <w:b/>
      <w:bCs/>
      <w:sz w:val="20"/>
      <w:szCs w:val="20"/>
    </w:rPr>
  </w:style>
  <w:style w:type="paragraph" w:styleId="ListBullet2">
    <w:name w:val="List Bullet 2"/>
    <w:basedOn w:val="Normal"/>
    <w:rsid w:val="00446376"/>
    <w:pPr>
      <w:numPr>
        <w:numId w:val="20"/>
      </w:num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styleId="Emphasis">
    <w:name w:val="Emphasis"/>
    <w:basedOn w:val="DefaultParagraphFont"/>
    <w:uiPriority w:val="20"/>
    <w:qFormat/>
    <w:rsid w:val="00A16344"/>
    <w:rPr>
      <w:i/>
      <w:iCs/>
    </w:rPr>
  </w:style>
  <w:style w:type="character" w:customStyle="1" w:styleId="Heading1Char">
    <w:name w:val="Heading 1 Char"/>
    <w:basedOn w:val="DefaultParagraphFont"/>
    <w:link w:val="Heading1"/>
    <w:rsid w:val="00E9432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432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9432A"/>
    <w:rPr>
      <w:rFonts w:ascii="Cambria" w:eastAsia="SimSun" w:hAnsi="Cambria" w:cs="Times New Roman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E9432A"/>
    <w:rPr>
      <w:rFonts w:ascii="Calibri" w:eastAsia="SimSu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9432A"/>
    <w:rPr>
      <w:rFonts w:ascii="Arial" w:eastAsia="Times New Roman" w:hAnsi="Arial" w:cs="Times New Roman"/>
      <w:b/>
      <w:sz w:val="36"/>
      <w:szCs w:val="20"/>
    </w:rPr>
  </w:style>
  <w:style w:type="character" w:customStyle="1" w:styleId="Heading7Char">
    <w:name w:val="Heading 7 Char"/>
    <w:basedOn w:val="DefaultParagraphFont"/>
    <w:link w:val="Heading7"/>
    <w:rsid w:val="00E9432A"/>
    <w:rPr>
      <w:rFonts w:ascii="Calibri" w:eastAsia="SimSu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9432A"/>
    <w:rPr>
      <w:rFonts w:ascii="Calibri" w:eastAsia="SimSu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9432A"/>
    <w:rPr>
      <w:rFonts w:ascii="Cambria" w:eastAsia="SimSun" w:hAnsi="Cambria" w:cs="Times New Roman"/>
    </w:rPr>
  </w:style>
  <w:style w:type="character" w:styleId="PlaceholderText">
    <w:name w:val="Placeholder Text"/>
    <w:uiPriority w:val="99"/>
    <w:semiHidden/>
    <w:rsid w:val="00E9432A"/>
    <w:rPr>
      <w:color w:val="8080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E94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lockText">
    <w:name w:val="Block Text"/>
    <w:basedOn w:val="Normal"/>
    <w:rsid w:val="00E9432A"/>
    <w:pPr>
      <w:spacing w:after="120" w:line="240" w:lineRule="auto"/>
      <w:ind w:left="1440" w:right="1440"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E9432A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E9432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9432A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E9432A"/>
    <w:pPr>
      <w:spacing w:line="240" w:lineRule="auto"/>
      <w:ind w:firstLine="21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E9432A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rsid w:val="00E9432A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E9432A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E9432A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9432A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qFormat/>
    <w:rsid w:val="00E9432A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losing">
    <w:name w:val="Closing"/>
    <w:basedOn w:val="Normal"/>
    <w:link w:val="ClosingChar"/>
    <w:rsid w:val="00E9432A"/>
    <w:pPr>
      <w:spacing w:after="0" w:line="240" w:lineRule="auto"/>
      <w:ind w:left="43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losingChar">
    <w:name w:val="Closing Char"/>
    <w:basedOn w:val="DefaultParagraphFont"/>
    <w:link w:val="Closing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E94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Char">
    <w:name w:val="Date Char"/>
    <w:basedOn w:val="DefaultParagraphFont"/>
    <w:link w:val="Date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rsid w:val="00E9432A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9432A"/>
    <w:rPr>
      <w:rFonts w:ascii="Tahoma" w:eastAsia="Times New Roman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rsid w:val="00E94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-mailSignatureChar">
    <w:name w:val="E-mail Signature Char"/>
    <w:basedOn w:val="DefaultParagraphFont"/>
    <w:link w:val="E-mailSignature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rsid w:val="00E943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9432A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rsid w:val="00E9432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mbria" w:eastAsia="SimSun" w:hAnsi="Cambria" w:cs="Times New Roman"/>
      <w:sz w:val="24"/>
      <w:szCs w:val="24"/>
    </w:rPr>
  </w:style>
  <w:style w:type="paragraph" w:styleId="EnvelopeReturn">
    <w:name w:val="envelope return"/>
    <w:basedOn w:val="Normal"/>
    <w:rsid w:val="00E9432A"/>
    <w:pPr>
      <w:spacing w:after="0" w:line="240" w:lineRule="auto"/>
    </w:pPr>
    <w:rPr>
      <w:rFonts w:ascii="Cambria" w:eastAsia="SimSun" w:hAnsi="Cambria" w:cs="Times New Roman"/>
      <w:sz w:val="20"/>
      <w:szCs w:val="20"/>
    </w:rPr>
  </w:style>
  <w:style w:type="paragraph" w:styleId="FootnoteText">
    <w:name w:val="footnote text"/>
    <w:basedOn w:val="Normal"/>
    <w:link w:val="FootnoteTextChar"/>
    <w:rsid w:val="00E943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9432A"/>
    <w:rPr>
      <w:rFonts w:ascii="Times New Roman" w:eastAsia="Times New Roman" w:hAnsi="Times New Roman" w:cs="Times New Roman"/>
      <w:sz w:val="20"/>
      <w:szCs w:val="20"/>
    </w:rPr>
  </w:style>
  <w:style w:type="paragraph" w:styleId="HTMLAddress">
    <w:name w:val="HTML Address"/>
    <w:basedOn w:val="Normal"/>
    <w:link w:val="HTMLAddressChar"/>
    <w:rsid w:val="00E9432A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rsid w:val="00E9432A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rsid w:val="00E9432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9432A"/>
    <w:rPr>
      <w:rFonts w:ascii="Courier New" w:eastAsia="Times New Roman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rsid w:val="00E9432A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2">
    <w:name w:val="index 2"/>
    <w:basedOn w:val="Normal"/>
    <w:next w:val="Normal"/>
    <w:autoRedefine/>
    <w:rsid w:val="00E9432A"/>
    <w:pPr>
      <w:spacing w:after="0" w:line="240" w:lineRule="auto"/>
      <w:ind w:left="48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3">
    <w:name w:val="index 3"/>
    <w:basedOn w:val="Normal"/>
    <w:next w:val="Normal"/>
    <w:autoRedefine/>
    <w:rsid w:val="00E9432A"/>
    <w:pPr>
      <w:spacing w:after="0" w:line="240" w:lineRule="auto"/>
      <w:ind w:left="72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4">
    <w:name w:val="index 4"/>
    <w:basedOn w:val="Normal"/>
    <w:next w:val="Normal"/>
    <w:autoRedefine/>
    <w:rsid w:val="00E9432A"/>
    <w:pPr>
      <w:spacing w:after="0" w:line="240" w:lineRule="auto"/>
      <w:ind w:left="96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5">
    <w:name w:val="index 5"/>
    <w:basedOn w:val="Normal"/>
    <w:next w:val="Normal"/>
    <w:autoRedefine/>
    <w:rsid w:val="00E9432A"/>
    <w:pPr>
      <w:spacing w:after="0" w:line="240" w:lineRule="auto"/>
      <w:ind w:left="120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6">
    <w:name w:val="index 6"/>
    <w:basedOn w:val="Normal"/>
    <w:next w:val="Normal"/>
    <w:autoRedefine/>
    <w:rsid w:val="00E9432A"/>
    <w:pPr>
      <w:spacing w:after="0" w:line="240" w:lineRule="auto"/>
      <w:ind w:left="144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7">
    <w:name w:val="index 7"/>
    <w:basedOn w:val="Normal"/>
    <w:next w:val="Normal"/>
    <w:autoRedefine/>
    <w:rsid w:val="00E9432A"/>
    <w:pPr>
      <w:spacing w:after="0" w:line="240" w:lineRule="auto"/>
      <w:ind w:left="168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8">
    <w:name w:val="index 8"/>
    <w:basedOn w:val="Normal"/>
    <w:next w:val="Normal"/>
    <w:autoRedefine/>
    <w:rsid w:val="00E9432A"/>
    <w:pPr>
      <w:spacing w:after="0" w:line="240" w:lineRule="auto"/>
      <w:ind w:left="192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9">
    <w:name w:val="index 9"/>
    <w:basedOn w:val="Normal"/>
    <w:next w:val="Normal"/>
    <w:autoRedefine/>
    <w:rsid w:val="00E9432A"/>
    <w:pPr>
      <w:spacing w:after="0" w:line="240" w:lineRule="auto"/>
      <w:ind w:left="216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IndexHeading">
    <w:name w:val="index heading"/>
    <w:basedOn w:val="Normal"/>
    <w:next w:val="Index1"/>
    <w:rsid w:val="00E9432A"/>
    <w:pPr>
      <w:spacing w:after="0" w:line="240" w:lineRule="auto"/>
    </w:pPr>
    <w:rPr>
      <w:rFonts w:ascii="Cambria" w:eastAsia="SimSun" w:hAnsi="Cambria" w:cs="Times New Roman"/>
      <w:b/>
      <w:b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32A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32A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paragraph" w:styleId="List">
    <w:name w:val="List"/>
    <w:basedOn w:val="Normal"/>
    <w:rsid w:val="00E9432A"/>
    <w:pPr>
      <w:spacing w:after="0" w:line="240" w:lineRule="auto"/>
      <w:ind w:left="360" w:hanging="36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2">
    <w:name w:val="List 2"/>
    <w:basedOn w:val="Normal"/>
    <w:rsid w:val="00E9432A"/>
    <w:pPr>
      <w:spacing w:after="0" w:line="240" w:lineRule="auto"/>
      <w:ind w:left="720" w:hanging="36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3">
    <w:name w:val="List 3"/>
    <w:basedOn w:val="Normal"/>
    <w:rsid w:val="00E9432A"/>
    <w:pPr>
      <w:spacing w:after="0" w:line="240" w:lineRule="auto"/>
      <w:ind w:left="1080" w:hanging="36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4">
    <w:name w:val="List 4"/>
    <w:basedOn w:val="Normal"/>
    <w:rsid w:val="00E9432A"/>
    <w:pPr>
      <w:spacing w:after="0" w:line="240" w:lineRule="auto"/>
      <w:ind w:left="1440" w:hanging="36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5">
    <w:name w:val="List 5"/>
    <w:basedOn w:val="Normal"/>
    <w:rsid w:val="00E9432A"/>
    <w:pPr>
      <w:spacing w:after="0" w:line="240" w:lineRule="auto"/>
      <w:ind w:left="1800" w:hanging="36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rsid w:val="00E9432A"/>
    <w:pPr>
      <w:numPr>
        <w:numId w:val="22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Bullet3">
    <w:name w:val="List Bullet 3"/>
    <w:basedOn w:val="Normal"/>
    <w:rsid w:val="00E9432A"/>
    <w:pPr>
      <w:numPr>
        <w:numId w:val="23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Bullet4">
    <w:name w:val="List Bullet 4"/>
    <w:basedOn w:val="Normal"/>
    <w:rsid w:val="00E9432A"/>
    <w:pPr>
      <w:numPr>
        <w:numId w:val="24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Bullet5">
    <w:name w:val="List Bullet 5"/>
    <w:basedOn w:val="Normal"/>
    <w:rsid w:val="00E9432A"/>
    <w:pPr>
      <w:numPr>
        <w:numId w:val="25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Continue">
    <w:name w:val="List Continue"/>
    <w:basedOn w:val="Normal"/>
    <w:rsid w:val="00E9432A"/>
    <w:pPr>
      <w:spacing w:after="120" w:line="240" w:lineRule="auto"/>
      <w:ind w:left="36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Continue2">
    <w:name w:val="List Continue 2"/>
    <w:basedOn w:val="Normal"/>
    <w:rsid w:val="00E9432A"/>
    <w:pPr>
      <w:spacing w:after="12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Continue3">
    <w:name w:val="List Continue 3"/>
    <w:basedOn w:val="Normal"/>
    <w:rsid w:val="00E9432A"/>
    <w:pPr>
      <w:spacing w:after="120" w:line="240" w:lineRule="auto"/>
      <w:ind w:left="108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Continue4">
    <w:name w:val="List Continue 4"/>
    <w:basedOn w:val="Normal"/>
    <w:rsid w:val="00E9432A"/>
    <w:pPr>
      <w:spacing w:after="120" w:line="240" w:lineRule="auto"/>
      <w:ind w:left="144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Continue5">
    <w:name w:val="List Continue 5"/>
    <w:basedOn w:val="Normal"/>
    <w:rsid w:val="00E9432A"/>
    <w:pPr>
      <w:spacing w:after="120" w:line="240" w:lineRule="auto"/>
      <w:ind w:left="180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Number">
    <w:name w:val="List Number"/>
    <w:basedOn w:val="Normal"/>
    <w:rsid w:val="00E9432A"/>
    <w:pPr>
      <w:numPr>
        <w:numId w:val="26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Number2">
    <w:name w:val="List Number 2"/>
    <w:basedOn w:val="Normal"/>
    <w:rsid w:val="00E9432A"/>
    <w:pPr>
      <w:numPr>
        <w:numId w:val="27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Number3">
    <w:name w:val="List Number 3"/>
    <w:basedOn w:val="Normal"/>
    <w:rsid w:val="00E9432A"/>
    <w:pPr>
      <w:numPr>
        <w:numId w:val="28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Number4">
    <w:name w:val="List Number 4"/>
    <w:basedOn w:val="Normal"/>
    <w:rsid w:val="00E9432A"/>
    <w:pPr>
      <w:numPr>
        <w:numId w:val="29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Number5">
    <w:name w:val="List Number 5"/>
    <w:basedOn w:val="Normal"/>
    <w:rsid w:val="00E9432A"/>
    <w:pPr>
      <w:numPr>
        <w:numId w:val="30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MacroText">
    <w:name w:val="macro"/>
    <w:link w:val="MacroTextChar"/>
    <w:rsid w:val="00E9432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E9432A"/>
    <w:rPr>
      <w:rFonts w:ascii="Courier New" w:eastAsia="Times New Roman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rsid w:val="00E9432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mbria" w:eastAsia="SimSun" w:hAnsi="Cambria" w:cs="Times New Roman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E9432A"/>
    <w:rPr>
      <w:rFonts w:ascii="Cambria" w:eastAsia="SimSu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E94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E94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Indent">
    <w:name w:val="Normal Indent"/>
    <w:basedOn w:val="Normal"/>
    <w:rsid w:val="00E9432A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rsid w:val="00E94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eHeadingChar">
    <w:name w:val="Note Heading Char"/>
    <w:basedOn w:val="DefaultParagraphFont"/>
    <w:link w:val="NoteHeading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E9432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9432A"/>
    <w:rPr>
      <w:rFonts w:ascii="Courier New" w:eastAsia="Times New Roman" w:hAnsi="Courier New" w:cs="Courier New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9432A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9432A"/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E94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alutationChar">
    <w:name w:val="Salutation Char"/>
    <w:basedOn w:val="DefaultParagraphFont"/>
    <w:link w:val="Salutation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Signature">
    <w:name w:val="Signature"/>
    <w:basedOn w:val="Normal"/>
    <w:link w:val="SignatureChar"/>
    <w:rsid w:val="00E9432A"/>
    <w:pPr>
      <w:spacing w:after="0" w:line="240" w:lineRule="auto"/>
      <w:ind w:left="43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gnatureChar">
    <w:name w:val="Signature Char"/>
    <w:basedOn w:val="DefaultParagraphFont"/>
    <w:link w:val="Signature"/>
    <w:rsid w:val="00E9432A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E9432A"/>
    <w:pPr>
      <w:spacing w:after="60" w:line="240" w:lineRule="auto"/>
      <w:jc w:val="center"/>
      <w:outlineLvl w:val="1"/>
    </w:pPr>
    <w:rPr>
      <w:rFonts w:ascii="Cambria" w:eastAsia="SimSun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9432A"/>
    <w:rPr>
      <w:rFonts w:ascii="Cambria" w:eastAsia="SimSu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rsid w:val="00E9432A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</w:rPr>
  </w:style>
  <w:style w:type="paragraph" w:styleId="TableofFigures">
    <w:name w:val="table of figures"/>
    <w:basedOn w:val="Normal"/>
    <w:next w:val="Normal"/>
    <w:rsid w:val="00E94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AHeading">
    <w:name w:val="toa heading"/>
    <w:basedOn w:val="Normal"/>
    <w:next w:val="Normal"/>
    <w:rsid w:val="00E9432A"/>
    <w:pPr>
      <w:spacing w:before="120" w:after="0" w:line="240" w:lineRule="auto"/>
    </w:pPr>
    <w:rPr>
      <w:rFonts w:ascii="Cambria" w:eastAsia="SimSun" w:hAnsi="Cambria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E94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rsid w:val="00E9432A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rsid w:val="00E9432A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styleId="TOC4">
    <w:name w:val="toc 4"/>
    <w:basedOn w:val="Normal"/>
    <w:next w:val="Normal"/>
    <w:autoRedefine/>
    <w:rsid w:val="00E9432A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TOC5">
    <w:name w:val="toc 5"/>
    <w:basedOn w:val="Normal"/>
    <w:next w:val="Normal"/>
    <w:autoRedefine/>
    <w:rsid w:val="00E9432A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rsid w:val="00E9432A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</w:rPr>
  </w:style>
  <w:style w:type="paragraph" w:styleId="TOC7">
    <w:name w:val="toc 7"/>
    <w:basedOn w:val="Normal"/>
    <w:next w:val="Normal"/>
    <w:autoRedefine/>
    <w:rsid w:val="00E9432A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styleId="TOC8">
    <w:name w:val="toc 8"/>
    <w:basedOn w:val="Normal"/>
    <w:next w:val="Normal"/>
    <w:autoRedefine/>
    <w:rsid w:val="00E9432A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</w:rPr>
  </w:style>
  <w:style w:type="paragraph" w:styleId="TOC9">
    <w:name w:val="toc 9"/>
    <w:basedOn w:val="Normal"/>
    <w:next w:val="Normal"/>
    <w:autoRedefine/>
    <w:rsid w:val="00E9432A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E9432A"/>
    <w:pPr>
      <w:outlineLvl w:val="9"/>
    </w:pPr>
    <w:rPr>
      <w:rFonts w:ascii="Cambria" w:eastAsia="SimSun" w:hAnsi="Cambria" w:cs="Times New Roman"/>
    </w:rPr>
  </w:style>
  <w:style w:type="character" w:customStyle="1" w:styleId="txtReportNumber">
    <w:name w:val="txtReportNumber"/>
    <w:uiPriority w:val="1"/>
    <w:qFormat/>
    <w:rsid w:val="00E9432A"/>
    <w:rPr>
      <w:rFonts w:ascii="Arial Narrow" w:hAnsi="Arial Narrow"/>
      <w:sz w:val="16"/>
      <w:szCs w:val="16"/>
      <w:u w:val="single"/>
    </w:rPr>
  </w:style>
  <w:style w:type="character" w:styleId="Hyperlink">
    <w:name w:val="Hyperlink"/>
    <w:basedOn w:val="DefaultParagraphFont"/>
    <w:uiPriority w:val="99"/>
    <w:unhideWhenUsed/>
    <w:rsid w:val="00E148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1EC81-D988-4A7E-A9F5-6A0FA4935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25</Pages>
  <Words>6703</Words>
  <Characters>38209</Characters>
  <Application>Microsoft Office Word</Application>
  <DocSecurity>0</DocSecurity>
  <Lines>318</Lines>
  <Paragraphs>89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Johnson &amp; Johnson</Company>
  <LinksUpToDate>false</LinksUpToDate>
  <CharactersWithSpaces>44823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Suguraliyeva, Zhanar [JNJKZ]</dc:creator>
  <cp:lastModifiedBy>Suguraliyeva, Zhanar [JNJKZ]</cp:lastModifiedBy>
  <cp:revision>6</cp:revision>
  <cp:lastPrinted>2017-01-23T06:48:00Z</cp:lastPrinted>
  <dcterms:created xsi:type="dcterms:W3CDTF">2016-12-26T09:49:00Z</dcterms:created>
  <dcterms:modified xsi:type="dcterms:W3CDTF">2017-04-24T09:32:00Z</dcterms:modified>
</cp:coreProperties>
</file>